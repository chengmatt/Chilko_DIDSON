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126D" w14:textId="18B06CC4" w:rsidR="00221D83" w:rsidRDefault="00C1018D" w:rsidP="00340929">
      <w:pPr>
        <w:jc w:val="center"/>
        <w:rPr>
          <w:rFonts w:ascii="Times New Roman" w:hAnsi="Times New Roman" w:cs="Times New Roman"/>
        </w:rPr>
      </w:pPr>
      <w:r>
        <w:rPr>
          <w:rFonts w:ascii="Times New Roman" w:hAnsi="Times New Roman" w:cs="Times New Roman"/>
        </w:rPr>
        <w:t>Response to Reviewers</w:t>
      </w:r>
    </w:p>
    <w:p w14:paraId="43495306" w14:textId="6F02F361" w:rsidR="00340929" w:rsidRDefault="00340929" w:rsidP="00340929">
      <w:pPr>
        <w:jc w:val="center"/>
        <w:rPr>
          <w:rFonts w:ascii="Times New Roman" w:hAnsi="Times New Roman" w:cs="Times New Roman"/>
        </w:rPr>
      </w:pPr>
    </w:p>
    <w:p w14:paraId="5F3FC726" w14:textId="43D8A77F" w:rsidR="00340929" w:rsidRDefault="00B63C4E" w:rsidP="00DA1DDA">
      <w:pPr>
        <w:pStyle w:val="Heading1"/>
      </w:pPr>
      <w:r>
        <w:t>Reviewer 1</w:t>
      </w:r>
    </w:p>
    <w:p w14:paraId="4E3B1119" w14:textId="3D65048B" w:rsidR="00DA1DDA" w:rsidRDefault="00DA1DDA" w:rsidP="00DA1DDA"/>
    <w:p w14:paraId="5A7DE3AC" w14:textId="38D3DA2E" w:rsidR="00DA1DDA" w:rsidRPr="000339E3" w:rsidRDefault="001C1DF7" w:rsidP="00DA1DDA">
      <w:pPr>
        <w:rPr>
          <w:rFonts w:ascii="Times New Roman" w:eastAsia="Times New Roman" w:hAnsi="Times New Roman" w:cs="Times New Roman"/>
          <w:i/>
          <w:iCs/>
          <w:color w:val="000000" w:themeColor="text1"/>
          <w:shd w:val="clear" w:color="auto" w:fill="FFFFFF"/>
        </w:rPr>
      </w:pPr>
      <w:ins w:id="0" w:author="Matt Cheng" w:date="2022-07-06T17:16:00Z">
        <w:r>
          <w:rPr>
            <w:rFonts w:ascii="Times New Roman" w:eastAsia="Times New Roman" w:hAnsi="Times New Roman" w:cs="Times New Roman"/>
            <w:color w:val="000000" w:themeColor="text1"/>
            <w:shd w:val="clear" w:color="auto" w:fill="FFFFFF"/>
          </w:rPr>
          <w:t xml:space="preserve">Comment </w:t>
        </w:r>
      </w:ins>
      <w:ins w:id="1" w:author="Matt Cheng" w:date="2022-07-06T17:29:00Z">
        <w:r w:rsidR="00D8201D">
          <w:rPr>
            <w:rFonts w:ascii="Times New Roman" w:eastAsia="Times New Roman" w:hAnsi="Times New Roman" w:cs="Times New Roman"/>
            <w:color w:val="000000" w:themeColor="text1"/>
            <w:shd w:val="clear" w:color="auto" w:fill="FFFFFF"/>
          </w:rPr>
          <w:t>#</w:t>
        </w:r>
      </w:ins>
      <w:ins w:id="2" w:author="Matt Cheng" w:date="2022-07-06T17:16:00Z">
        <w:r>
          <w:rPr>
            <w:rFonts w:ascii="Times New Roman" w:eastAsia="Times New Roman" w:hAnsi="Times New Roman" w:cs="Times New Roman"/>
            <w:color w:val="000000" w:themeColor="text1"/>
            <w:shd w:val="clear" w:color="auto" w:fill="FFFFFF"/>
          </w:rPr>
          <w:t xml:space="preserve">1: </w:t>
        </w:r>
      </w:ins>
      <w:commentRangeStart w:id="3"/>
      <w:commentRangeStart w:id="4"/>
      <w:r w:rsidR="00DA1DDA" w:rsidRPr="000708AC">
        <w:rPr>
          <w:rFonts w:ascii="Times New Roman" w:eastAsia="Times New Roman" w:hAnsi="Times New Roman" w:cs="Times New Roman"/>
          <w:i/>
          <w:iCs/>
          <w:color w:val="000000" w:themeColor="text1"/>
          <w:shd w:val="clear" w:color="auto" w:fill="FFFFFF"/>
        </w:rPr>
        <w:t>Response to "standardized interactions observed between smolts and Bull Trout varied among deployments"; Didson sonar placement details are insufficiently described to allow a more comprehensive understanding of site conditions relative to observations</w:t>
      </w:r>
      <w:r w:rsidR="00DA1DDA" w:rsidRPr="000339E3">
        <w:rPr>
          <w:rFonts w:ascii="Times New Roman" w:eastAsia="Times New Roman" w:hAnsi="Times New Roman" w:cs="Times New Roman"/>
          <w:i/>
          <w:iCs/>
          <w:color w:val="000000" w:themeColor="text1"/>
          <w:shd w:val="clear" w:color="auto" w:fill="FFFFFF"/>
        </w:rPr>
        <w:t xml:space="preserve">, recommendations and subsequent analysis - i.e. velocities, stream depths, or additional factors that might be considered when reflecting on results. Presented as a proof of concept on a limited study </w:t>
      </w:r>
      <w:commentRangeEnd w:id="3"/>
      <w:r w:rsidR="004818D7">
        <w:rPr>
          <w:rStyle w:val="CommentReference"/>
        </w:rPr>
        <w:commentReference w:id="3"/>
      </w:r>
      <w:commentRangeEnd w:id="4"/>
      <w:r w:rsidR="008141C5">
        <w:rPr>
          <w:rStyle w:val="CommentReference"/>
        </w:rPr>
        <w:commentReference w:id="4"/>
      </w:r>
      <w:r w:rsidR="00DA1DDA" w:rsidRPr="000339E3">
        <w:rPr>
          <w:rFonts w:ascii="Times New Roman" w:eastAsia="Times New Roman" w:hAnsi="Times New Roman" w:cs="Times New Roman"/>
          <w:i/>
          <w:iCs/>
          <w:color w:val="000000" w:themeColor="text1"/>
          <w:shd w:val="clear" w:color="auto" w:fill="FFFFFF"/>
        </w:rPr>
        <w:t>duration as this one might suggest that additional time and resources are needed to meet full publication - this currently would seem to be within an extension note type of publication.</w:t>
      </w:r>
    </w:p>
    <w:p w14:paraId="6841E7B1" w14:textId="24568B93" w:rsidR="00DA1DDA" w:rsidRDefault="00DA1DDA" w:rsidP="00DA1DDA">
      <w:pPr>
        <w:rPr>
          <w:rFonts w:ascii="Times New Roman" w:eastAsia="Times New Roman" w:hAnsi="Times New Roman" w:cs="Times New Roman"/>
          <w:i/>
          <w:iCs/>
          <w:color w:val="000000" w:themeColor="text1"/>
          <w:shd w:val="clear" w:color="auto" w:fill="FFFFFF"/>
        </w:rPr>
      </w:pPr>
    </w:p>
    <w:p w14:paraId="3218F3B7" w14:textId="26F1D246" w:rsidR="00001E67" w:rsidRDefault="00001E67" w:rsidP="00DA1DDA">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ins w:id="5" w:author="Matt Cheng" w:date="2022-07-06T17:16:00Z">
        <w:r w:rsidR="0086387F">
          <w:rPr>
            <w:rFonts w:ascii="Times New Roman" w:eastAsia="Times New Roman" w:hAnsi="Times New Roman" w:cs="Times New Roman"/>
            <w:color w:val="0070C0"/>
            <w:shd w:val="clear" w:color="auto" w:fill="FFFFFF"/>
          </w:rPr>
          <w:t xml:space="preserve"> </w:t>
        </w:r>
      </w:ins>
      <w:ins w:id="6" w:author="Matt Cheng" w:date="2022-07-06T17:29:00Z">
        <w:r w:rsidR="00D8201D">
          <w:rPr>
            <w:rFonts w:ascii="Times New Roman" w:eastAsia="Times New Roman" w:hAnsi="Times New Roman" w:cs="Times New Roman"/>
            <w:color w:val="0070C0"/>
            <w:shd w:val="clear" w:color="auto" w:fill="FFFFFF"/>
          </w:rPr>
          <w:t>#</w:t>
        </w:r>
      </w:ins>
      <w:ins w:id="7" w:author="Matt Cheng" w:date="2022-07-06T17:16:00Z">
        <w:r w:rsidR="0086387F">
          <w:rPr>
            <w:rFonts w:ascii="Times New Roman" w:eastAsia="Times New Roman" w:hAnsi="Times New Roman" w:cs="Times New Roman"/>
            <w:color w:val="0070C0"/>
            <w:shd w:val="clear" w:color="auto" w:fill="FFFFFF"/>
          </w:rPr>
          <w:t>1</w:t>
        </w:r>
      </w:ins>
      <w:r w:rsidRPr="000339E3">
        <w:rPr>
          <w:rFonts w:ascii="Times New Roman" w:eastAsia="Times New Roman" w:hAnsi="Times New Roman" w:cs="Times New Roman"/>
          <w:color w:val="0070C0"/>
          <w:shd w:val="clear" w:color="auto" w:fill="FFFFFF"/>
        </w:rPr>
        <w:t>:</w:t>
      </w:r>
      <w:r>
        <w:rPr>
          <w:rFonts w:ascii="Times New Roman" w:eastAsia="Times New Roman" w:hAnsi="Times New Roman" w:cs="Times New Roman"/>
          <w:color w:val="0070C0"/>
          <w:shd w:val="clear" w:color="auto" w:fill="FFFFFF"/>
        </w:rPr>
        <w:t xml:space="preserve"> We have reframed our manuscript to reflect that our study should be considered as a Management Brief – presenting our findings and </w:t>
      </w:r>
      <w:r w:rsidR="002F67A2">
        <w:rPr>
          <w:rFonts w:ascii="Times New Roman" w:eastAsia="Times New Roman" w:hAnsi="Times New Roman" w:cs="Times New Roman"/>
          <w:color w:val="0070C0"/>
          <w:shd w:val="clear" w:color="auto" w:fill="FFFFFF"/>
        </w:rPr>
        <w:t xml:space="preserve">use of DIDSON as </w:t>
      </w:r>
      <w:r>
        <w:rPr>
          <w:rFonts w:ascii="Times New Roman" w:eastAsia="Times New Roman" w:hAnsi="Times New Roman" w:cs="Times New Roman"/>
          <w:color w:val="0070C0"/>
          <w:shd w:val="clear" w:color="auto" w:fill="FFFFFF"/>
        </w:rPr>
        <w:t>a proof of concept</w:t>
      </w:r>
      <w:r w:rsidR="002F67A2">
        <w:rPr>
          <w:rFonts w:ascii="Times New Roman" w:eastAsia="Times New Roman" w:hAnsi="Times New Roman" w:cs="Times New Roman"/>
          <w:color w:val="0070C0"/>
          <w:shd w:val="clear" w:color="auto" w:fill="FFFFFF"/>
        </w:rPr>
        <w:t xml:space="preserve"> for observing and quantifying predator-prey interactions at fine spatial scales (</w:t>
      </w:r>
      <w:ins w:id="8" w:author="Matt Cheng" w:date="2022-07-06T11:43:00Z">
        <w:r w:rsidR="00F53A97">
          <w:rPr>
            <w:rFonts w:ascii="Times New Roman" w:eastAsia="Times New Roman" w:hAnsi="Times New Roman" w:cs="Times New Roman"/>
            <w:color w:val="0070C0"/>
            <w:shd w:val="clear" w:color="auto" w:fill="FFFFFF"/>
          </w:rPr>
          <w:t>L156 - 160</w:t>
        </w:r>
      </w:ins>
      <w:r w:rsidR="002F67A2">
        <w:rPr>
          <w:rFonts w:ascii="Times New Roman" w:eastAsia="Times New Roman" w:hAnsi="Times New Roman" w:cs="Times New Roman"/>
          <w:color w:val="0070C0"/>
          <w:shd w:val="clear" w:color="auto" w:fill="FFFFFF"/>
        </w:rPr>
        <w:t xml:space="preserve">). We have also added text (Methods </w:t>
      </w:r>
      <w:del w:id="9" w:author="Matt Cheng" w:date="2022-07-06T11:44:00Z">
        <w:r w:rsidR="002F67A2" w:rsidDel="001B64E9">
          <w:rPr>
            <w:rFonts w:ascii="Times New Roman" w:eastAsia="Times New Roman" w:hAnsi="Times New Roman" w:cs="Times New Roman"/>
            <w:color w:val="0070C0"/>
            <w:shd w:val="clear" w:color="auto" w:fill="FFFFFF"/>
          </w:rPr>
          <w:delText>LXX-XX</w:delText>
        </w:r>
      </w:del>
      <w:ins w:id="10" w:author="Matt Cheng" w:date="2022-07-06T11:44:00Z">
        <w:r w:rsidR="001B64E9">
          <w:rPr>
            <w:rFonts w:ascii="Times New Roman" w:eastAsia="Times New Roman" w:hAnsi="Times New Roman" w:cs="Times New Roman"/>
            <w:color w:val="0070C0"/>
            <w:shd w:val="clear" w:color="auto" w:fill="FFFFFF"/>
          </w:rPr>
          <w:t>L</w:t>
        </w:r>
        <w:r w:rsidR="00486269">
          <w:rPr>
            <w:rFonts w:ascii="Times New Roman" w:eastAsia="Times New Roman" w:hAnsi="Times New Roman" w:cs="Times New Roman"/>
            <w:color w:val="0070C0"/>
            <w:shd w:val="clear" w:color="auto" w:fill="FFFFFF"/>
          </w:rPr>
          <w:t>209, 21</w:t>
        </w:r>
      </w:ins>
      <w:ins w:id="11" w:author="Matt Cheng" w:date="2022-07-06T15:16:00Z">
        <w:r w:rsidR="006126F2">
          <w:rPr>
            <w:rFonts w:ascii="Times New Roman" w:eastAsia="Times New Roman" w:hAnsi="Times New Roman" w:cs="Times New Roman"/>
            <w:color w:val="0070C0"/>
            <w:shd w:val="clear" w:color="auto" w:fill="FFFFFF"/>
          </w:rPr>
          <w:t>6</w:t>
        </w:r>
      </w:ins>
      <w:ins w:id="12" w:author="Matt Cheng" w:date="2022-07-06T11:44:00Z">
        <w:r w:rsidR="00486269">
          <w:rPr>
            <w:rFonts w:ascii="Times New Roman" w:eastAsia="Times New Roman" w:hAnsi="Times New Roman" w:cs="Times New Roman"/>
            <w:color w:val="0070C0"/>
            <w:shd w:val="clear" w:color="auto" w:fill="FFFFFF"/>
          </w:rPr>
          <w:t xml:space="preserve"> - </w:t>
        </w:r>
      </w:ins>
      <w:ins w:id="13" w:author="Matt Cheng" w:date="2022-07-06T15:16:00Z">
        <w:r w:rsidR="00891EBC">
          <w:rPr>
            <w:rFonts w:ascii="Times New Roman" w:eastAsia="Times New Roman" w:hAnsi="Times New Roman" w:cs="Times New Roman"/>
            <w:color w:val="0070C0"/>
            <w:shd w:val="clear" w:color="auto" w:fill="FFFFFF"/>
          </w:rPr>
          <w:t>220</w:t>
        </w:r>
      </w:ins>
      <w:del w:id="14" w:author="Matt Cheng" w:date="2022-07-06T15:16:00Z">
        <w:r w:rsidR="002F67A2" w:rsidDel="00634DBE">
          <w:rPr>
            <w:rFonts w:ascii="Times New Roman" w:eastAsia="Times New Roman" w:hAnsi="Times New Roman" w:cs="Times New Roman"/>
            <w:color w:val="0070C0"/>
            <w:shd w:val="clear" w:color="auto" w:fill="FFFFFF"/>
          </w:rPr>
          <w:delText xml:space="preserve"> and Table </w:delText>
        </w:r>
        <w:r w:rsidR="002F67A2" w:rsidDel="00277D92">
          <w:rPr>
            <w:rFonts w:ascii="Times New Roman" w:eastAsia="Times New Roman" w:hAnsi="Times New Roman" w:cs="Times New Roman"/>
            <w:color w:val="0070C0"/>
            <w:shd w:val="clear" w:color="auto" w:fill="FFFFFF"/>
          </w:rPr>
          <w:delText>1</w:delText>
        </w:r>
      </w:del>
      <w:r w:rsidR="002F67A2">
        <w:rPr>
          <w:rFonts w:ascii="Times New Roman" w:eastAsia="Times New Roman" w:hAnsi="Times New Roman" w:cs="Times New Roman"/>
          <w:color w:val="0070C0"/>
          <w:shd w:val="clear" w:color="auto" w:fill="FFFFFF"/>
        </w:rPr>
        <w:t>) that provides further environmental context (</w:t>
      </w:r>
      <w:r w:rsidR="00A10BEA">
        <w:rPr>
          <w:rFonts w:ascii="Times New Roman" w:eastAsia="Times New Roman" w:hAnsi="Times New Roman" w:cs="Times New Roman"/>
          <w:color w:val="0070C0"/>
          <w:shd w:val="clear" w:color="auto" w:fill="FFFFFF"/>
        </w:rPr>
        <w:t>site</w:t>
      </w:r>
      <w:r w:rsidR="002F67A2">
        <w:rPr>
          <w:rFonts w:ascii="Times New Roman" w:eastAsia="Times New Roman" w:hAnsi="Times New Roman" w:cs="Times New Roman"/>
          <w:color w:val="0070C0"/>
          <w:shd w:val="clear" w:color="auto" w:fill="FFFFFF"/>
        </w:rPr>
        <w:t xml:space="preserve"> depth</w:t>
      </w:r>
      <w:r w:rsidR="00A10BEA">
        <w:rPr>
          <w:rFonts w:ascii="Times New Roman" w:eastAsia="Times New Roman" w:hAnsi="Times New Roman" w:cs="Times New Roman"/>
          <w:color w:val="0070C0"/>
          <w:shd w:val="clear" w:color="auto" w:fill="FFFFFF"/>
        </w:rPr>
        <w:t>,</w:t>
      </w:r>
      <w:r w:rsidR="002F67A2">
        <w:rPr>
          <w:rFonts w:ascii="Times New Roman" w:eastAsia="Times New Roman" w:hAnsi="Times New Roman" w:cs="Times New Roman"/>
          <w:color w:val="0070C0"/>
          <w:shd w:val="clear" w:color="auto" w:fill="FFFFFF"/>
        </w:rPr>
        <w:t xml:space="preserve"> width</w:t>
      </w:r>
      <w:r w:rsidR="00A10BEA">
        <w:rPr>
          <w:rFonts w:ascii="Times New Roman" w:eastAsia="Times New Roman" w:hAnsi="Times New Roman" w:cs="Times New Roman"/>
          <w:color w:val="0070C0"/>
          <w:shd w:val="clear" w:color="auto" w:fill="FFFFFF"/>
        </w:rPr>
        <w:t>, and river discharge</w:t>
      </w:r>
      <w:r w:rsidR="002F67A2">
        <w:rPr>
          <w:rFonts w:ascii="Times New Roman" w:eastAsia="Times New Roman" w:hAnsi="Times New Roman" w:cs="Times New Roman"/>
          <w:color w:val="0070C0"/>
          <w:shd w:val="clear" w:color="auto" w:fill="FFFFFF"/>
        </w:rPr>
        <w:t>) for our data.</w:t>
      </w:r>
      <w:del w:id="15" w:author="Matt Cheng" w:date="2022-07-06T11:44:00Z">
        <w:r w:rsidDel="00692F02">
          <w:rPr>
            <w:rFonts w:ascii="Times New Roman" w:eastAsia="Times New Roman" w:hAnsi="Times New Roman" w:cs="Times New Roman"/>
            <w:color w:val="0070C0"/>
            <w:shd w:val="clear" w:color="auto" w:fill="FFFFFF"/>
          </w:rPr>
          <w:delText>.</w:delText>
        </w:r>
      </w:del>
    </w:p>
    <w:p w14:paraId="005BBD21" w14:textId="77777777" w:rsidR="00001E67" w:rsidRPr="000339E3" w:rsidRDefault="00001E67" w:rsidP="00DA1DDA">
      <w:pPr>
        <w:rPr>
          <w:rFonts w:ascii="Times New Roman" w:eastAsia="Times New Roman" w:hAnsi="Times New Roman" w:cs="Times New Roman"/>
          <w:i/>
          <w:iCs/>
          <w:color w:val="000000" w:themeColor="text1"/>
          <w:shd w:val="clear" w:color="auto" w:fill="FFFFFF"/>
        </w:rPr>
      </w:pPr>
    </w:p>
    <w:p w14:paraId="6B02F982" w14:textId="15FD1BE6" w:rsidR="00BD3A07" w:rsidRPr="000339E3" w:rsidRDefault="007C4208" w:rsidP="00DA1DDA">
      <w:pPr>
        <w:rPr>
          <w:rFonts w:ascii="Times New Roman" w:eastAsia="Times New Roman" w:hAnsi="Times New Roman" w:cs="Times New Roman"/>
          <w:i/>
          <w:iCs/>
          <w:color w:val="000000" w:themeColor="text1"/>
          <w:shd w:val="clear" w:color="auto" w:fill="FFFFFF"/>
        </w:rPr>
      </w:pPr>
      <w:ins w:id="16" w:author="Matt Cheng" w:date="2022-07-06T17:16:00Z">
        <w:r>
          <w:rPr>
            <w:rFonts w:ascii="Times New Roman" w:eastAsia="Times New Roman" w:hAnsi="Times New Roman" w:cs="Times New Roman"/>
            <w:color w:val="000000" w:themeColor="text1"/>
            <w:shd w:val="clear" w:color="auto" w:fill="FFFFFF"/>
          </w:rPr>
          <w:t xml:space="preserve">Comment </w:t>
        </w:r>
      </w:ins>
      <w:ins w:id="17" w:author="Matt Cheng" w:date="2022-07-06T17:29:00Z">
        <w:r w:rsidR="00D8201D">
          <w:rPr>
            <w:rFonts w:ascii="Times New Roman" w:eastAsia="Times New Roman" w:hAnsi="Times New Roman" w:cs="Times New Roman"/>
            <w:color w:val="000000" w:themeColor="text1"/>
            <w:shd w:val="clear" w:color="auto" w:fill="FFFFFF"/>
          </w:rPr>
          <w:t>#</w:t>
        </w:r>
      </w:ins>
      <w:ins w:id="18" w:author="Matt Cheng" w:date="2022-07-06T17:16:00Z">
        <w:r>
          <w:rPr>
            <w:rFonts w:ascii="Times New Roman" w:eastAsia="Times New Roman" w:hAnsi="Times New Roman" w:cs="Times New Roman"/>
            <w:color w:val="000000" w:themeColor="text1"/>
            <w:shd w:val="clear" w:color="auto" w:fill="FFFFFF"/>
          </w:rPr>
          <w:t>2</w:t>
        </w:r>
        <w:r>
          <w:rPr>
            <w:rFonts w:ascii="Times New Roman" w:eastAsia="Times New Roman" w:hAnsi="Times New Roman" w:cs="Times New Roman"/>
            <w:color w:val="000000" w:themeColor="text1"/>
            <w:shd w:val="clear" w:color="auto" w:fill="FFFFFF"/>
          </w:rPr>
          <w:t xml:space="preserve">: </w:t>
        </w:r>
      </w:ins>
      <w:r w:rsidR="00DA1DDA" w:rsidRPr="000339E3">
        <w:rPr>
          <w:rFonts w:ascii="Times New Roman" w:eastAsia="Times New Roman" w:hAnsi="Times New Roman" w:cs="Times New Roman"/>
          <w:i/>
          <w:iCs/>
          <w:color w:val="000000" w:themeColor="text1"/>
          <w:shd w:val="clear" w:color="auto" w:fill="FFFFFF"/>
        </w:rPr>
        <w:t>Line 36</w:t>
      </w:r>
      <w:r w:rsidR="008428BF" w:rsidRPr="000339E3">
        <w:rPr>
          <w:rFonts w:ascii="Times New Roman" w:eastAsia="Times New Roman" w:hAnsi="Times New Roman" w:cs="Times New Roman"/>
          <w:i/>
          <w:iCs/>
          <w:color w:val="000000" w:themeColor="text1"/>
          <w:shd w:val="clear" w:color="auto" w:fill="FFFFFF"/>
        </w:rPr>
        <w:t xml:space="preserve">: </w:t>
      </w:r>
      <w:r w:rsidR="00DA1DDA" w:rsidRPr="000339E3">
        <w:rPr>
          <w:rFonts w:ascii="Times New Roman" w:eastAsia="Times New Roman" w:hAnsi="Times New Roman" w:cs="Times New Roman"/>
          <w:i/>
          <w:iCs/>
          <w:color w:val="000000" w:themeColor="text1"/>
          <w:shd w:val="clear" w:color="auto" w:fill="FFFFFF"/>
        </w:rPr>
        <w:t>might be good to articulate "broader scale" - assume this is elsewhere?</w:t>
      </w:r>
    </w:p>
    <w:p w14:paraId="42122EDA" w14:textId="77777777" w:rsidR="00BD3A07" w:rsidRPr="000339E3" w:rsidRDefault="00BD3A07" w:rsidP="00DA1DDA">
      <w:pPr>
        <w:rPr>
          <w:rFonts w:ascii="Times New Roman" w:eastAsia="Times New Roman" w:hAnsi="Times New Roman" w:cs="Times New Roman"/>
          <w:color w:val="000000" w:themeColor="text1"/>
          <w:shd w:val="clear" w:color="auto" w:fill="FFFFFF"/>
        </w:rPr>
      </w:pPr>
    </w:p>
    <w:p w14:paraId="4E9C3ABC" w14:textId="138509DA" w:rsidR="00BD3A07" w:rsidRPr="00FC3A6A" w:rsidRDefault="00BD3A07" w:rsidP="00BD3A07">
      <w:pPr>
        <w:rPr>
          <w:rFonts w:ascii="Times New Roman" w:eastAsia="Times New Roman" w:hAnsi="Times New Roman" w:cs="Times New Roman"/>
          <w:color w:val="FF0000"/>
          <w:shd w:val="clear" w:color="auto" w:fill="FFFFFF"/>
        </w:rPr>
      </w:pPr>
      <w:r w:rsidRPr="000339E3">
        <w:rPr>
          <w:rFonts w:ascii="Times New Roman" w:eastAsia="Times New Roman" w:hAnsi="Times New Roman" w:cs="Times New Roman"/>
          <w:color w:val="0070C0"/>
          <w:shd w:val="clear" w:color="auto" w:fill="FFFFFF"/>
        </w:rPr>
        <w:t>Author response</w:t>
      </w:r>
      <w:ins w:id="19" w:author="Matt Cheng" w:date="2022-07-06T17:16:00Z">
        <w:r w:rsidR="00B05E9B">
          <w:rPr>
            <w:rFonts w:ascii="Times New Roman" w:eastAsia="Times New Roman" w:hAnsi="Times New Roman" w:cs="Times New Roman"/>
            <w:color w:val="0070C0"/>
            <w:shd w:val="clear" w:color="auto" w:fill="FFFFFF"/>
          </w:rPr>
          <w:t xml:space="preserve"> </w:t>
        </w:r>
      </w:ins>
      <w:ins w:id="20" w:author="Matt Cheng" w:date="2022-07-06T17:29:00Z">
        <w:r w:rsidR="00D8201D">
          <w:rPr>
            <w:rFonts w:ascii="Times New Roman" w:eastAsia="Times New Roman" w:hAnsi="Times New Roman" w:cs="Times New Roman"/>
            <w:color w:val="0070C0"/>
            <w:shd w:val="clear" w:color="auto" w:fill="FFFFFF"/>
          </w:rPr>
          <w:t>#2</w:t>
        </w:r>
      </w:ins>
      <w:r w:rsidRPr="000339E3">
        <w:rPr>
          <w:rFonts w:ascii="Times New Roman" w:eastAsia="Times New Roman" w:hAnsi="Times New Roman" w:cs="Times New Roman"/>
          <w:color w:val="0070C0"/>
          <w:shd w:val="clear" w:color="auto" w:fill="FFFFFF"/>
        </w:rPr>
        <w:t xml:space="preserve">: </w:t>
      </w:r>
      <w:r w:rsidR="004818D7">
        <w:rPr>
          <w:rFonts w:ascii="Times New Roman" w:eastAsia="Times New Roman" w:hAnsi="Times New Roman" w:cs="Times New Roman"/>
          <w:color w:val="0070C0"/>
          <w:shd w:val="clear" w:color="auto" w:fill="FFFFFF"/>
        </w:rPr>
        <w:t xml:space="preserve">Thank you for the suggestion. </w:t>
      </w:r>
      <w:r w:rsidR="00E24F91">
        <w:rPr>
          <w:rFonts w:ascii="Times New Roman" w:eastAsia="Times New Roman" w:hAnsi="Times New Roman" w:cs="Times New Roman"/>
          <w:color w:val="0070C0"/>
          <w:shd w:val="clear" w:color="auto" w:fill="FFFFFF"/>
        </w:rPr>
        <w:t xml:space="preserve">We have clarified “broader scale” </w:t>
      </w:r>
      <w:r w:rsidR="007B0638">
        <w:rPr>
          <w:rFonts w:ascii="Times New Roman" w:eastAsia="Times New Roman" w:hAnsi="Times New Roman" w:cs="Times New Roman"/>
          <w:color w:val="0070C0"/>
          <w:shd w:val="clear" w:color="auto" w:fill="FFFFFF"/>
        </w:rPr>
        <w:t xml:space="preserve">to </w:t>
      </w:r>
      <w:r w:rsidR="008141C5">
        <w:rPr>
          <w:rFonts w:ascii="Times New Roman" w:eastAsia="Times New Roman" w:hAnsi="Times New Roman" w:cs="Times New Roman"/>
          <w:color w:val="0070C0"/>
          <w:shd w:val="clear" w:color="auto" w:fill="FFFFFF"/>
        </w:rPr>
        <w:t>be more direct – that our results corroborate telemetry and diet studies (L</w:t>
      </w:r>
      <w:ins w:id="21" w:author="Matt Cheng" w:date="2022-07-06T11:49:00Z">
        <w:r w:rsidR="00176A27">
          <w:rPr>
            <w:rFonts w:ascii="Times New Roman" w:eastAsia="Times New Roman" w:hAnsi="Times New Roman" w:cs="Times New Roman"/>
            <w:color w:val="0070C0"/>
            <w:shd w:val="clear" w:color="auto" w:fill="FFFFFF"/>
          </w:rPr>
          <w:t>41-42</w:t>
        </w:r>
      </w:ins>
      <w:ins w:id="22" w:author="Nathan Furey" w:date="2022-07-05T10:40:00Z">
        <w:del w:id="23" w:author="Matt Cheng" w:date="2022-07-06T11:47:00Z">
          <w:r w:rsidR="008141C5" w:rsidDel="00176A27">
            <w:rPr>
              <w:rFonts w:ascii="Times New Roman" w:eastAsia="Times New Roman" w:hAnsi="Times New Roman" w:cs="Times New Roman"/>
              <w:color w:val="0070C0"/>
              <w:shd w:val="clear" w:color="auto" w:fill="FFFFFF"/>
            </w:rPr>
            <w:delText>XX</w:delText>
          </w:r>
        </w:del>
        <w:r w:rsidR="008141C5">
          <w:rPr>
            <w:rFonts w:ascii="Times New Roman" w:eastAsia="Times New Roman" w:hAnsi="Times New Roman" w:cs="Times New Roman"/>
            <w:color w:val="0070C0"/>
            <w:shd w:val="clear" w:color="auto" w:fill="FFFFFF"/>
          </w:rPr>
          <w:t>)</w:t>
        </w:r>
      </w:ins>
      <w:ins w:id="24" w:author="Nathan Furey" w:date="2022-07-05T10:39:00Z">
        <w:r w:rsidR="008141C5">
          <w:rPr>
            <w:rFonts w:ascii="Times New Roman" w:eastAsia="Times New Roman" w:hAnsi="Times New Roman" w:cs="Times New Roman"/>
            <w:color w:val="0070C0"/>
            <w:shd w:val="clear" w:color="auto" w:fill="FFFFFF"/>
          </w:rPr>
          <w:t xml:space="preserve"> </w:t>
        </w:r>
      </w:ins>
      <w:r w:rsidR="007B0638">
        <w:rPr>
          <w:rFonts w:ascii="Times New Roman" w:eastAsia="Times New Roman" w:hAnsi="Times New Roman" w:cs="Times New Roman"/>
          <w:color w:val="0070C0"/>
          <w:shd w:val="clear" w:color="auto" w:fill="FFFFFF"/>
        </w:rPr>
        <w:t>in the same system</w:t>
      </w:r>
      <w:ins w:id="25" w:author="Nathan Furey" w:date="2022-07-05T10:42:00Z">
        <w:r w:rsidR="008141C5">
          <w:rPr>
            <w:rFonts w:ascii="Times New Roman" w:eastAsia="Times New Roman" w:hAnsi="Times New Roman" w:cs="Times New Roman"/>
            <w:color w:val="0070C0"/>
            <w:shd w:val="clear" w:color="auto" w:fill="FFFFFF"/>
          </w:rPr>
          <w:t>.</w:t>
        </w:r>
      </w:ins>
      <w:r w:rsidR="00260B7D">
        <w:rPr>
          <w:rFonts w:ascii="Times New Roman" w:eastAsia="Times New Roman" w:hAnsi="Times New Roman" w:cs="Times New Roman"/>
          <w:color w:val="0070C0"/>
          <w:shd w:val="clear" w:color="auto" w:fill="FFFFFF"/>
        </w:rPr>
        <w:t xml:space="preserve"> </w:t>
      </w:r>
    </w:p>
    <w:p w14:paraId="676C1D17" w14:textId="384E408C" w:rsidR="00DA1DDA" w:rsidRPr="000339E3" w:rsidRDefault="00DA1DDA" w:rsidP="00DA1DDA">
      <w:pPr>
        <w:rPr>
          <w:rFonts w:ascii="Times New Roman" w:eastAsia="Times New Roman" w:hAnsi="Times New Roman" w:cs="Times New Roman"/>
          <w:i/>
          <w:iCs/>
          <w:color w:val="000000" w:themeColor="text1"/>
          <w:shd w:val="clear" w:color="auto" w:fill="FFFFFF"/>
        </w:rPr>
      </w:pPr>
      <w:r w:rsidRPr="000339E3">
        <w:rPr>
          <w:rFonts w:ascii="Times New Roman" w:eastAsia="Times New Roman" w:hAnsi="Times New Roman" w:cs="Times New Roman"/>
          <w:i/>
          <w:iCs/>
          <w:color w:val="000000" w:themeColor="text1"/>
        </w:rPr>
        <w:br/>
      </w:r>
      <w:ins w:id="26" w:author="Matt Cheng" w:date="2022-07-06T17:16:00Z">
        <w:r w:rsidR="00932AAA">
          <w:rPr>
            <w:rFonts w:ascii="Times New Roman" w:eastAsia="Times New Roman" w:hAnsi="Times New Roman" w:cs="Times New Roman"/>
            <w:color w:val="000000" w:themeColor="text1"/>
            <w:shd w:val="clear" w:color="auto" w:fill="FFFFFF"/>
          </w:rPr>
          <w:t xml:space="preserve">Comment </w:t>
        </w:r>
      </w:ins>
      <w:ins w:id="27" w:author="Matt Cheng" w:date="2022-07-06T17:29:00Z">
        <w:r w:rsidR="00D8201D">
          <w:rPr>
            <w:rFonts w:ascii="Times New Roman" w:eastAsia="Times New Roman" w:hAnsi="Times New Roman" w:cs="Times New Roman"/>
            <w:color w:val="000000" w:themeColor="text1"/>
            <w:shd w:val="clear" w:color="auto" w:fill="FFFFFF"/>
          </w:rPr>
          <w:t>#</w:t>
        </w:r>
      </w:ins>
      <w:ins w:id="28" w:author="Matt Cheng" w:date="2022-07-06T17:16:00Z">
        <w:r w:rsidR="00932AAA">
          <w:rPr>
            <w:rFonts w:ascii="Times New Roman" w:eastAsia="Times New Roman" w:hAnsi="Times New Roman" w:cs="Times New Roman"/>
            <w:color w:val="000000" w:themeColor="text1"/>
            <w:shd w:val="clear" w:color="auto" w:fill="FFFFFF"/>
          </w:rPr>
          <w:t>3</w:t>
        </w:r>
        <w:r w:rsidR="00932AAA">
          <w:rPr>
            <w:rFonts w:ascii="Times New Roman" w:eastAsia="Times New Roman" w:hAnsi="Times New Roman" w:cs="Times New Roman"/>
            <w:color w:val="000000" w:themeColor="text1"/>
            <w:shd w:val="clear" w:color="auto" w:fill="FFFFFF"/>
          </w:rPr>
          <w:t xml:space="preserve">: </w:t>
        </w:r>
      </w:ins>
      <w:r w:rsidRPr="000339E3">
        <w:rPr>
          <w:rFonts w:ascii="Times New Roman" w:eastAsia="Times New Roman" w:hAnsi="Times New Roman" w:cs="Times New Roman"/>
          <w:i/>
          <w:iCs/>
          <w:color w:val="000000" w:themeColor="text1"/>
          <w:shd w:val="clear" w:color="auto" w:fill="FFFFFF"/>
        </w:rPr>
        <w:t>Line 136</w:t>
      </w:r>
      <w:r w:rsidR="008428BF" w:rsidRPr="000339E3">
        <w:rPr>
          <w:rFonts w:ascii="Times New Roman" w:eastAsia="Times New Roman" w:hAnsi="Times New Roman" w:cs="Times New Roman"/>
          <w:i/>
          <w:iCs/>
          <w:color w:val="000000" w:themeColor="text1"/>
          <w:shd w:val="clear" w:color="auto" w:fill="FFFFFF"/>
        </w:rPr>
        <w:t xml:space="preserve">: </w:t>
      </w:r>
      <w:r w:rsidRPr="000339E3">
        <w:rPr>
          <w:rFonts w:ascii="Times New Roman" w:eastAsia="Times New Roman" w:hAnsi="Times New Roman" w:cs="Times New Roman"/>
          <w:i/>
          <w:iCs/>
          <w:color w:val="000000" w:themeColor="text1"/>
          <w:shd w:val="clear" w:color="auto" w:fill="FFFFFF"/>
        </w:rPr>
        <w:t>generally identifiable - given piscavore rainbow occur in Chilko is there further comment that could be provided on the ability to provide frequency of occurrence or distinction of species - i.e. acknowledgement of uncertainty, reconciled against video and Didson timestamps?</w:t>
      </w:r>
    </w:p>
    <w:p w14:paraId="65B1E460" w14:textId="749329F6" w:rsidR="00BD3A07" w:rsidRPr="000339E3" w:rsidRDefault="00BD3A07" w:rsidP="00DA1DDA">
      <w:pPr>
        <w:rPr>
          <w:rFonts w:ascii="Times New Roman" w:eastAsia="Times New Roman" w:hAnsi="Times New Roman" w:cs="Times New Roman"/>
          <w:color w:val="000000" w:themeColor="text1"/>
          <w:shd w:val="clear" w:color="auto" w:fill="FFFFFF"/>
        </w:rPr>
      </w:pPr>
    </w:p>
    <w:p w14:paraId="70448CC2" w14:textId="20E7CE01" w:rsidR="00BB0555" w:rsidRPr="004F285D" w:rsidRDefault="00BD3A07" w:rsidP="00DA1DDA">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ins w:id="29" w:author="Matt Cheng" w:date="2022-07-06T17:17:00Z">
        <w:r w:rsidR="00434D8F">
          <w:rPr>
            <w:rFonts w:ascii="Times New Roman" w:eastAsia="Times New Roman" w:hAnsi="Times New Roman" w:cs="Times New Roman"/>
            <w:color w:val="0070C0"/>
            <w:shd w:val="clear" w:color="auto" w:fill="FFFFFF"/>
          </w:rPr>
          <w:t xml:space="preserve"> </w:t>
        </w:r>
      </w:ins>
      <w:ins w:id="30" w:author="Matt Cheng" w:date="2022-07-06T17:29:00Z">
        <w:r w:rsidR="00EC10C6">
          <w:rPr>
            <w:rFonts w:ascii="Times New Roman" w:eastAsia="Times New Roman" w:hAnsi="Times New Roman" w:cs="Times New Roman"/>
            <w:color w:val="0070C0"/>
            <w:shd w:val="clear" w:color="auto" w:fill="FFFFFF"/>
          </w:rPr>
          <w:t>#3</w:t>
        </w:r>
      </w:ins>
      <w:r w:rsidRPr="000339E3">
        <w:rPr>
          <w:rFonts w:ascii="Times New Roman" w:eastAsia="Times New Roman" w:hAnsi="Times New Roman" w:cs="Times New Roman"/>
          <w:color w:val="0070C0"/>
          <w:shd w:val="clear" w:color="auto" w:fill="FFFFFF"/>
        </w:rPr>
        <w:t xml:space="preserve">: </w:t>
      </w:r>
      <w:r w:rsidR="00D86FA3">
        <w:rPr>
          <w:rFonts w:ascii="Times New Roman" w:eastAsia="Times New Roman" w:hAnsi="Times New Roman" w:cs="Times New Roman"/>
          <w:color w:val="0070C0"/>
          <w:shd w:val="clear" w:color="auto" w:fill="FFFFFF"/>
        </w:rPr>
        <w:t xml:space="preserve">We have provided </w:t>
      </w:r>
      <w:r w:rsidR="0054406C">
        <w:rPr>
          <w:rFonts w:ascii="Times New Roman" w:eastAsia="Times New Roman" w:hAnsi="Times New Roman" w:cs="Times New Roman"/>
          <w:color w:val="0070C0"/>
          <w:shd w:val="clear" w:color="auto" w:fill="FFFFFF"/>
        </w:rPr>
        <w:t>further</w:t>
      </w:r>
      <w:r w:rsidR="00D86FA3">
        <w:rPr>
          <w:rFonts w:ascii="Times New Roman" w:eastAsia="Times New Roman" w:hAnsi="Times New Roman" w:cs="Times New Roman"/>
          <w:color w:val="0070C0"/>
          <w:shd w:val="clear" w:color="auto" w:fill="FFFFFF"/>
        </w:rPr>
        <w:t xml:space="preserve"> comment on the occurrence of smaller sized fish </w:t>
      </w:r>
      <w:r w:rsidR="00B42405">
        <w:rPr>
          <w:rFonts w:ascii="Times New Roman" w:eastAsia="Times New Roman" w:hAnsi="Times New Roman" w:cs="Times New Roman"/>
          <w:color w:val="0070C0"/>
          <w:shd w:val="clear" w:color="auto" w:fill="FFFFFF"/>
        </w:rPr>
        <w:t>observed via DIDSON</w:t>
      </w:r>
      <w:ins w:id="31" w:author="Nathan Furey" w:date="2022-07-05T10:40:00Z">
        <w:r w:rsidR="008141C5">
          <w:rPr>
            <w:rFonts w:ascii="Times New Roman" w:eastAsia="Times New Roman" w:hAnsi="Times New Roman" w:cs="Times New Roman"/>
            <w:color w:val="0070C0"/>
            <w:shd w:val="clear" w:color="auto" w:fill="FFFFFF"/>
          </w:rPr>
          <w:t xml:space="preserve"> (</w:t>
        </w:r>
        <w:del w:id="32" w:author="Matt Cheng" w:date="2022-07-06T11:49:00Z">
          <w:r w:rsidR="008141C5" w:rsidDel="000708AC">
            <w:rPr>
              <w:rFonts w:ascii="Times New Roman" w:eastAsia="Times New Roman" w:hAnsi="Times New Roman" w:cs="Times New Roman"/>
              <w:color w:val="0070C0"/>
              <w:shd w:val="clear" w:color="auto" w:fill="FFFFFF"/>
            </w:rPr>
            <w:delText>LXX-XX</w:delText>
          </w:r>
        </w:del>
      </w:ins>
      <w:ins w:id="33" w:author="Matt Cheng" w:date="2022-07-06T11:49:00Z">
        <w:r w:rsidR="000708AC">
          <w:rPr>
            <w:rFonts w:ascii="Times New Roman" w:eastAsia="Times New Roman" w:hAnsi="Times New Roman" w:cs="Times New Roman"/>
            <w:color w:val="0070C0"/>
            <w:shd w:val="clear" w:color="auto" w:fill="FFFFFF"/>
          </w:rPr>
          <w:t>L251-254</w:t>
        </w:r>
      </w:ins>
      <w:ins w:id="34" w:author="Nathan Furey" w:date="2022-07-05T10:40:00Z">
        <w:r w:rsidR="008141C5">
          <w:rPr>
            <w:rFonts w:ascii="Times New Roman" w:eastAsia="Times New Roman" w:hAnsi="Times New Roman" w:cs="Times New Roman"/>
            <w:color w:val="0070C0"/>
            <w:shd w:val="clear" w:color="auto" w:fill="FFFFFF"/>
          </w:rPr>
          <w:t>)</w:t>
        </w:r>
      </w:ins>
      <w:r w:rsidR="00B42405">
        <w:rPr>
          <w:rFonts w:ascii="Times New Roman" w:eastAsia="Times New Roman" w:hAnsi="Times New Roman" w:cs="Times New Roman"/>
          <w:color w:val="0070C0"/>
          <w:shd w:val="clear" w:color="auto" w:fill="FFFFFF"/>
        </w:rPr>
        <w:t>.</w:t>
      </w:r>
      <w:r w:rsidR="003B2364">
        <w:rPr>
          <w:rFonts w:ascii="Times New Roman" w:eastAsia="Times New Roman" w:hAnsi="Times New Roman" w:cs="Times New Roman"/>
          <w:color w:val="0070C0"/>
          <w:shd w:val="clear" w:color="auto" w:fill="FFFFFF"/>
        </w:rPr>
        <w:t xml:space="preserve"> </w:t>
      </w:r>
      <w:r w:rsidR="0029787B">
        <w:rPr>
          <w:rFonts w:ascii="Times New Roman" w:eastAsia="Times New Roman" w:hAnsi="Times New Roman" w:cs="Times New Roman"/>
          <w:color w:val="0070C0"/>
          <w:shd w:val="clear" w:color="auto" w:fill="FFFFFF"/>
        </w:rPr>
        <w:t xml:space="preserve">In short, these other fishes are indeed of smaller body size (from angling as well as GoPro footage from other studies) and do not appear to eat on smolts, at least regularly (from unpublished diet data), thus they are unlikely to “interact” with smolts in the way we describe and observe via the DIDSON. </w:t>
      </w:r>
      <w:r w:rsidR="00020367">
        <w:rPr>
          <w:rFonts w:ascii="Times New Roman" w:eastAsia="Times New Roman" w:hAnsi="Times New Roman" w:cs="Times New Roman"/>
          <w:color w:val="0070C0"/>
          <w:shd w:val="clear" w:color="auto" w:fill="FFFFFF"/>
        </w:rPr>
        <w:t xml:space="preserve">Furthermore, we provide a relative estimate of uncertainty with respect to </w:t>
      </w:r>
      <w:r w:rsidR="00594CC6">
        <w:rPr>
          <w:rFonts w:ascii="Times New Roman" w:eastAsia="Times New Roman" w:hAnsi="Times New Roman" w:cs="Times New Roman"/>
          <w:color w:val="0070C0"/>
          <w:shd w:val="clear" w:color="auto" w:fill="FFFFFF"/>
        </w:rPr>
        <w:t>individuals</w:t>
      </w:r>
      <w:r w:rsidR="00020367">
        <w:rPr>
          <w:rFonts w:ascii="Times New Roman" w:eastAsia="Times New Roman" w:hAnsi="Times New Roman" w:cs="Times New Roman"/>
          <w:color w:val="0070C0"/>
          <w:shd w:val="clear" w:color="auto" w:fill="FFFFFF"/>
        </w:rPr>
        <w:t xml:space="preserve"> observed that may not have been from </w:t>
      </w:r>
      <w:r w:rsidR="00594CC6">
        <w:rPr>
          <w:rFonts w:ascii="Times New Roman" w:eastAsia="Times New Roman" w:hAnsi="Times New Roman" w:cs="Times New Roman"/>
          <w:color w:val="0070C0"/>
          <w:shd w:val="clear" w:color="auto" w:fill="FFFFFF"/>
        </w:rPr>
        <w:t xml:space="preserve">Bull Trout by </w:t>
      </w:r>
      <w:r w:rsidR="00A85904">
        <w:rPr>
          <w:rFonts w:ascii="Times New Roman" w:eastAsia="Times New Roman" w:hAnsi="Times New Roman" w:cs="Times New Roman"/>
          <w:color w:val="0070C0"/>
          <w:shd w:val="clear" w:color="auto" w:fill="FFFFFF"/>
        </w:rPr>
        <w:t xml:space="preserve">comparing the empirical cumulative density function of measured DIDSON Bull Trout lengths </w:t>
      </w:r>
      <w:r w:rsidR="00B42405">
        <w:rPr>
          <w:rFonts w:ascii="Times New Roman" w:eastAsia="Times New Roman" w:hAnsi="Times New Roman" w:cs="Times New Roman"/>
          <w:color w:val="0070C0"/>
          <w:shd w:val="clear" w:color="auto" w:fill="FFFFFF"/>
        </w:rPr>
        <w:t>and minimum size estimates of Bull Trout in the same system obtained via hook-and-line sampling (Kanigan 2019)</w:t>
      </w:r>
      <w:ins w:id="35" w:author="Matt Cheng" w:date="2022-07-06T11:50:00Z">
        <w:r w:rsidR="004F132F">
          <w:rPr>
            <w:rFonts w:ascii="Times New Roman" w:eastAsia="Times New Roman" w:hAnsi="Times New Roman" w:cs="Times New Roman"/>
            <w:color w:val="0070C0"/>
            <w:shd w:val="clear" w:color="auto" w:fill="FFFFFF"/>
          </w:rPr>
          <w:t xml:space="preserve"> (Fig. S2 and text from L360-365)</w:t>
        </w:r>
      </w:ins>
      <w:r w:rsidR="00B42405">
        <w:rPr>
          <w:rFonts w:ascii="Times New Roman" w:eastAsia="Times New Roman" w:hAnsi="Times New Roman" w:cs="Times New Roman"/>
          <w:color w:val="0070C0"/>
          <w:shd w:val="clear" w:color="auto" w:fill="FFFFFF"/>
        </w:rPr>
        <w:t xml:space="preserve">. </w:t>
      </w:r>
    </w:p>
    <w:p w14:paraId="6A49DD69" w14:textId="778D04D3" w:rsidR="00BB0555" w:rsidRDefault="00BB0555" w:rsidP="00BB0555">
      <w:pPr>
        <w:pStyle w:val="Heading1"/>
      </w:pPr>
      <w:r>
        <w:t>Reviewer 2</w:t>
      </w:r>
    </w:p>
    <w:p w14:paraId="5DEC1281" w14:textId="247E07AE" w:rsidR="00291B50" w:rsidRDefault="000E65F9" w:rsidP="00291B50">
      <w:pPr>
        <w:pStyle w:val="NormalWeb"/>
        <w:shd w:val="clear" w:color="auto" w:fill="FFFFFF"/>
        <w:rPr>
          <w:i/>
          <w:iCs/>
        </w:rPr>
      </w:pPr>
      <w:ins w:id="36" w:author="Matt Cheng" w:date="2022-07-06T17:17:00Z">
        <w:r>
          <w:rPr>
            <w:color w:val="000000" w:themeColor="text1"/>
            <w:shd w:val="clear" w:color="auto" w:fill="FFFFFF"/>
          </w:rPr>
          <w:t xml:space="preserve">Comment </w:t>
        </w:r>
      </w:ins>
      <w:ins w:id="37" w:author="Matt Cheng" w:date="2022-07-06T17:29:00Z">
        <w:r w:rsidR="00EC10C6">
          <w:rPr>
            <w:color w:val="000000" w:themeColor="text1"/>
            <w:shd w:val="clear" w:color="auto" w:fill="FFFFFF"/>
          </w:rPr>
          <w:t>#</w:t>
        </w:r>
      </w:ins>
      <w:ins w:id="38" w:author="Matt Cheng" w:date="2022-07-06T17:17:00Z">
        <w:r>
          <w:rPr>
            <w:color w:val="000000" w:themeColor="text1"/>
            <w:shd w:val="clear" w:color="auto" w:fill="FFFFFF"/>
          </w:rPr>
          <w:t xml:space="preserve">1: </w:t>
        </w:r>
      </w:ins>
      <w:r w:rsidR="008428BF" w:rsidRPr="000339E3">
        <w:rPr>
          <w:i/>
          <w:iCs/>
        </w:rPr>
        <w:t xml:space="preserve">Lines 91 – 94: </w:t>
      </w:r>
      <w:r w:rsidR="00291B50" w:rsidRPr="000339E3">
        <w:rPr>
          <w:i/>
          <w:iCs/>
        </w:rPr>
        <w:t>The 2 objectives are redundant. Recommend rewording to: “to investigate spatial and temporal differences in potential Bull Trout feeding activity relative to smolt density” Or “</w:t>
      </w:r>
      <w:bookmarkStart w:id="39" w:name="_Hlk107914675"/>
      <w:r w:rsidR="00291B50" w:rsidRPr="000339E3">
        <w:rPr>
          <w:i/>
          <w:iCs/>
        </w:rPr>
        <w:t>determine if Bull Trout activity is synchronized with Sockeye Salmon migrations</w:t>
      </w:r>
      <w:bookmarkEnd w:id="39"/>
      <w:r w:rsidR="00291B50" w:rsidRPr="000339E3">
        <w:rPr>
          <w:i/>
          <w:iCs/>
        </w:rPr>
        <w:t xml:space="preserve">.” I prefer the latter. </w:t>
      </w:r>
    </w:p>
    <w:p w14:paraId="3B7433E2" w14:textId="4D869F30" w:rsidR="004818D7" w:rsidRDefault="004818D7" w:rsidP="00291B50">
      <w:pPr>
        <w:pStyle w:val="NormalWeb"/>
        <w:shd w:val="clear" w:color="auto" w:fill="FFFFFF"/>
        <w:rPr>
          <w:i/>
          <w:iCs/>
        </w:rPr>
      </w:pPr>
      <w:r w:rsidRPr="000339E3">
        <w:rPr>
          <w:color w:val="0070C0"/>
          <w:shd w:val="clear" w:color="auto" w:fill="FFFFFF"/>
        </w:rPr>
        <w:lastRenderedPageBreak/>
        <w:t>Author response</w:t>
      </w:r>
      <w:ins w:id="40" w:author="Matt Cheng" w:date="2022-07-06T17:18:00Z">
        <w:r w:rsidR="00BB2326">
          <w:rPr>
            <w:color w:val="0070C0"/>
            <w:shd w:val="clear" w:color="auto" w:fill="FFFFFF"/>
          </w:rPr>
          <w:t xml:space="preserve"> </w:t>
        </w:r>
      </w:ins>
      <w:ins w:id="41" w:author="Matt Cheng" w:date="2022-07-06T17:29:00Z">
        <w:r w:rsidR="00EC10C6">
          <w:rPr>
            <w:color w:val="0070C0"/>
            <w:shd w:val="clear" w:color="auto" w:fill="FFFFFF"/>
          </w:rPr>
          <w:t>#</w:t>
        </w:r>
      </w:ins>
      <w:ins w:id="42" w:author="Matt Cheng" w:date="2022-07-06T17:18:00Z">
        <w:r w:rsidR="00BB2326">
          <w:rPr>
            <w:color w:val="0070C0"/>
            <w:shd w:val="clear" w:color="auto" w:fill="FFFFFF"/>
          </w:rPr>
          <w:t>1</w:t>
        </w:r>
      </w:ins>
      <w:r w:rsidRPr="000339E3">
        <w:rPr>
          <w:color w:val="0070C0"/>
          <w:shd w:val="clear" w:color="auto" w:fill="FFFFFF"/>
        </w:rPr>
        <w:t>:</w:t>
      </w:r>
      <w:r>
        <w:rPr>
          <w:color w:val="0070C0"/>
          <w:shd w:val="clear" w:color="auto" w:fill="FFFFFF"/>
        </w:rPr>
        <w:t xml:space="preserve"> </w:t>
      </w:r>
      <w:r w:rsidR="00B37934">
        <w:rPr>
          <w:color w:val="0070C0"/>
          <w:shd w:val="clear" w:color="auto" w:fill="FFFFFF"/>
        </w:rPr>
        <w:t xml:space="preserve">We have used the reviewer’s second suggestion as our first objective. However, the spatial variability is still important – it is possible that in one site Bull Trout activity is synchronized, and others not (indeed, this is what we observed). So we kept a second objective, but had it be more specific (“determine if such synchrony is location-specific”). </w:t>
      </w:r>
      <w:del w:id="43" w:author="Matt Cheng" w:date="2022-07-06T11:51:00Z">
        <w:r w:rsidR="00B37934" w:rsidDel="00F72D67">
          <w:rPr>
            <w:color w:val="0070C0"/>
            <w:shd w:val="clear" w:color="auto" w:fill="FFFFFF"/>
          </w:rPr>
          <w:delText>LXX-XX</w:delText>
        </w:r>
      </w:del>
      <w:ins w:id="44" w:author="Matt Cheng" w:date="2022-07-06T11:51:00Z">
        <w:r w:rsidR="00F72D67">
          <w:rPr>
            <w:color w:val="0070C0"/>
            <w:shd w:val="clear" w:color="auto" w:fill="FFFFFF"/>
          </w:rPr>
          <w:t>(L</w:t>
        </w:r>
        <w:r w:rsidR="00295B8B">
          <w:rPr>
            <w:color w:val="0070C0"/>
            <w:shd w:val="clear" w:color="auto" w:fill="FFFFFF"/>
          </w:rPr>
          <w:t>15</w:t>
        </w:r>
      </w:ins>
      <w:ins w:id="45" w:author="Matt Cheng" w:date="2022-07-06T15:17:00Z">
        <w:r w:rsidR="00CE36A7">
          <w:rPr>
            <w:color w:val="0070C0"/>
            <w:shd w:val="clear" w:color="auto" w:fill="FFFFFF"/>
          </w:rPr>
          <w:t>7</w:t>
        </w:r>
      </w:ins>
      <w:ins w:id="46" w:author="Matt Cheng" w:date="2022-07-06T11:51:00Z">
        <w:r w:rsidR="00295B8B">
          <w:rPr>
            <w:color w:val="0070C0"/>
            <w:shd w:val="clear" w:color="auto" w:fill="FFFFFF"/>
          </w:rPr>
          <w:t>-159)</w:t>
        </w:r>
      </w:ins>
      <w:ins w:id="47" w:author="Nathan Furey" w:date="2022-07-05T11:59:00Z">
        <w:r w:rsidR="00B37934">
          <w:rPr>
            <w:color w:val="0070C0"/>
            <w:shd w:val="clear" w:color="auto" w:fill="FFFFFF"/>
          </w:rPr>
          <w:t xml:space="preserve">. </w:t>
        </w:r>
      </w:ins>
    </w:p>
    <w:p w14:paraId="088C1D59" w14:textId="53F045A5" w:rsidR="00291B50" w:rsidRPr="00AA4CE8" w:rsidRDefault="0006148D" w:rsidP="00291B50">
      <w:pPr>
        <w:pStyle w:val="NormalWeb"/>
        <w:shd w:val="clear" w:color="auto" w:fill="FFFFFF"/>
        <w:rPr>
          <w:ins w:id="48" w:author="Nathan Furey" w:date="2022-07-05T11:59:00Z"/>
          <w:i/>
          <w:iCs/>
          <w:color w:val="000000" w:themeColor="text1"/>
          <w:rPrChange w:id="49" w:author="Matt Cheng" w:date="2022-07-06T09:36:00Z">
            <w:rPr>
              <w:ins w:id="50" w:author="Nathan Furey" w:date="2022-07-05T11:59:00Z"/>
              <w:i/>
              <w:iCs/>
              <w:color w:val="00B050"/>
            </w:rPr>
          </w:rPrChange>
        </w:rPr>
      </w:pPr>
      <w:ins w:id="51" w:author="Matt Cheng" w:date="2022-07-06T17:17:00Z">
        <w:r>
          <w:rPr>
            <w:color w:val="000000" w:themeColor="text1"/>
            <w:shd w:val="clear" w:color="auto" w:fill="FFFFFF"/>
          </w:rPr>
          <w:t xml:space="preserve">Comment </w:t>
        </w:r>
      </w:ins>
      <w:ins w:id="52" w:author="Matt Cheng" w:date="2022-07-06T17:29:00Z">
        <w:r w:rsidR="00EC10C6">
          <w:rPr>
            <w:color w:val="000000" w:themeColor="text1"/>
            <w:shd w:val="clear" w:color="auto" w:fill="FFFFFF"/>
          </w:rPr>
          <w:t>#</w:t>
        </w:r>
      </w:ins>
      <w:ins w:id="53" w:author="Matt Cheng" w:date="2022-07-06T17:17:00Z">
        <w:r w:rsidR="00CB16D6">
          <w:rPr>
            <w:color w:val="000000" w:themeColor="text1"/>
            <w:shd w:val="clear" w:color="auto" w:fill="FFFFFF"/>
          </w:rPr>
          <w:t>2</w:t>
        </w:r>
        <w:r>
          <w:rPr>
            <w:color w:val="000000" w:themeColor="text1"/>
            <w:shd w:val="clear" w:color="auto" w:fill="FFFFFF"/>
          </w:rPr>
          <w:t xml:space="preserve">: </w:t>
        </w:r>
      </w:ins>
      <w:r w:rsidR="008428BF" w:rsidRPr="00AA4CE8">
        <w:rPr>
          <w:i/>
          <w:iCs/>
          <w:color w:val="000000" w:themeColor="text1"/>
          <w:rPrChange w:id="54" w:author="Matt Cheng" w:date="2022-07-06T09:36:00Z">
            <w:rPr>
              <w:i/>
              <w:iCs/>
              <w:color w:val="00B050"/>
            </w:rPr>
          </w:rPrChange>
        </w:rPr>
        <w:t xml:space="preserve">Supplementary Figure: </w:t>
      </w:r>
      <w:r w:rsidR="00291B50" w:rsidRPr="00AA4CE8">
        <w:rPr>
          <w:i/>
          <w:iCs/>
          <w:color w:val="000000" w:themeColor="text1"/>
          <w:rPrChange w:id="55" w:author="Matt Cheng" w:date="2022-07-06T09:36:00Z">
            <w:rPr>
              <w:i/>
              <w:iCs/>
              <w:color w:val="00B050"/>
            </w:rPr>
          </w:rPrChange>
        </w:rPr>
        <w:t xml:space="preserve">A photo of the counting fence set up at site would be helpful to readers to understand how constricting the fence may be and where the array was set up relative to the fence </w:t>
      </w:r>
    </w:p>
    <w:p w14:paraId="19FE3ED0" w14:textId="22E629BA" w:rsidR="00B37934" w:rsidRPr="00787198" w:rsidRDefault="00B37934" w:rsidP="00291B50">
      <w:pPr>
        <w:pStyle w:val="NormalWeb"/>
        <w:shd w:val="clear" w:color="auto" w:fill="FFFFFF"/>
        <w:rPr>
          <w:i/>
          <w:iCs/>
          <w:color w:val="00B050"/>
        </w:rPr>
      </w:pPr>
      <w:r w:rsidRPr="000339E3">
        <w:rPr>
          <w:color w:val="0070C0"/>
          <w:shd w:val="clear" w:color="auto" w:fill="FFFFFF"/>
        </w:rPr>
        <w:t>Author response</w:t>
      </w:r>
      <w:ins w:id="56" w:author="Matt Cheng" w:date="2022-07-06T17:18:00Z">
        <w:r w:rsidR="00FA018A">
          <w:rPr>
            <w:color w:val="0070C0"/>
            <w:shd w:val="clear" w:color="auto" w:fill="FFFFFF"/>
          </w:rPr>
          <w:t xml:space="preserve"> </w:t>
        </w:r>
      </w:ins>
      <w:ins w:id="57" w:author="Matt Cheng" w:date="2022-07-06T17:29:00Z">
        <w:r w:rsidR="00EC10C6">
          <w:rPr>
            <w:color w:val="0070C0"/>
            <w:shd w:val="clear" w:color="auto" w:fill="FFFFFF"/>
          </w:rPr>
          <w:t>#</w:t>
        </w:r>
      </w:ins>
      <w:ins w:id="58" w:author="Matt Cheng" w:date="2022-07-06T17:18:00Z">
        <w:r w:rsidR="00FA018A">
          <w:rPr>
            <w:color w:val="0070C0"/>
            <w:shd w:val="clear" w:color="auto" w:fill="FFFFFF"/>
          </w:rPr>
          <w:t>2</w:t>
        </w:r>
      </w:ins>
      <w:r w:rsidRPr="000339E3">
        <w:rPr>
          <w:color w:val="0070C0"/>
          <w:shd w:val="clear" w:color="auto" w:fill="FFFFFF"/>
        </w:rPr>
        <w:t>:</w:t>
      </w:r>
      <w:r>
        <w:rPr>
          <w:color w:val="0070C0"/>
          <w:shd w:val="clear" w:color="auto" w:fill="FFFFFF"/>
        </w:rPr>
        <w:t xml:space="preserve"> We have added a supplementary figure of the counting fence, as suggested</w:t>
      </w:r>
      <w:ins w:id="59" w:author="Matt Cheng" w:date="2022-07-06T15:17:00Z">
        <w:r w:rsidR="00AF0C1E">
          <w:rPr>
            <w:color w:val="0070C0"/>
            <w:shd w:val="clear" w:color="auto" w:fill="FFFFFF"/>
          </w:rPr>
          <w:t xml:space="preserve"> (Fig. S1)</w:t>
        </w:r>
      </w:ins>
      <w:r>
        <w:rPr>
          <w:color w:val="0070C0"/>
          <w:shd w:val="clear" w:color="auto" w:fill="FFFFFF"/>
        </w:rPr>
        <w:t xml:space="preserve">.   </w:t>
      </w:r>
    </w:p>
    <w:p w14:paraId="041FEA78" w14:textId="27A13FB9" w:rsidR="00291B50" w:rsidRPr="00AA4CE8" w:rsidRDefault="00093EF4" w:rsidP="00291B50">
      <w:pPr>
        <w:pStyle w:val="NormalWeb"/>
        <w:rPr>
          <w:ins w:id="60" w:author="Nathan Furey" w:date="2022-07-05T12:00:00Z"/>
          <w:i/>
          <w:iCs/>
          <w:color w:val="000000" w:themeColor="text1"/>
          <w:rPrChange w:id="61" w:author="Matt Cheng" w:date="2022-07-06T09:36:00Z">
            <w:rPr>
              <w:ins w:id="62" w:author="Nathan Furey" w:date="2022-07-05T12:00:00Z"/>
              <w:i/>
              <w:iCs/>
              <w:color w:val="00B050"/>
            </w:rPr>
          </w:rPrChange>
        </w:rPr>
      </w:pPr>
      <w:ins w:id="63" w:author="Matt Cheng" w:date="2022-07-06T17:17:00Z">
        <w:r>
          <w:rPr>
            <w:color w:val="000000" w:themeColor="text1"/>
            <w:shd w:val="clear" w:color="auto" w:fill="FFFFFF"/>
          </w:rPr>
          <w:t xml:space="preserve">Comment </w:t>
        </w:r>
      </w:ins>
      <w:ins w:id="64" w:author="Matt Cheng" w:date="2022-07-06T17:29:00Z">
        <w:r w:rsidR="00EC10C6">
          <w:rPr>
            <w:color w:val="000000" w:themeColor="text1"/>
            <w:shd w:val="clear" w:color="auto" w:fill="FFFFFF"/>
          </w:rPr>
          <w:t>#</w:t>
        </w:r>
      </w:ins>
      <w:ins w:id="65" w:author="Matt Cheng" w:date="2022-07-06T17:17:00Z">
        <w:r w:rsidR="00FD3C93">
          <w:rPr>
            <w:color w:val="000000" w:themeColor="text1"/>
            <w:shd w:val="clear" w:color="auto" w:fill="FFFFFF"/>
          </w:rPr>
          <w:t>3</w:t>
        </w:r>
        <w:r>
          <w:rPr>
            <w:color w:val="000000" w:themeColor="text1"/>
            <w:shd w:val="clear" w:color="auto" w:fill="FFFFFF"/>
          </w:rPr>
          <w:t xml:space="preserve">: </w:t>
        </w:r>
      </w:ins>
      <w:r w:rsidR="008428BF" w:rsidRPr="00AA4CE8">
        <w:rPr>
          <w:i/>
          <w:iCs/>
          <w:color w:val="000000" w:themeColor="text1"/>
          <w:rPrChange w:id="66" w:author="Matt Cheng" w:date="2022-07-06T09:36:00Z">
            <w:rPr>
              <w:i/>
              <w:iCs/>
              <w:color w:val="00B050"/>
            </w:rPr>
          </w:rPrChange>
        </w:rPr>
        <w:t xml:space="preserve">Lines 113 and 116: </w:t>
      </w:r>
      <w:r w:rsidR="00291B50" w:rsidRPr="00AA4CE8">
        <w:rPr>
          <w:i/>
          <w:iCs/>
          <w:color w:val="000000" w:themeColor="text1"/>
          <w:rPrChange w:id="67" w:author="Matt Cheng" w:date="2022-07-06T09:36:00Z">
            <w:rPr>
              <w:i/>
              <w:iCs/>
              <w:color w:val="00B050"/>
            </w:rPr>
          </w:rPrChange>
        </w:rPr>
        <w:t xml:space="preserve">Include distance between fence and array </w:t>
      </w:r>
    </w:p>
    <w:p w14:paraId="6E2EB211" w14:textId="4A40F0C6" w:rsidR="00B37934" w:rsidRPr="00787198" w:rsidRDefault="00B37934" w:rsidP="00291B50">
      <w:pPr>
        <w:pStyle w:val="NormalWeb"/>
        <w:rPr>
          <w:i/>
          <w:iCs/>
          <w:color w:val="00B050"/>
        </w:rPr>
      </w:pPr>
      <w:r w:rsidRPr="000339E3">
        <w:rPr>
          <w:color w:val="0070C0"/>
          <w:shd w:val="clear" w:color="auto" w:fill="FFFFFF"/>
        </w:rPr>
        <w:t>Author response</w:t>
      </w:r>
      <w:ins w:id="68" w:author="Matt Cheng" w:date="2022-07-06T17:18:00Z">
        <w:r w:rsidR="006750B5">
          <w:rPr>
            <w:color w:val="0070C0"/>
            <w:shd w:val="clear" w:color="auto" w:fill="FFFFFF"/>
          </w:rPr>
          <w:t xml:space="preserve"> </w:t>
        </w:r>
      </w:ins>
      <w:ins w:id="69" w:author="Matt Cheng" w:date="2022-07-06T17:29:00Z">
        <w:r w:rsidR="00EC10C6">
          <w:rPr>
            <w:color w:val="0070C0"/>
            <w:shd w:val="clear" w:color="auto" w:fill="FFFFFF"/>
          </w:rPr>
          <w:t>#</w:t>
        </w:r>
      </w:ins>
      <w:ins w:id="70" w:author="Matt Cheng" w:date="2022-07-06T17:18:00Z">
        <w:r w:rsidR="006750B5">
          <w:rPr>
            <w:color w:val="0070C0"/>
            <w:shd w:val="clear" w:color="auto" w:fill="FFFFFF"/>
          </w:rPr>
          <w:t>3</w:t>
        </w:r>
      </w:ins>
      <w:r w:rsidRPr="000339E3">
        <w:rPr>
          <w:color w:val="0070C0"/>
          <w:shd w:val="clear" w:color="auto" w:fill="FFFFFF"/>
        </w:rPr>
        <w:t>:</w:t>
      </w:r>
      <w:r>
        <w:rPr>
          <w:color w:val="0070C0"/>
          <w:shd w:val="clear" w:color="auto" w:fill="FFFFFF"/>
        </w:rPr>
        <w:t xml:space="preserve"> We have </w:t>
      </w:r>
      <w:r w:rsidR="008506FF">
        <w:rPr>
          <w:color w:val="0070C0"/>
          <w:shd w:val="clear" w:color="auto" w:fill="FFFFFF"/>
        </w:rPr>
        <w:t>provided more details on the location of the DIDSON</w:t>
      </w:r>
      <w:r w:rsidR="00A7438E">
        <w:rPr>
          <w:color w:val="0070C0"/>
          <w:shd w:val="clear" w:color="auto" w:fill="FFFFFF"/>
        </w:rPr>
        <w:t xml:space="preserve"> </w:t>
      </w:r>
      <w:ins w:id="71" w:author="Matt Cheng" w:date="2022-07-06T11:52:00Z">
        <w:r w:rsidR="00A7438E">
          <w:rPr>
            <w:color w:val="0070C0"/>
            <w:shd w:val="clear" w:color="auto" w:fill="FFFFFF"/>
          </w:rPr>
          <w:t>(L208 – 209)</w:t>
        </w:r>
      </w:ins>
      <w:ins w:id="72" w:author="Nathan Furey" w:date="2022-07-05T12:05:00Z">
        <w:r w:rsidR="008506FF">
          <w:rPr>
            <w:color w:val="0070C0"/>
            <w:shd w:val="clear" w:color="auto" w:fill="FFFFFF"/>
          </w:rPr>
          <w:t xml:space="preserve">. </w:t>
        </w:r>
      </w:ins>
    </w:p>
    <w:p w14:paraId="0E4D8715" w14:textId="076FAC53" w:rsidR="00291B50" w:rsidRPr="00AA4CE8" w:rsidRDefault="004026A3" w:rsidP="00291B50">
      <w:pPr>
        <w:pStyle w:val="NormalWeb"/>
        <w:shd w:val="clear" w:color="auto" w:fill="FFFFFF"/>
        <w:rPr>
          <w:i/>
          <w:iCs/>
          <w:color w:val="000000" w:themeColor="text1"/>
          <w:rPrChange w:id="73" w:author="Matt Cheng" w:date="2022-07-06T09:36:00Z">
            <w:rPr>
              <w:i/>
              <w:iCs/>
              <w:color w:val="00B050"/>
            </w:rPr>
          </w:rPrChange>
        </w:rPr>
      </w:pPr>
      <w:ins w:id="74" w:author="Matt Cheng" w:date="2022-07-06T17:17:00Z">
        <w:r>
          <w:rPr>
            <w:color w:val="000000" w:themeColor="text1"/>
            <w:shd w:val="clear" w:color="auto" w:fill="FFFFFF"/>
          </w:rPr>
          <w:t xml:space="preserve">Comment </w:t>
        </w:r>
      </w:ins>
      <w:ins w:id="75" w:author="Matt Cheng" w:date="2022-07-06T17:29:00Z">
        <w:r w:rsidR="00EC10C6">
          <w:rPr>
            <w:color w:val="000000" w:themeColor="text1"/>
            <w:shd w:val="clear" w:color="auto" w:fill="FFFFFF"/>
          </w:rPr>
          <w:t>#</w:t>
        </w:r>
      </w:ins>
      <w:ins w:id="76" w:author="Matt Cheng" w:date="2022-07-06T17:17:00Z">
        <w:r w:rsidR="00413DF3">
          <w:rPr>
            <w:color w:val="000000" w:themeColor="text1"/>
            <w:shd w:val="clear" w:color="auto" w:fill="FFFFFF"/>
          </w:rPr>
          <w:t>4</w:t>
        </w:r>
        <w:r>
          <w:rPr>
            <w:color w:val="000000" w:themeColor="text1"/>
            <w:shd w:val="clear" w:color="auto" w:fill="FFFFFF"/>
          </w:rPr>
          <w:t xml:space="preserve">: </w:t>
        </w:r>
      </w:ins>
      <w:r w:rsidR="00BA6694" w:rsidRPr="00AA4CE8">
        <w:rPr>
          <w:i/>
          <w:iCs/>
          <w:color w:val="000000" w:themeColor="text1"/>
          <w:rPrChange w:id="77" w:author="Matt Cheng" w:date="2022-07-06T09:36:00Z">
            <w:rPr>
              <w:i/>
              <w:iCs/>
              <w:color w:val="00B050"/>
            </w:rPr>
          </w:rPrChange>
        </w:rPr>
        <w:t xml:space="preserve">Lines 121-123, Table 1: </w:t>
      </w:r>
      <w:r w:rsidR="00291B50" w:rsidRPr="00AA4CE8">
        <w:rPr>
          <w:i/>
          <w:iCs/>
          <w:color w:val="000000" w:themeColor="text1"/>
          <w:rPrChange w:id="78" w:author="Matt Cheng" w:date="2022-07-06T09:36:00Z">
            <w:rPr>
              <w:i/>
              <w:iCs/>
              <w:color w:val="00B050"/>
            </w:rPr>
          </w:rPrChange>
        </w:rPr>
        <w:t xml:space="preserve">The detection window area for the second deployment at UF is much smaller than during the first deployment and all other locations. Why was the detection window changed between deployments of UF and could this inconsistency impact your conclusions? </w:t>
      </w:r>
    </w:p>
    <w:p w14:paraId="46E6EFCF" w14:textId="24AC65E8" w:rsidR="00D9458F" w:rsidRPr="00EE0A7F" w:rsidRDefault="0079086D" w:rsidP="00291B50">
      <w:pPr>
        <w:pStyle w:val="NormalWeb"/>
        <w:shd w:val="clear" w:color="auto" w:fill="FFFFFF"/>
        <w:rPr>
          <w:color w:val="0070C0"/>
          <w:shd w:val="clear" w:color="auto" w:fill="FFFFFF"/>
        </w:rPr>
      </w:pPr>
      <w:r w:rsidRPr="000339E3">
        <w:rPr>
          <w:color w:val="0070C0"/>
          <w:shd w:val="clear" w:color="auto" w:fill="FFFFFF"/>
        </w:rPr>
        <w:t>Author response</w:t>
      </w:r>
      <w:ins w:id="79" w:author="Matt Cheng" w:date="2022-07-06T17:18:00Z">
        <w:r w:rsidR="002A574C">
          <w:rPr>
            <w:color w:val="0070C0"/>
            <w:shd w:val="clear" w:color="auto" w:fill="FFFFFF"/>
          </w:rPr>
          <w:t xml:space="preserve"> </w:t>
        </w:r>
      </w:ins>
      <w:ins w:id="80" w:author="Matt Cheng" w:date="2022-07-06T17:29:00Z">
        <w:r w:rsidR="00EC10C6">
          <w:rPr>
            <w:color w:val="0070C0"/>
            <w:shd w:val="clear" w:color="auto" w:fill="FFFFFF"/>
          </w:rPr>
          <w:t>#</w:t>
        </w:r>
      </w:ins>
      <w:ins w:id="81" w:author="Matt Cheng" w:date="2022-07-06T17:18:00Z">
        <w:r w:rsidR="002A574C">
          <w:rPr>
            <w:color w:val="0070C0"/>
            <w:shd w:val="clear" w:color="auto" w:fill="FFFFFF"/>
          </w:rPr>
          <w:t>4</w:t>
        </w:r>
      </w:ins>
      <w:r w:rsidRPr="000339E3">
        <w:rPr>
          <w:color w:val="0070C0"/>
          <w:shd w:val="clear" w:color="auto" w:fill="FFFFFF"/>
        </w:rPr>
        <w:t>:</w:t>
      </w:r>
      <w:r>
        <w:rPr>
          <w:color w:val="0070C0"/>
          <w:shd w:val="clear" w:color="auto" w:fill="FFFFFF"/>
        </w:rPr>
        <w:t xml:space="preserve"> </w:t>
      </w:r>
      <w:r w:rsidR="00BC3CDE">
        <w:rPr>
          <w:color w:val="0070C0"/>
          <w:shd w:val="clear" w:color="auto" w:fill="FFFFFF"/>
        </w:rPr>
        <w:t xml:space="preserve">We used different window areas purely for exploratory reasons (to see if one window would perform better or not; however our ability to identify bull trout and predator-prey interactions were consistent across window sizes (larger window did not result in a large enough loss of resolution to impair our abilities). </w:t>
      </w:r>
      <w:r w:rsidR="00AC75B9">
        <w:rPr>
          <w:color w:val="0070C0"/>
          <w:shd w:val="clear" w:color="auto" w:fill="FFFFFF"/>
        </w:rPr>
        <w:t>Furthermore, we standardize our metrics for statistical tests per unit area (per m</w:t>
      </w:r>
      <w:r w:rsidR="00AC75B9" w:rsidRPr="00457352">
        <w:rPr>
          <w:color w:val="0070C0"/>
          <w:shd w:val="clear" w:color="auto" w:fill="FFFFFF"/>
          <w:vertAlign w:val="superscript"/>
        </w:rPr>
        <w:t>2</w:t>
      </w:r>
      <w:r w:rsidR="00AC75B9">
        <w:rPr>
          <w:color w:val="0070C0"/>
          <w:shd w:val="clear" w:color="auto" w:fill="FFFFFF"/>
        </w:rPr>
        <w:t xml:space="preserve"> per time interval) which should address such biases. However</w:t>
      </w:r>
      <w:r w:rsidR="00BC3CDE">
        <w:rPr>
          <w:color w:val="0070C0"/>
          <w:shd w:val="clear" w:color="auto" w:fill="FFFFFF"/>
        </w:rPr>
        <w:t xml:space="preserve">, </w:t>
      </w:r>
      <w:r w:rsidR="00AC75B9">
        <w:rPr>
          <w:color w:val="0070C0"/>
          <w:shd w:val="clear" w:color="auto" w:fill="FFFFFF"/>
        </w:rPr>
        <w:t>i</w:t>
      </w:r>
      <w:r w:rsidR="00714C05">
        <w:rPr>
          <w:color w:val="0070C0"/>
          <w:shd w:val="clear" w:color="auto" w:fill="FFFFFF"/>
        </w:rPr>
        <w:t xml:space="preserve">f this inconsistency were to impact our conclusions, we would expect to find a larger </w:t>
      </w:r>
      <w:r w:rsidR="00D9458F">
        <w:rPr>
          <w:color w:val="0070C0"/>
          <w:shd w:val="clear" w:color="auto" w:fill="FFFFFF"/>
        </w:rPr>
        <w:t>proportion</w:t>
      </w:r>
      <w:r w:rsidR="00714C05">
        <w:rPr>
          <w:color w:val="0070C0"/>
          <w:shd w:val="clear" w:color="auto" w:fill="FFFFFF"/>
        </w:rPr>
        <w:t xml:space="preserve"> of zeros</w:t>
      </w:r>
      <w:r w:rsidR="00BC3CDE">
        <w:rPr>
          <w:color w:val="0070C0"/>
          <w:shd w:val="clear" w:color="auto" w:fill="FFFFFF"/>
        </w:rPr>
        <w:t xml:space="preserve"> (no interactions over a 30-minute time window)</w:t>
      </w:r>
      <w:r w:rsidR="00EB7473">
        <w:rPr>
          <w:color w:val="0070C0"/>
          <w:shd w:val="clear" w:color="auto" w:fill="FFFFFF"/>
        </w:rPr>
        <w:t xml:space="preserve"> </w:t>
      </w:r>
      <w:r w:rsidR="00D9458F">
        <w:rPr>
          <w:color w:val="0070C0"/>
          <w:shd w:val="clear" w:color="auto" w:fill="FFFFFF"/>
        </w:rPr>
        <w:t>observed in the smaller detection window compared to the larger one. However, this was not the case when comparing between parallel sites (UF2021: 29.27 m</w:t>
      </w:r>
      <w:r w:rsidR="00D9458F">
        <w:rPr>
          <w:color w:val="0070C0"/>
          <w:shd w:val="clear" w:color="auto" w:fill="FFFFFF"/>
          <w:vertAlign w:val="superscript"/>
        </w:rPr>
        <w:t>2</w:t>
      </w:r>
      <w:r w:rsidR="00D9458F">
        <w:rPr>
          <w:color w:val="0070C0"/>
          <w:shd w:val="clear" w:color="auto" w:fill="FFFFFF"/>
        </w:rPr>
        <w:t>; UF272829: 9.87 m</w:t>
      </w:r>
      <w:r w:rsidR="00D9458F">
        <w:rPr>
          <w:color w:val="0070C0"/>
          <w:shd w:val="clear" w:color="auto" w:fill="FFFFFF"/>
          <w:vertAlign w:val="superscript"/>
        </w:rPr>
        <w:t>2</w:t>
      </w:r>
      <w:r w:rsidR="00D9458F">
        <w:rPr>
          <w:color w:val="0070C0"/>
          <w:shd w:val="clear" w:color="auto" w:fill="FFFFFF"/>
        </w:rPr>
        <w:t xml:space="preserve">). Specifically, </w:t>
      </w:r>
      <w:r w:rsidR="00BC3CDE">
        <w:rPr>
          <w:color w:val="0070C0"/>
          <w:shd w:val="clear" w:color="auto" w:fill="FFFFFF"/>
        </w:rPr>
        <w:t>UF2021 (0.25) had a great</w:t>
      </w:r>
      <w:r w:rsidR="00457352">
        <w:rPr>
          <w:color w:val="0070C0"/>
          <w:shd w:val="clear" w:color="auto" w:fill="FFFFFF"/>
        </w:rPr>
        <w:t>er</w:t>
      </w:r>
      <w:r w:rsidR="00BC3CDE">
        <w:rPr>
          <w:color w:val="0070C0"/>
          <w:shd w:val="clear" w:color="auto" w:fill="FFFFFF"/>
        </w:rPr>
        <w:t xml:space="preserve"> proportion of zeroes than </w:t>
      </w:r>
      <w:r w:rsidR="00D9458F">
        <w:rPr>
          <w:color w:val="0070C0"/>
          <w:shd w:val="clear" w:color="auto" w:fill="FFFFFF"/>
        </w:rPr>
        <w:t>UF272829 (0.12)</w:t>
      </w:r>
      <w:ins w:id="82" w:author="Matt Cheng" w:date="2022-07-06T15:20:00Z">
        <w:r w:rsidR="00F049CD">
          <w:rPr>
            <w:color w:val="0070C0"/>
            <w:shd w:val="clear" w:color="auto" w:fill="FFFFFF"/>
          </w:rPr>
          <w:t xml:space="preserve"> (</w:t>
        </w:r>
        <w:commentRangeStart w:id="83"/>
        <w:r w:rsidR="00442F61">
          <w:rPr>
            <w:color w:val="0070C0"/>
            <w:shd w:val="clear" w:color="auto" w:fill="FFFFFF"/>
          </w:rPr>
          <w:t>L357</w:t>
        </w:r>
      </w:ins>
      <w:commentRangeEnd w:id="83"/>
      <w:ins w:id="84" w:author="Matt Cheng" w:date="2022-07-06T15:21:00Z">
        <w:r w:rsidR="009E09B0">
          <w:rPr>
            <w:rStyle w:val="CommentReference"/>
            <w:rFonts w:asciiTheme="minorHAnsi" w:eastAsiaTheme="minorHAnsi" w:hAnsiTheme="minorHAnsi" w:cstheme="minorBidi"/>
          </w:rPr>
          <w:commentReference w:id="83"/>
        </w:r>
      </w:ins>
      <w:ins w:id="85" w:author="Matt Cheng" w:date="2022-07-06T15:20:00Z">
        <w:r w:rsidR="00442F61">
          <w:rPr>
            <w:color w:val="0070C0"/>
            <w:shd w:val="clear" w:color="auto" w:fill="FFFFFF"/>
          </w:rPr>
          <w:t>-360)</w:t>
        </w:r>
      </w:ins>
      <w:r w:rsidR="00813731">
        <w:rPr>
          <w:color w:val="0070C0"/>
          <w:shd w:val="clear" w:color="auto" w:fill="FFFFFF"/>
        </w:rPr>
        <w:t>.</w:t>
      </w:r>
    </w:p>
    <w:p w14:paraId="434ED761" w14:textId="14C7A69F" w:rsidR="00291B50" w:rsidRDefault="007C13D7" w:rsidP="00291B50">
      <w:pPr>
        <w:pStyle w:val="NormalWeb"/>
        <w:shd w:val="clear" w:color="auto" w:fill="FFFFFF"/>
        <w:rPr>
          <w:i/>
          <w:iCs/>
        </w:rPr>
      </w:pPr>
      <w:ins w:id="86" w:author="Matt Cheng" w:date="2022-07-06T17:17:00Z">
        <w:r>
          <w:rPr>
            <w:color w:val="000000" w:themeColor="text1"/>
            <w:shd w:val="clear" w:color="auto" w:fill="FFFFFF"/>
          </w:rPr>
          <w:t xml:space="preserve">Comment </w:t>
        </w:r>
      </w:ins>
      <w:ins w:id="87" w:author="Matt Cheng" w:date="2022-07-06T17:29:00Z">
        <w:r w:rsidR="00EC10C6">
          <w:rPr>
            <w:color w:val="000000" w:themeColor="text1"/>
            <w:shd w:val="clear" w:color="auto" w:fill="FFFFFF"/>
          </w:rPr>
          <w:t>#</w:t>
        </w:r>
      </w:ins>
      <w:ins w:id="88" w:author="Matt Cheng" w:date="2022-07-06T17:17:00Z">
        <w:r w:rsidR="0061277E">
          <w:rPr>
            <w:color w:val="000000" w:themeColor="text1"/>
            <w:shd w:val="clear" w:color="auto" w:fill="FFFFFF"/>
          </w:rPr>
          <w:t>5</w:t>
        </w:r>
        <w:r>
          <w:rPr>
            <w:color w:val="000000" w:themeColor="text1"/>
            <w:shd w:val="clear" w:color="auto" w:fill="FFFFFF"/>
          </w:rPr>
          <w:t xml:space="preserve">: </w:t>
        </w:r>
      </w:ins>
      <w:r w:rsidR="00BA6694" w:rsidRPr="000339E3">
        <w:rPr>
          <w:i/>
          <w:iCs/>
        </w:rPr>
        <w:t xml:space="preserve">Lines 131-133 : </w:t>
      </w:r>
      <w:r w:rsidR="00291B50" w:rsidRPr="000339E3">
        <w:rPr>
          <w:i/>
          <w:iCs/>
        </w:rPr>
        <w:t xml:space="preserve">What does “reacted to” mean? I assume you could visualize the cloud of smolts moving rapidly away from a larger shape? Please include more detail so these methods could be easily replicated by another researcher. </w:t>
      </w:r>
    </w:p>
    <w:p w14:paraId="28B811E8" w14:textId="2BF635BF" w:rsidR="00B87B31" w:rsidRPr="000339E3" w:rsidRDefault="00CB5901" w:rsidP="00291B50">
      <w:pPr>
        <w:pStyle w:val="NormalWeb"/>
        <w:shd w:val="clear" w:color="auto" w:fill="FFFFFF"/>
        <w:rPr>
          <w:i/>
          <w:iCs/>
        </w:rPr>
      </w:pPr>
      <w:r w:rsidRPr="000339E3">
        <w:rPr>
          <w:color w:val="0070C0"/>
          <w:shd w:val="clear" w:color="auto" w:fill="FFFFFF"/>
        </w:rPr>
        <w:t>Author response</w:t>
      </w:r>
      <w:ins w:id="89" w:author="Matt Cheng" w:date="2022-07-06T17:18:00Z">
        <w:r w:rsidR="00602292">
          <w:rPr>
            <w:color w:val="0070C0"/>
            <w:shd w:val="clear" w:color="auto" w:fill="FFFFFF"/>
          </w:rPr>
          <w:t xml:space="preserve"> </w:t>
        </w:r>
      </w:ins>
      <w:ins w:id="90" w:author="Matt Cheng" w:date="2022-07-06T17:29:00Z">
        <w:r w:rsidR="00EC10C6">
          <w:rPr>
            <w:color w:val="0070C0"/>
            <w:shd w:val="clear" w:color="auto" w:fill="FFFFFF"/>
          </w:rPr>
          <w:t>#</w:t>
        </w:r>
      </w:ins>
      <w:ins w:id="91" w:author="Matt Cheng" w:date="2022-07-06T17:18:00Z">
        <w:r w:rsidR="00602292">
          <w:rPr>
            <w:color w:val="0070C0"/>
            <w:shd w:val="clear" w:color="auto" w:fill="FFFFFF"/>
          </w:rPr>
          <w:t>5</w:t>
        </w:r>
      </w:ins>
      <w:r w:rsidRPr="000339E3">
        <w:rPr>
          <w:color w:val="0070C0"/>
          <w:shd w:val="clear" w:color="auto" w:fill="FFFFFF"/>
        </w:rPr>
        <w:t>:</w:t>
      </w:r>
      <w:r w:rsidR="002A4AD9">
        <w:rPr>
          <w:color w:val="0070C0"/>
          <w:shd w:val="clear" w:color="auto" w:fill="FFFFFF"/>
        </w:rPr>
        <w:t xml:space="preserve"> We have clarified what “reacted to” means</w:t>
      </w:r>
      <w:r w:rsidR="00DB63CB">
        <w:rPr>
          <w:color w:val="0070C0"/>
          <w:shd w:val="clear" w:color="auto" w:fill="FFFFFF"/>
        </w:rPr>
        <w:t xml:space="preserve"> to hopefully improve replicability</w:t>
      </w:r>
      <w:r w:rsidR="002A4AD9">
        <w:rPr>
          <w:color w:val="0070C0"/>
          <w:shd w:val="clear" w:color="auto" w:fill="FFFFFF"/>
        </w:rPr>
        <w:t xml:space="preserve">. Furthermore, </w:t>
      </w:r>
      <w:r w:rsidR="00B3053A">
        <w:rPr>
          <w:color w:val="0070C0"/>
          <w:shd w:val="clear" w:color="auto" w:fill="FFFFFF"/>
        </w:rPr>
        <w:t>we have attached</w:t>
      </w:r>
      <w:r w:rsidR="00C05E72">
        <w:rPr>
          <w:color w:val="0070C0"/>
          <w:shd w:val="clear" w:color="auto" w:fill="FFFFFF"/>
        </w:rPr>
        <w:t xml:space="preserve"> </w:t>
      </w:r>
      <w:r w:rsidR="00B3053A">
        <w:rPr>
          <w:color w:val="0070C0"/>
          <w:shd w:val="clear" w:color="auto" w:fill="FFFFFF"/>
        </w:rPr>
        <w:t>supplementary video</w:t>
      </w:r>
      <w:r w:rsidR="00CA7F3F">
        <w:rPr>
          <w:color w:val="0070C0"/>
          <w:shd w:val="clear" w:color="auto" w:fill="FFFFFF"/>
        </w:rPr>
        <w:t>s</w:t>
      </w:r>
      <w:r w:rsidR="00B3053A">
        <w:rPr>
          <w:color w:val="0070C0"/>
          <w:shd w:val="clear" w:color="auto" w:fill="FFFFFF"/>
        </w:rPr>
        <w:t xml:space="preserve"> to provide </w:t>
      </w:r>
      <w:r w:rsidR="00EF329E">
        <w:rPr>
          <w:color w:val="0070C0"/>
          <w:shd w:val="clear" w:color="auto" w:fill="FFFFFF"/>
        </w:rPr>
        <w:t>a couple examples of</w:t>
      </w:r>
      <w:r w:rsidR="004625A9">
        <w:rPr>
          <w:color w:val="0070C0"/>
          <w:shd w:val="clear" w:color="auto" w:fill="FFFFFF"/>
        </w:rPr>
        <w:t xml:space="preserve"> what constituted an interaction</w:t>
      </w:r>
      <w:ins w:id="92" w:author="Matt Cheng" w:date="2022-07-06T15:21:00Z">
        <w:r w:rsidR="009E09B0">
          <w:rPr>
            <w:color w:val="0070C0"/>
            <w:shd w:val="clear" w:color="auto" w:fill="FFFFFF"/>
          </w:rPr>
          <w:t xml:space="preserve"> (</w:t>
        </w:r>
        <w:r w:rsidR="00937DA4">
          <w:rPr>
            <w:color w:val="0070C0"/>
            <w:shd w:val="clear" w:color="auto" w:fill="FFFFFF"/>
          </w:rPr>
          <w:t>L</w:t>
        </w:r>
        <w:r w:rsidR="00D47C6A">
          <w:rPr>
            <w:color w:val="0070C0"/>
            <w:shd w:val="clear" w:color="auto" w:fill="FFFFFF"/>
          </w:rPr>
          <w:t>230-233, Supplementary Video 1 and 2)</w:t>
        </w:r>
      </w:ins>
      <w:r w:rsidR="004625A9">
        <w:rPr>
          <w:color w:val="0070C0"/>
          <w:shd w:val="clear" w:color="auto" w:fill="FFFFFF"/>
        </w:rPr>
        <w:t xml:space="preserve">. </w:t>
      </w:r>
    </w:p>
    <w:p w14:paraId="543EDE87" w14:textId="037EA243" w:rsidR="00291B50" w:rsidRDefault="00591C7B" w:rsidP="00BA6694">
      <w:pPr>
        <w:pStyle w:val="NormalWeb"/>
        <w:shd w:val="clear" w:color="auto" w:fill="FFFFFF"/>
        <w:rPr>
          <w:i/>
          <w:iCs/>
        </w:rPr>
      </w:pPr>
      <w:ins w:id="93" w:author="Matt Cheng" w:date="2022-07-06T17:17:00Z">
        <w:r>
          <w:rPr>
            <w:color w:val="000000" w:themeColor="text1"/>
            <w:shd w:val="clear" w:color="auto" w:fill="FFFFFF"/>
          </w:rPr>
          <w:t xml:space="preserve">Comment </w:t>
        </w:r>
      </w:ins>
      <w:ins w:id="94" w:author="Matt Cheng" w:date="2022-07-06T17:29:00Z">
        <w:r w:rsidR="00EC10C6">
          <w:rPr>
            <w:color w:val="000000" w:themeColor="text1"/>
            <w:shd w:val="clear" w:color="auto" w:fill="FFFFFF"/>
          </w:rPr>
          <w:t>#</w:t>
        </w:r>
      </w:ins>
      <w:ins w:id="95" w:author="Matt Cheng" w:date="2022-07-06T17:17:00Z">
        <w:r w:rsidR="00740A14">
          <w:rPr>
            <w:color w:val="000000" w:themeColor="text1"/>
            <w:shd w:val="clear" w:color="auto" w:fill="FFFFFF"/>
          </w:rPr>
          <w:t>6</w:t>
        </w:r>
        <w:r>
          <w:rPr>
            <w:color w:val="000000" w:themeColor="text1"/>
            <w:shd w:val="clear" w:color="auto" w:fill="FFFFFF"/>
          </w:rPr>
          <w:t xml:space="preserve"> </w:t>
        </w:r>
      </w:ins>
      <w:r w:rsidR="00BA6694" w:rsidRPr="000339E3">
        <w:rPr>
          <w:i/>
          <w:iCs/>
        </w:rPr>
        <w:t xml:space="preserve">Lines 135-137: </w:t>
      </w:r>
      <w:r w:rsidR="00291B50" w:rsidRPr="000339E3">
        <w:rPr>
          <w:i/>
          <w:iCs/>
        </w:rPr>
        <w:t xml:space="preserve">“We measured...”. Did you measure Bull Trout as part of this study? If so, please add to methods and results. If not, please clarify. Provide specific size ranges of Mountain Whitefish and Rainbow Trout to strengthen your argument that larger fish were probably Bull Trout. Or, be more clear that you assumed larger fish (over a specific size, or </w:t>
      </w:r>
      <w:r w:rsidR="00291B50" w:rsidRPr="000339E3">
        <w:rPr>
          <w:i/>
          <w:iCs/>
        </w:rPr>
        <w:lastRenderedPageBreak/>
        <w:t xml:space="preserve">characterized by a specific presentation in the video) were Bull Trout. Discuss this assumption and the implications in the discussion. </w:t>
      </w:r>
    </w:p>
    <w:p w14:paraId="091C99A0" w14:textId="32765C2E" w:rsidR="00434481" w:rsidRPr="006471BF" w:rsidRDefault="00434481" w:rsidP="00BA6694">
      <w:pPr>
        <w:pStyle w:val="NormalWeb"/>
        <w:shd w:val="clear" w:color="auto" w:fill="FFFFFF"/>
        <w:rPr>
          <w:i/>
          <w:iCs/>
          <w:color w:val="0070C0"/>
        </w:rPr>
      </w:pPr>
      <w:r w:rsidRPr="006471BF">
        <w:rPr>
          <w:color w:val="0070C0"/>
          <w:shd w:val="clear" w:color="auto" w:fill="FFFFFF"/>
        </w:rPr>
        <w:t>Author response</w:t>
      </w:r>
      <w:ins w:id="96" w:author="Matt Cheng" w:date="2022-07-06T17:18:00Z">
        <w:r w:rsidR="008914F5">
          <w:rPr>
            <w:color w:val="0070C0"/>
            <w:shd w:val="clear" w:color="auto" w:fill="FFFFFF"/>
          </w:rPr>
          <w:t xml:space="preserve"> </w:t>
        </w:r>
      </w:ins>
      <w:ins w:id="97" w:author="Matt Cheng" w:date="2022-07-06T17:29:00Z">
        <w:r w:rsidR="00EC10C6">
          <w:rPr>
            <w:color w:val="0070C0"/>
            <w:shd w:val="clear" w:color="auto" w:fill="FFFFFF"/>
          </w:rPr>
          <w:t>#</w:t>
        </w:r>
      </w:ins>
      <w:ins w:id="98" w:author="Matt Cheng" w:date="2022-07-06T17:18:00Z">
        <w:r w:rsidR="008914F5">
          <w:rPr>
            <w:color w:val="0070C0"/>
            <w:shd w:val="clear" w:color="auto" w:fill="FFFFFF"/>
          </w:rPr>
          <w:t>6</w:t>
        </w:r>
      </w:ins>
      <w:r w:rsidRPr="006471BF">
        <w:rPr>
          <w:color w:val="0070C0"/>
          <w:shd w:val="clear" w:color="auto" w:fill="FFFFFF"/>
        </w:rPr>
        <w:t xml:space="preserve">: We did measure Bull Trout as part of this study and have provided methods and results associated with these </w:t>
      </w:r>
      <w:r w:rsidR="00101ADD" w:rsidRPr="006471BF">
        <w:rPr>
          <w:color w:val="0070C0"/>
          <w:shd w:val="clear" w:color="auto" w:fill="FFFFFF"/>
        </w:rPr>
        <w:t>measurements</w:t>
      </w:r>
      <w:r w:rsidRPr="006471BF">
        <w:rPr>
          <w:color w:val="0070C0"/>
          <w:shd w:val="clear" w:color="auto" w:fill="FFFFFF"/>
        </w:rPr>
        <w:t xml:space="preserve">. </w:t>
      </w:r>
      <w:ins w:id="99" w:author="Nathan Furey" w:date="2022-07-05T13:40:00Z">
        <w:r w:rsidR="00DB63CB">
          <w:rPr>
            <w:color w:val="0070C0"/>
            <w:shd w:val="clear" w:color="auto" w:fill="FFFFFF"/>
          </w:rPr>
          <w:t xml:space="preserve">We do not have direct length measurements of </w:t>
        </w:r>
      </w:ins>
      <w:r w:rsidRPr="006471BF">
        <w:rPr>
          <w:color w:val="0070C0"/>
          <w:shd w:val="clear" w:color="auto" w:fill="FFFFFF"/>
        </w:rPr>
        <w:t>Mountain Whitefish and Rainbow Trout</w:t>
      </w:r>
      <w:r w:rsidR="00DB63CB">
        <w:rPr>
          <w:color w:val="0070C0"/>
          <w:shd w:val="clear" w:color="auto" w:fill="FFFFFF"/>
        </w:rPr>
        <w:t>, but they tend to be smaller (20-30 cm length) in these habitats and during the smolt emigration, such that only the largest individuals overlap with the smallest potential bull trout (24 cm) measured via DIDSON.</w:t>
      </w:r>
      <w:r w:rsidRPr="006471BF">
        <w:rPr>
          <w:color w:val="0070C0"/>
          <w:shd w:val="clear" w:color="auto" w:fill="FFFFFF"/>
        </w:rPr>
        <w:t xml:space="preserve"> </w:t>
      </w:r>
      <w:r w:rsidR="00561E34">
        <w:rPr>
          <w:color w:val="0070C0"/>
          <w:shd w:val="clear" w:color="auto" w:fill="FFFFFF"/>
        </w:rPr>
        <w:t xml:space="preserve">We also use </w:t>
      </w:r>
      <w:r w:rsidR="00101ADD" w:rsidRPr="006471BF">
        <w:rPr>
          <w:color w:val="0070C0"/>
          <w:shd w:val="clear" w:color="auto" w:fill="FFFFFF"/>
        </w:rPr>
        <w:t xml:space="preserve">measurements of Bull Trout length observed in the field via hook-and-line </w:t>
      </w:r>
      <w:r w:rsidR="00CB71C1" w:rsidRPr="006471BF">
        <w:rPr>
          <w:color w:val="0070C0"/>
          <w:shd w:val="clear" w:color="auto" w:fill="FFFFFF"/>
        </w:rPr>
        <w:t>sampling</w:t>
      </w:r>
      <w:r w:rsidR="00101ADD" w:rsidRPr="006471BF">
        <w:rPr>
          <w:color w:val="0070C0"/>
          <w:shd w:val="clear" w:color="auto" w:fill="FFFFFF"/>
        </w:rPr>
        <w:t xml:space="preserve"> (Kanigan 2019), </w:t>
      </w:r>
      <w:r w:rsidR="00561E34">
        <w:rPr>
          <w:color w:val="0070C0"/>
          <w:shd w:val="clear" w:color="auto" w:fill="FFFFFF"/>
        </w:rPr>
        <w:t>to compare</w:t>
      </w:r>
      <w:r w:rsidR="00CB71C1" w:rsidRPr="006471BF">
        <w:rPr>
          <w:color w:val="0070C0"/>
          <w:shd w:val="clear" w:color="auto" w:fill="FFFFFF"/>
        </w:rPr>
        <w:t xml:space="preserve"> the lower bound of an empirical cumulative density function to understand the probability of observing a Bull Trout individual that was </w:t>
      </w:r>
      <w:r w:rsidR="00EB6695" w:rsidRPr="006471BF">
        <w:rPr>
          <w:color w:val="0070C0"/>
          <w:shd w:val="clear" w:color="auto" w:fill="FFFFFF"/>
        </w:rPr>
        <w:t>≤ 41cm</w:t>
      </w:r>
      <w:r w:rsidR="00C67EDE">
        <w:rPr>
          <w:color w:val="0070C0"/>
          <w:shd w:val="clear" w:color="auto" w:fill="FFFFFF"/>
        </w:rPr>
        <w:t xml:space="preserve"> (about 19%)</w:t>
      </w:r>
      <w:r w:rsidR="00EB6695" w:rsidRPr="006471BF">
        <w:rPr>
          <w:color w:val="0070C0"/>
          <w:shd w:val="clear" w:color="auto" w:fill="FFFFFF"/>
        </w:rPr>
        <w:t xml:space="preserve"> (minimum Bull Trout size as captured in the field)</w:t>
      </w:r>
      <w:r w:rsidR="008F1C85">
        <w:rPr>
          <w:color w:val="0070C0"/>
          <w:shd w:val="clear" w:color="auto" w:fill="FFFFFF"/>
        </w:rPr>
        <w:t xml:space="preserve">. </w:t>
      </w:r>
      <w:r w:rsidR="00B93384">
        <w:rPr>
          <w:color w:val="0070C0"/>
          <w:shd w:val="clear" w:color="auto" w:fill="FFFFFF"/>
        </w:rPr>
        <w:t xml:space="preserve">Note that this uncertainty </w:t>
      </w:r>
      <w:r w:rsidR="001D6212">
        <w:rPr>
          <w:color w:val="0070C0"/>
          <w:shd w:val="clear" w:color="auto" w:fill="FFFFFF"/>
        </w:rPr>
        <w:t>estimate</w:t>
      </w:r>
      <w:r w:rsidR="00B93384">
        <w:rPr>
          <w:color w:val="0070C0"/>
          <w:shd w:val="clear" w:color="auto" w:fill="FFFFFF"/>
        </w:rPr>
        <w:t xml:space="preserve"> is</w:t>
      </w:r>
      <w:r w:rsidR="00E145EC">
        <w:rPr>
          <w:color w:val="0070C0"/>
          <w:shd w:val="clear" w:color="auto" w:fill="FFFFFF"/>
        </w:rPr>
        <w:t xml:space="preserve"> conservative </w:t>
      </w:r>
      <w:r w:rsidR="00E823F7">
        <w:rPr>
          <w:color w:val="0070C0"/>
          <w:shd w:val="clear" w:color="auto" w:fill="FFFFFF"/>
        </w:rPr>
        <w:t>considering that Bull Trout of smaller length are very likely to exist in the Chilko system</w:t>
      </w:r>
      <w:r w:rsidR="00561E34">
        <w:rPr>
          <w:color w:val="0070C0"/>
          <w:shd w:val="clear" w:color="auto" w:fill="FFFFFF"/>
        </w:rPr>
        <w:t xml:space="preserve"> (but anecdotally tend not be present in the system at this time, potentially due to competition with larger bull trout?)</w:t>
      </w:r>
      <w:r w:rsidR="00E823F7">
        <w:rPr>
          <w:color w:val="0070C0"/>
          <w:shd w:val="clear" w:color="auto" w:fill="FFFFFF"/>
        </w:rPr>
        <w:t>.</w:t>
      </w:r>
      <w:r w:rsidR="00561E34">
        <w:rPr>
          <w:color w:val="0070C0"/>
          <w:shd w:val="clear" w:color="auto" w:fill="FFFFFF"/>
        </w:rPr>
        <w:t xml:space="preserve"> We have added text to the Methods (L</w:t>
      </w:r>
      <w:del w:id="100" w:author="Matt Cheng" w:date="2022-07-06T11:55:00Z">
        <w:r w:rsidR="00561E34" w:rsidDel="00767955">
          <w:rPr>
            <w:color w:val="0070C0"/>
            <w:shd w:val="clear" w:color="auto" w:fill="FFFFFF"/>
          </w:rPr>
          <w:delText>XX-XX</w:delText>
        </w:r>
      </w:del>
      <w:ins w:id="101" w:author="Matt Cheng" w:date="2022-07-06T11:55:00Z">
        <w:r w:rsidR="00767955">
          <w:rPr>
            <w:color w:val="0070C0"/>
            <w:shd w:val="clear" w:color="auto" w:fill="FFFFFF"/>
          </w:rPr>
          <w:t>251 - 262</w:t>
        </w:r>
      </w:ins>
      <w:ins w:id="102" w:author="Nathan Furey" w:date="2022-07-05T13:42:00Z">
        <w:r w:rsidR="00561E34">
          <w:rPr>
            <w:color w:val="0070C0"/>
            <w:shd w:val="clear" w:color="auto" w:fill="FFFFFF"/>
          </w:rPr>
          <w:t>)</w:t>
        </w:r>
      </w:ins>
      <w:ins w:id="103" w:author="Nathan Furey" w:date="2022-07-05T13:43:00Z">
        <w:r w:rsidR="00561E34">
          <w:rPr>
            <w:color w:val="0070C0"/>
            <w:shd w:val="clear" w:color="auto" w:fill="FFFFFF"/>
          </w:rPr>
          <w:t xml:space="preserve"> and Results (</w:t>
        </w:r>
        <w:del w:id="104" w:author="Matt Cheng" w:date="2022-07-06T11:55:00Z">
          <w:r w:rsidR="00561E34" w:rsidDel="005C640B">
            <w:rPr>
              <w:color w:val="0070C0"/>
              <w:shd w:val="clear" w:color="auto" w:fill="FFFFFF"/>
            </w:rPr>
            <w:delText>LXX-XX</w:delText>
          </w:r>
        </w:del>
      </w:ins>
      <w:ins w:id="105" w:author="Matt Cheng" w:date="2022-07-06T11:55:00Z">
        <w:r w:rsidR="005C640B">
          <w:rPr>
            <w:color w:val="0070C0"/>
            <w:shd w:val="clear" w:color="auto" w:fill="FFFFFF"/>
          </w:rPr>
          <w:t>L355-260</w:t>
        </w:r>
      </w:ins>
      <w:r w:rsidR="00561E34">
        <w:rPr>
          <w:color w:val="0070C0"/>
          <w:shd w:val="clear" w:color="auto" w:fill="FFFFFF"/>
        </w:rPr>
        <w:t xml:space="preserve">) to provide these details. </w:t>
      </w:r>
    </w:p>
    <w:p w14:paraId="47E5127B" w14:textId="7541B183" w:rsidR="00291B50" w:rsidRDefault="00455A20" w:rsidP="00291B50">
      <w:pPr>
        <w:pStyle w:val="NormalWeb"/>
        <w:shd w:val="clear" w:color="auto" w:fill="FFFFFF"/>
        <w:rPr>
          <w:i/>
          <w:iCs/>
        </w:rPr>
      </w:pPr>
      <w:ins w:id="106" w:author="Matt Cheng" w:date="2022-07-06T17:17:00Z">
        <w:r>
          <w:rPr>
            <w:color w:val="000000" w:themeColor="text1"/>
            <w:shd w:val="clear" w:color="auto" w:fill="FFFFFF"/>
          </w:rPr>
          <w:t xml:space="preserve">Comment </w:t>
        </w:r>
      </w:ins>
      <w:ins w:id="107" w:author="Matt Cheng" w:date="2022-07-06T17:29:00Z">
        <w:r w:rsidR="00EC10C6">
          <w:rPr>
            <w:color w:val="000000" w:themeColor="text1"/>
            <w:shd w:val="clear" w:color="auto" w:fill="FFFFFF"/>
          </w:rPr>
          <w:t>#</w:t>
        </w:r>
      </w:ins>
      <w:ins w:id="108" w:author="Matt Cheng" w:date="2022-07-06T17:17:00Z">
        <w:r w:rsidR="000B4892">
          <w:rPr>
            <w:color w:val="000000" w:themeColor="text1"/>
            <w:shd w:val="clear" w:color="auto" w:fill="FFFFFF"/>
          </w:rPr>
          <w:t>7</w:t>
        </w:r>
        <w:r>
          <w:rPr>
            <w:color w:val="000000" w:themeColor="text1"/>
            <w:shd w:val="clear" w:color="auto" w:fill="FFFFFF"/>
          </w:rPr>
          <w:t>:</w:t>
        </w:r>
        <w:r>
          <w:rPr>
            <w:color w:val="000000" w:themeColor="text1"/>
            <w:shd w:val="clear" w:color="auto" w:fill="FFFFFF"/>
          </w:rPr>
          <w:t xml:space="preserve"> </w:t>
        </w:r>
      </w:ins>
      <w:r w:rsidR="008F0E19" w:rsidRPr="000339E3">
        <w:rPr>
          <w:i/>
          <w:iCs/>
        </w:rPr>
        <w:t xml:space="preserve">Line 167: </w:t>
      </w:r>
      <w:r w:rsidR="00291B50" w:rsidRPr="000339E3">
        <w:rPr>
          <w:i/>
          <w:iCs/>
        </w:rPr>
        <w:t xml:space="preserve">As you are investigating temporal patterns of Bull Trout activity relative to smolt migration, the fact that the fence is closed during the day is a pretty important element to the study design. Do you mean the fence is physically closed to migrating fish? If so, please add this to Paragraph 100-107 so readers can keep this in mind while considering the data. Could also clarify in Figure 3 – I’m not sure if smolt densities were naturally zero during the day or if the fence was physically closed. The only day time fence closure mentioned in Figure 3 was for N29. </w:t>
      </w:r>
    </w:p>
    <w:p w14:paraId="0F10B1BA" w14:textId="1D28D089" w:rsidR="00594746" w:rsidRPr="000339E3" w:rsidRDefault="00594746" w:rsidP="00291B50">
      <w:pPr>
        <w:pStyle w:val="NormalWeb"/>
        <w:shd w:val="clear" w:color="auto" w:fill="FFFFFF"/>
        <w:rPr>
          <w:i/>
          <w:iCs/>
        </w:rPr>
      </w:pPr>
      <w:r w:rsidRPr="000339E3">
        <w:rPr>
          <w:color w:val="0070C0"/>
          <w:shd w:val="clear" w:color="auto" w:fill="FFFFFF"/>
        </w:rPr>
        <w:t>Author response</w:t>
      </w:r>
      <w:ins w:id="109" w:author="Matt Cheng" w:date="2022-07-06T17:18:00Z">
        <w:r w:rsidR="00080AB1">
          <w:rPr>
            <w:color w:val="0070C0"/>
            <w:shd w:val="clear" w:color="auto" w:fill="FFFFFF"/>
          </w:rPr>
          <w:t xml:space="preserve"> </w:t>
        </w:r>
      </w:ins>
      <w:ins w:id="110" w:author="Matt Cheng" w:date="2022-07-06T17:29:00Z">
        <w:r w:rsidR="00EC10C6">
          <w:rPr>
            <w:color w:val="0070C0"/>
            <w:shd w:val="clear" w:color="auto" w:fill="FFFFFF"/>
          </w:rPr>
          <w:t>#</w:t>
        </w:r>
      </w:ins>
      <w:ins w:id="111" w:author="Matt Cheng" w:date="2022-07-06T17:18:00Z">
        <w:r w:rsidR="00080AB1">
          <w:rPr>
            <w:color w:val="0070C0"/>
            <w:shd w:val="clear" w:color="auto" w:fill="FFFFFF"/>
          </w:rPr>
          <w:t>7</w:t>
        </w:r>
      </w:ins>
      <w:r w:rsidRPr="000339E3">
        <w:rPr>
          <w:color w:val="0070C0"/>
          <w:shd w:val="clear" w:color="auto" w:fill="FFFFFF"/>
        </w:rPr>
        <w:t>:</w:t>
      </w:r>
      <w:r>
        <w:rPr>
          <w:color w:val="0070C0"/>
          <w:shd w:val="clear" w:color="auto" w:fill="FFFFFF"/>
        </w:rPr>
        <w:t xml:space="preserve"> Thank you for pointing this out. We have clarified that the fence is closed </w:t>
      </w:r>
      <w:del w:id="112" w:author="Matt Cheng" w:date="2022-07-06T11:56:00Z">
        <w:r w:rsidDel="0058508F">
          <w:rPr>
            <w:color w:val="0070C0"/>
            <w:shd w:val="clear" w:color="auto" w:fill="FFFFFF"/>
          </w:rPr>
          <w:delText xml:space="preserve">during the day. </w:delText>
        </w:r>
      </w:del>
      <w:ins w:id="113" w:author="Nathan Furey" w:date="2022-07-05T13:48:00Z">
        <w:del w:id="114" w:author="Matt Cheng" w:date="2022-07-06T11:56:00Z">
          <w:r w:rsidR="003B1F97" w:rsidDel="0058508F">
            <w:rPr>
              <w:color w:val="0070C0"/>
              <w:shd w:val="clear" w:color="auto" w:fill="FFFFFF"/>
            </w:rPr>
            <w:delText>;i</w:delText>
          </w:r>
        </w:del>
      </w:ins>
      <w:del w:id="115" w:author="Matt Cheng" w:date="2022-07-06T11:56:00Z">
        <w:r w:rsidDel="0058508F">
          <w:rPr>
            <w:color w:val="0070C0"/>
            <w:shd w:val="clear" w:color="auto" w:fill="FFFFFF"/>
          </w:rPr>
          <w:delText>Indeed, the fence is physically closed to migrating fish</w:delText>
        </w:r>
      </w:del>
      <w:ins w:id="116" w:author="Matt Cheng" w:date="2022-07-06T11:56:00Z">
        <w:r w:rsidR="0058508F">
          <w:rPr>
            <w:color w:val="0070C0"/>
            <w:shd w:val="clear" w:color="auto" w:fill="FFFFFF"/>
          </w:rPr>
          <w:t>when smolts are not present</w:t>
        </w:r>
      </w:ins>
      <w:ins w:id="117" w:author="Matt Cheng" w:date="2022-07-06T11:57:00Z">
        <w:r w:rsidR="001C3A78">
          <w:rPr>
            <w:color w:val="0070C0"/>
            <w:shd w:val="clear" w:color="auto" w:fill="FFFFFF"/>
          </w:rPr>
          <w:t xml:space="preserve"> at the </w:t>
        </w:r>
        <w:r w:rsidR="0036292A">
          <w:rPr>
            <w:color w:val="0070C0"/>
            <w:shd w:val="clear" w:color="auto" w:fill="FFFFFF"/>
          </w:rPr>
          <w:t>counting fence site</w:t>
        </w:r>
      </w:ins>
      <w:ins w:id="118" w:author="Matt Cheng" w:date="2022-07-06T11:56:00Z">
        <w:r w:rsidR="0058508F">
          <w:rPr>
            <w:color w:val="0070C0"/>
            <w:shd w:val="clear" w:color="auto" w:fill="FFFFFF"/>
          </w:rPr>
          <w:t xml:space="preserve"> – typically during the</w:t>
        </w:r>
      </w:ins>
      <w:ins w:id="119" w:author="Matt Cheng" w:date="2022-07-06T11:57:00Z">
        <w:r w:rsidR="0058508F">
          <w:rPr>
            <w:color w:val="0070C0"/>
            <w:shd w:val="clear" w:color="auto" w:fill="FFFFFF"/>
          </w:rPr>
          <w:t xml:space="preserve"> day</w:t>
        </w:r>
      </w:ins>
      <w:ins w:id="120" w:author="Nathan Furey" w:date="2022-07-05T13:48:00Z">
        <w:r w:rsidR="003B1F97">
          <w:rPr>
            <w:color w:val="0070C0"/>
            <w:shd w:val="clear" w:color="auto" w:fill="FFFFFF"/>
          </w:rPr>
          <w:t xml:space="preserve"> (L</w:t>
        </w:r>
      </w:ins>
      <w:ins w:id="121" w:author="Matt Cheng" w:date="2022-07-06T15:22:00Z">
        <w:r w:rsidR="003F6BDE">
          <w:rPr>
            <w:color w:val="0070C0"/>
            <w:shd w:val="clear" w:color="auto" w:fill="FFFFFF"/>
          </w:rPr>
          <w:t xml:space="preserve">200 - </w:t>
        </w:r>
      </w:ins>
      <w:ins w:id="122" w:author="Nathan Furey" w:date="2022-07-05T13:48:00Z">
        <w:del w:id="123" w:author="Matt Cheng" w:date="2022-07-06T11:56:00Z">
          <w:r w:rsidR="003B1F97" w:rsidDel="00C139F8">
            <w:rPr>
              <w:color w:val="0070C0"/>
              <w:shd w:val="clear" w:color="auto" w:fill="FFFFFF"/>
            </w:rPr>
            <w:delText>XX</w:delText>
          </w:r>
        </w:del>
      </w:ins>
      <w:ins w:id="124" w:author="Matt Cheng" w:date="2022-07-06T11:56:00Z">
        <w:r w:rsidR="00C139F8">
          <w:rPr>
            <w:color w:val="0070C0"/>
            <w:shd w:val="clear" w:color="auto" w:fill="FFFFFF"/>
          </w:rPr>
          <w:t>201</w:t>
        </w:r>
      </w:ins>
      <w:ins w:id="125" w:author="Nathan Furey" w:date="2022-07-05T13:48:00Z">
        <w:r w:rsidR="003B1F97">
          <w:rPr>
            <w:color w:val="0070C0"/>
            <w:shd w:val="clear" w:color="auto" w:fill="FFFFFF"/>
          </w:rPr>
          <w:t>)</w:t>
        </w:r>
      </w:ins>
      <w:r>
        <w:rPr>
          <w:color w:val="0070C0"/>
          <w:shd w:val="clear" w:color="auto" w:fill="FFFFFF"/>
        </w:rPr>
        <w:t>. We have since added this clarification to the requested paragraph</w:t>
      </w:r>
      <w:r w:rsidR="00876AFB">
        <w:rPr>
          <w:color w:val="0070C0"/>
          <w:shd w:val="clear" w:color="auto" w:fill="FFFFFF"/>
        </w:rPr>
        <w:t xml:space="preserve"> and the figure caption. </w:t>
      </w:r>
      <w:r w:rsidR="0083438C">
        <w:rPr>
          <w:color w:val="0070C0"/>
          <w:shd w:val="clear" w:color="auto" w:fill="FFFFFF"/>
        </w:rPr>
        <w:t xml:space="preserve">Furthermore, we have added points to Figure 3 to better convey periods where the counting fence was closed, which is also reflected in the figure caption. </w:t>
      </w:r>
    </w:p>
    <w:p w14:paraId="3C46BCC1" w14:textId="7F59B90F" w:rsidR="00291B50" w:rsidRPr="000339E3" w:rsidRDefault="00472EE7" w:rsidP="00291B50">
      <w:pPr>
        <w:pStyle w:val="NormalWeb"/>
        <w:rPr>
          <w:i/>
          <w:iCs/>
        </w:rPr>
      </w:pPr>
      <w:ins w:id="126" w:author="Matt Cheng" w:date="2022-07-06T17:17:00Z">
        <w:r>
          <w:rPr>
            <w:color w:val="000000" w:themeColor="text1"/>
            <w:shd w:val="clear" w:color="auto" w:fill="FFFFFF"/>
          </w:rPr>
          <w:t xml:space="preserve">Comment </w:t>
        </w:r>
      </w:ins>
      <w:ins w:id="127" w:author="Matt Cheng" w:date="2022-07-06T17:29:00Z">
        <w:r w:rsidR="00EC10C6">
          <w:rPr>
            <w:color w:val="000000" w:themeColor="text1"/>
            <w:shd w:val="clear" w:color="auto" w:fill="FFFFFF"/>
          </w:rPr>
          <w:t>#</w:t>
        </w:r>
      </w:ins>
      <w:ins w:id="128" w:author="Matt Cheng" w:date="2022-07-06T17:17:00Z">
        <w:r w:rsidR="00BF0319">
          <w:rPr>
            <w:color w:val="000000" w:themeColor="text1"/>
            <w:shd w:val="clear" w:color="auto" w:fill="FFFFFF"/>
          </w:rPr>
          <w:t>8</w:t>
        </w:r>
        <w:r>
          <w:rPr>
            <w:color w:val="000000" w:themeColor="text1"/>
            <w:shd w:val="clear" w:color="auto" w:fill="FFFFFF"/>
          </w:rPr>
          <w:t xml:space="preserve">: </w:t>
        </w:r>
      </w:ins>
      <w:r w:rsidR="00003E96" w:rsidRPr="000339E3">
        <w:rPr>
          <w:i/>
          <w:iCs/>
        </w:rPr>
        <w:t xml:space="preserve">Line 182: </w:t>
      </w:r>
      <w:r w:rsidR="00291B50" w:rsidRPr="000339E3">
        <w:rPr>
          <w:i/>
          <w:iCs/>
        </w:rPr>
        <w:t xml:space="preserve">Mean value is missing unit </w:t>
      </w:r>
    </w:p>
    <w:p w14:paraId="37AF862D" w14:textId="74C01DFB" w:rsidR="001C5F78" w:rsidRPr="000339E3" w:rsidRDefault="001C5F78" w:rsidP="000339E3">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ins w:id="129" w:author="Matt Cheng" w:date="2022-07-06T17:18:00Z">
        <w:r w:rsidR="009C720F">
          <w:rPr>
            <w:rFonts w:ascii="Times New Roman" w:eastAsia="Times New Roman" w:hAnsi="Times New Roman" w:cs="Times New Roman"/>
            <w:color w:val="0070C0"/>
            <w:shd w:val="clear" w:color="auto" w:fill="FFFFFF"/>
          </w:rPr>
          <w:t xml:space="preserve"> </w:t>
        </w:r>
      </w:ins>
      <w:ins w:id="130" w:author="Matt Cheng" w:date="2022-07-06T17:29:00Z">
        <w:r w:rsidR="00EC10C6">
          <w:rPr>
            <w:rFonts w:ascii="Times New Roman" w:eastAsia="Times New Roman" w:hAnsi="Times New Roman" w:cs="Times New Roman"/>
            <w:color w:val="0070C0"/>
            <w:shd w:val="clear" w:color="auto" w:fill="FFFFFF"/>
          </w:rPr>
          <w:t>#</w:t>
        </w:r>
      </w:ins>
      <w:ins w:id="131" w:author="Matt Cheng" w:date="2022-07-06T17:18:00Z">
        <w:r w:rsidR="009C720F">
          <w:rPr>
            <w:rFonts w:ascii="Times New Roman" w:eastAsia="Times New Roman" w:hAnsi="Times New Roman" w:cs="Times New Roman"/>
            <w:color w:val="0070C0"/>
            <w:shd w:val="clear" w:color="auto" w:fill="FFFFFF"/>
          </w:rPr>
          <w:t>8</w:t>
        </w:r>
      </w:ins>
      <w:r w:rsidRPr="000339E3">
        <w:rPr>
          <w:rFonts w:ascii="Times New Roman" w:eastAsia="Times New Roman" w:hAnsi="Times New Roman" w:cs="Times New Roman"/>
          <w:color w:val="0070C0"/>
          <w:shd w:val="clear" w:color="auto" w:fill="FFFFFF"/>
        </w:rPr>
        <w:t xml:space="preserve">: </w:t>
      </w:r>
      <w:r w:rsidR="00A96897">
        <w:rPr>
          <w:rFonts w:ascii="Times New Roman" w:eastAsia="Times New Roman" w:hAnsi="Times New Roman" w:cs="Times New Roman"/>
          <w:color w:val="0070C0"/>
          <w:shd w:val="clear" w:color="auto" w:fill="FFFFFF"/>
        </w:rPr>
        <w:t xml:space="preserve">Thank you for pointing this out. </w:t>
      </w:r>
      <w:ins w:id="132" w:author="Matt Cheng" w:date="2022-07-06T11:58:00Z">
        <w:r w:rsidR="00022C62">
          <w:rPr>
            <w:rFonts w:ascii="Times New Roman" w:eastAsia="Times New Roman" w:hAnsi="Times New Roman" w:cs="Times New Roman"/>
            <w:color w:val="0070C0"/>
            <w:shd w:val="clear" w:color="auto" w:fill="FFFFFF"/>
          </w:rPr>
          <w:t>We have added in the missing unit (</w:t>
        </w:r>
        <w:r w:rsidR="000C2656">
          <w:rPr>
            <w:rFonts w:ascii="Times New Roman" w:eastAsia="Times New Roman" w:hAnsi="Times New Roman" w:cs="Times New Roman"/>
            <w:color w:val="0070C0"/>
            <w:shd w:val="clear" w:color="auto" w:fill="FFFFFF"/>
          </w:rPr>
          <w:t>L3</w:t>
        </w:r>
      </w:ins>
      <w:ins w:id="133" w:author="Matt Cheng" w:date="2022-07-06T15:22:00Z">
        <w:r w:rsidR="00D00311">
          <w:rPr>
            <w:rFonts w:ascii="Times New Roman" w:eastAsia="Times New Roman" w:hAnsi="Times New Roman" w:cs="Times New Roman"/>
            <w:color w:val="0070C0"/>
            <w:shd w:val="clear" w:color="auto" w:fill="FFFFFF"/>
          </w:rPr>
          <w:t>30</w:t>
        </w:r>
      </w:ins>
      <w:ins w:id="134" w:author="Matt Cheng" w:date="2022-07-06T11:58:00Z">
        <w:r w:rsidR="000C2656">
          <w:rPr>
            <w:rFonts w:ascii="Times New Roman" w:eastAsia="Times New Roman" w:hAnsi="Times New Roman" w:cs="Times New Roman"/>
            <w:color w:val="0070C0"/>
            <w:shd w:val="clear" w:color="auto" w:fill="FFFFFF"/>
          </w:rPr>
          <w:t>).</w:t>
        </w:r>
      </w:ins>
    </w:p>
    <w:p w14:paraId="7EC98FF4" w14:textId="19A7201F" w:rsidR="00291B50" w:rsidRDefault="00C9694A" w:rsidP="00291B50">
      <w:pPr>
        <w:pStyle w:val="NormalWeb"/>
        <w:shd w:val="clear" w:color="auto" w:fill="FFFFFF"/>
        <w:rPr>
          <w:i/>
          <w:iCs/>
        </w:rPr>
      </w:pPr>
      <w:ins w:id="135" w:author="Matt Cheng" w:date="2022-07-06T17:17:00Z">
        <w:r>
          <w:rPr>
            <w:color w:val="000000" w:themeColor="text1"/>
            <w:shd w:val="clear" w:color="auto" w:fill="FFFFFF"/>
          </w:rPr>
          <w:t xml:space="preserve">Comment </w:t>
        </w:r>
      </w:ins>
      <w:ins w:id="136" w:author="Matt Cheng" w:date="2022-07-06T17:29:00Z">
        <w:r w:rsidR="00EC10C6">
          <w:rPr>
            <w:color w:val="000000" w:themeColor="text1"/>
            <w:shd w:val="clear" w:color="auto" w:fill="FFFFFF"/>
          </w:rPr>
          <w:t>#</w:t>
        </w:r>
      </w:ins>
      <w:ins w:id="137" w:author="Matt Cheng" w:date="2022-07-06T17:17:00Z">
        <w:r w:rsidR="00E54792">
          <w:rPr>
            <w:color w:val="000000" w:themeColor="text1"/>
            <w:shd w:val="clear" w:color="auto" w:fill="FFFFFF"/>
          </w:rPr>
          <w:t>9</w:t>
        </w:r>
        <w:r>
          <w:rPr>
            <w:color w:val="000000" w:themeColor="text1"/>
            <w:shd w:val="clear" w:color="auto" w:fill="FFFFFF"/>
          </w:rPr>
          <w:t xml:space="preserve">: </w:t>
        </w:r>
      </w:ins>
      <w:r w:rsidR="000125FF" w:rsidRPr="000339E3">
        <w:rPr>
          <w:i/>
          <w:iCs/>
        </w:rPr>
        <w:t xml:space="preserve">Lines 199-213: </w:t>
      </w:r>
      <w:r w:rsidR="00291B50" w:rsidRPr="000339E3">
        <w:rPr>
          <w:i/>
          <w:iCs/>
        </w:rPr>
        <w:t xml:space="preserve">Although a significant relationship between diel cycle and interactions was found when the data were aggregated, follow-up analysis showed that this was only observed at the location upstream of the fish fence. Therefore, I don’t agree there is enough evidence to support the general conclusion that interactions increase during nighttime hours. </w:t>
      </w:r>
    </w:p>
    <w:p w14:paraId="22471943" w14:textId="297367CC" w:rsidR="00BB7871" w:rsidRPr="00C2673F" w:rsidRDefault="00BB7871" w:rsidP="00291B50">
      <w:pPr>
        <w:pStyle w:val="NormalWeb"/>
        <w:shd w:val="clear" w:color="auto" w:fill="FFFFFF"/>
        <w:rPr>
          <w:color w:val="0070C0"/>
          <w:shd w:val="clear" w:color="auto" w:fill="FFFFFF"/>
          <w:rPrChange w:id="138" w:author="Matt Cheng" w:date="2022-07-06T15:57:00Z">
            <w:rPr>
              <w:i/>
              <w:iCs/>
            </w:rPr>
          </w:rPrChange>
        </w:rPr>
      </w:pPr>
      <w:r w:rsidRPr="000339E3">
        <w:rPr>
          <w:color w:val="0070C0"/>
          <w:shd w:val="clear" w:color="auto" w:fill="FFFFFF"/>
        </w:rPr>
        <w:t>Author response</w:t>
      </w:r>
      <w:ins w:id="139" w:author="Matt Cheng" w:date="2022-07-06T17:18:00Z">
        <w:r w:rsidR="001B2DDB">
          <w:rPr>
            <w:color w:val="0070C0"/>
            <w:shd w:val="clear" w:color="auto" w:fill="FFFFFF"/>
          </w:rPr>
          <w:t xml:space="preserve"> </w:t>
        </w:r>
      </w:ins>
      <w:ins w:id="140" w:author="Matt Cheng" w:date="2022-07-06T17:29:00Z">
        <w:r w:rsidR="00EC10C6">
          <w:rPr>
            <w:color w:val="0070C0"/>
            <w:shd w:val="clear" w:color="auto" w:fill="FFFFFF"/>
          </w:rPr>
          <w:t>#</w:t>
        </w:r>
      </w:ins>
      <w:ins w:id="141" w:author="Matt Cheng" w:date="2022-07-06T17:18:00Z">
        <w:r w:rsidR="001B2DDB">
          <w:rPr>
            <w:color w:val="0070C0"/>
            <w:shd w:val="clear" w:color="auto" w:fill="FFFFFF"/>
          </w:rPr>
          <w:t>9</w:t>
        </w:r>
      </w:ins>
      <w:r w:rsidRPr="000339E3">
        <w:rPr>
          <w:color w:val="0070C0"/>
          <w:shd w:val="clear" w:color="auto" w:fill="FFFFFF"/>
        </w:rPr>
        <w:t>:</w:t>
      </w:r>
      <w:r>
        <w:rPr>
          <w:color w:val="0070C0"/>
          <w:shd w:val="clear" w:color="auto" w:fill="FFFFFF"/>
        </w:rPr>
        <w:t xml:space="preserve"> </w:t>
      </w:r>
      <w:commentRangeStart w:id="142"/>
      <w:r w:rsidR="00991FAB">
        <w:rPr>
          <w:color w:val="0070C0"/>
          <w:shd w:val="clear" w:color="auto" w:fill="FFFFFF"/>
        </w:rPr>
        <w:t xml:space="preserve">We </w:t>
      </w:r>
      <w:ins w:id="143" w:author="Nathan Furey" w:date="2022-07-05T14:07:00Z">
        <w:r w:rsidR="00DB5378">
          <w:rPr>
            <w:color w:val="0070C0"/>
            <w:shd w:val="clear" w:color="auto" w:fill="FFFFFF"/>
          </w:rPr>
          <w:t>appreciate this comment. However,</w:t>
        </w:r>
      </w:ins>
      <w:ins w:id="144" w:author="Nathan Furey" w:date="2022-07-05T14:08:00Z">
        <w:r w:rsidR="00DB5378">
          <w:rPr>
            <w:color w:val="0070C0"/>
            <w:shd w:val="clear" w:color="auto" w:fill="FFFFFF"/>
          </w:rPr>
          <w:t xml:space="preserve"> </w:t>
        </w:r>
      </w:ins>
      <w:ins w:id="145" w:author="Matt Cheng" w:date="2022-07-06T15:57:00Z">
        <w:r w:rsidR="00C2673F">
          <w:rPr>
            <w:color w:val="0070C0"/>
            <w:shd w:val="clear" w:color="auto" w:fill="FFFFFF"/>
          </w:rPr>
          <w:t xml:space="preserve">we believe that </w:t>
        </w:r>
      </w:ins>
      <w:ins w:id="146" w:author="Nathan Furey" w:date="2022-07-05T14:08:00Z">
        <w:r w:rsidR="00DB5378">
          <w:rPr>
            <w:color w:val="0070C0"/>
            <w:shd w:val="clear" w:color="auto" w:fill="FFFFFF"/>
          </w:rPr>
          <w:t xml:space="preserve">context is important for the other deployments (that did not show significant differences in interactions between day and night). For example, we could not make diel comparisons for two of the </w:t>
        </w:r>
        <w:del w:id="147" w:author="Matt Cheng" w:date="2022-07-06T15:58:00Z">
          <w:r w:rsidR="00DB5378" w:rsidDel="00033038">
            <w:rPr>
              <w:color w:val="0070C0"/>
              <w:shd w:val="clear" w:color="auto" w:fill="FFFFFF"/>
            </w:rPr>
            <w:delText>four</w:delText>
          </w:r>
        </w:del>
      </w:ins>
      <w:ins w:id="148" w:author="Matt Cheng" w:date="2022-07-06T15:58:00Z">
        <w:r w:rsidR="00033038">
          <w:rPr>
            <w:color w:val="0070C0"/>
            <w:shd w:val="clear" w:color="auto" w:fill="FFFFFF"/>
          </w:rPr>
          <w:t>three</w:t>
        </w:r>
      </w:ins>
      <w:ins w:id="149" w:author="Nathan Furey" w:date="2022-07-05T14:08:00Z">
        <w:r w:rsidR="00DB5378">
          <w:rPr>
            <w:color w:val="0070C0"/>
            <w:shd w:val="clear" w:color="auto" w:fill="FFFFFF"/>
          </w:rPr>
          <w:t xml:space="preserve"> </w:t>
        </w:r>
      </w:ins>
      <w:ins w:id="150" w:author="Nathan Furey" w:date="2022-07-05T14:09:00Z">
        <w:r w:rsidR="00DB5378">
          <w:rPr>
            <w:color w:val="0070C0"/>
            <w:shd w:val="clear" w:color="auto" w:fill="FFFFFF"/>
          </w:rPr>
          <w:t>non-significant deployments, as we only had data for daytime periods in both (N2526 and N29). For DF2334’s deployment, very few interactions were observed regardless of diel period and thus overall low bull trout activity</w:t>
        </w:r>
        <w:del w:id="151" w:author="Matt Cheng" w:date="2022-07-06T16:01:00Z">
          <w:r w:rsidR="00DB5378" w:rsidDel="00C42051">
            <w:rPr>
              <w:color w:val="0070C0"/>
              <w:shd w:val="clear" w:color="auto" w:fill="FFFFFF"/>
            </w:rPr>
            <w:delText xml:space="preserve">. </w:delText>
          </w:r>
        </w:del>
      </w:ins>
      <w:ins w:id="152" w:author="Matt Cheng" w:date="2022-07-06T16:01:00Z">
        <w:r w:rsidR="00DF4F6E">
          <w:rPr>
            <w:color w:val="0070C0"/>
            <w:shd w:val="clear" w:color="auto" w:fill="FFFFFF"/>
          </w:rPr>
          <w:t>. Upon</w:t>
        </w:r>
      </w:ins>
      <w:ins w:id="153" w:author="Matt Cheng" w:date="2022-07-06T15:58:00Z">
        <w:r w:rsidR="00EE6580">
          <w:rPr>
            <w:color w:val="0070C0"/>
            <w:shd w:val="clear" w:color="auto" w:fill="FFFFFF"/>
          </w:rPr>
          <w:t xml:space="preserve"> further investigation, it appears that there was an error with one of the follow-up analyses. Specifically, </w:t>
        </w:r>
        <w:r w:rsidR="00FA1122">
          <w:rPr>
            <w:color w:val="0070C0"/>
            <w:shd w:val="clear" w:color="auto" w:fill="FFFFFF"/>
          </w:rPr>
          <w:t xml:space="preserve">it </w:t>
        </w:r>
        <w:r w:rsidR="00EE6580">
          <w:rPr>
            <w:color w:val="0070C0"/>
            <w:shd w:val="clear" w:color="auto" w:fill="FFFFFF"/>
          </w:rPr>
          <w:t xml:space="preserve">appears that deployment DR2122 was also </w:t>
        </w:r>
        <w:r w:rsidR="00EE6580">
          <w:rPr>
            <w:color w:val="0070C0"/>
            <w:shd w:val="clear" w:color="auto" w:fill="FFFFFF"/>
          </w:rPr>
          <w:lastRenderedPageBreak/>
          <w:t>significant (</w:t>
        </w:r>
        <w:r w:rsidR="00EE6580" w:rsidRPr="000D14B3">
          <w:rPr>
            <w:color w:val="202124"/>
            <w:highlight w:val="white"/>
          </w:rPr>
          <w:t>daytime mean = 0.0</w:t>
        </w:r>
        <w:r w:rsidR="00EE6580">
          <w:rPr>
            <w:color w:val="202124"/>
            <w:highlight w:val="white"/>
          </w:rPr>
          <w:t>2</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SD = 0.</w:t>
        </w:r>
        <w:r w:rsidR="00EE6580">
          <w:rPr>
            <w:color w:val="202124"/>
            <w:highlight w:val="white"/>
          </w:rPr>
          <w:t>05</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nighttime mean = 0.</w:t>
        </w:r>
        <w:r w:rsidR="00EE6580">
          <w:rPr>
            <w:color w:val="202124"/>
            <w:highlight w:val="white"/>
          </w:rPr>
          <w:t>10</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SD = 0.</w:t>
        </w:r>
        <w:r w:rsidR="00EE6580">
          <w:rPr>
            <w:color w:val="202124"/>
            <w:highlight w:val="white"/>
          </w:rPr>
          <w:t>11</w:t>
        </w:r>
        <w:r w:rsidR="00EE6580" w:rsidRPr="000D14B3">
          <w:rPr>
            <w:color w:val="202124"/>
            <w:highlight w:val="white"/>
          </w:rPr>
          <w:t xml:space="preserve"> m</w:t>
        </w:r>
        <w:r w:rsidR="00EE6580" w:rsidRPr="000D14B3">
          <w:rPr>
            <w:color w:val="202124"/>
            <w:highlight w:val="white"/>
            <w:vertAlign w:val="superscript"/>
          </w:rPr>
          <w:t>-2</w:t>
        </w:r>
        <w:r w:rsidR="00EE6580" w:rsidRPr="000D14B3">
          <w:rPr>
            <w:color w:val="202124"/>
            <w:highlight w:val="white"/>
          </w:rPr>
          <w:t xml:space="preserve">; W = </w:t>
        </w:r>
        <w:r w:rsidR="00EE6580">
          <w:rPr>
            <w:color w:val="202124"/>
            <w:highlight w:val="white"/>
          </w:rPr>
          <w:t>49.5</w:t>
        </w:r>
        <w:r w:rsidR="00EE6580" w:rsidRPr="000D14B3">
          <w:rPr>
            <w:color w:val="202124"/>
            <w:highlight w:val="white"/>
          </w:rPr>
          <w:t xml:space="preserve">; </w:t>
        </w:r>
        <w:r w:rsidR="00EE6580" w:rsidRPr="000D14B3">
          <w:rPr>
            <w:i/>
            <w:iCs/>
            <w:color w:val="202124"/>
            <w:highlight w:val="white"/>
          </w:rPr>
          <w:t xml:space="preserve">P </w:t>
        </w:r>
        <w:r w:rsidR="00EE6580">
          <w:rPr>
            <w:color w:val="202124"/>
            <w:highlight w:val="white"/>
          </w:rPr>
          <w:t>=</w:t>
        </w:r>
        <w:r w:rsidR="00EE6580" w:rsidRPr="000D14B3">
          <w:rPr>
            <w:color w:val="202124"/>
            <w:highlight w:val="white"/>
          </w:rPr>
          <w:t xml:space="preserve"> 0.01; Fig. 3</w:t>
        </w:r>
        <w:r w:rsidR="00EE6580">
          <w:rPr>
            <w:color w:val="202124"/>
            <w:highlight w:val="white"/>
          </w:rPr>
          <w:t>B</w:t>
        </w:r>
        <w:r w:rsidR="00EE6580">
          <w:rPr>
            <w:color w:val="202124"/>
          </w:rPr>
          <w:t>). We have changed the text to reflect this (L335 – 336).</w:t>
        </w:r>
        <w:r w:rsidR="00136155">
          <w:rPr>
            <w:color w:val="0070C0"/>
            <w:shd w:val="clear" w:color="auto" w:fill="FFFFFF"/>
          </w:rPr>
          <w:t xml:space="preserve"> </w:t>
        </w:r>
      </w:ins>
      <w:ins w:id="154" w:author="Nathan Furey" w:date="2022-07-05T14:09:00Z">
        <w:del w:id="155" w:author="Matt Cheng" w:date="2022-07-06T15:54:00Z">
          <w:r w:rsidR="00DB5378" w:rsidDel="000019CD">
            <w:rPr>
              <w:color w:val="0070C0"/>
              <w:shd w:val="clear" w:color="auto" w:fill="FFFFFF"/>
            </w:rPr>
            <w:delText>The remaining non-significant deployment (DR2122), still demonstrated</w:delText>
          </w:r>
        </w:del>
      </w:ins>
      <w:ins w:id="156" w:author="Nathan Furey" w:date="2022-07-05T14:10:00Z">
        <w:del w:id="157" w:author="Matt Cheng" w:date="2022-07-06T15:54:00Z">
          <w:r w:rsidR="00DB5378" w:rsidDel="000019CD">
            <w:rPr>
              <w:color w:val="0070C0"/>
              <w:shd w:val="clear" w:color="auto" w:fill="FFFFFF"/>
            </w:rPr>
            <w:delText xml:space="preserve">, in general, higher bull trout activity at night than during the day </w:delText>
          </w:r>
          <w:commentRangeStart w:id="158"/>
          <w:r w:rsidR="00DB5378" w:rsidDel="000019CD">
            <w:rPr>
              <w:color w:val="0070C0"/>
              <w:shd w:val="clear" w:color="auto" w:fill="FFFFFF"/>
            </w:rPr>
            <w:delText>()</w:delText>
          </w:r>
          <w:commentRangeEnd w:id="158"/>
          <w:r w:rsidR="00DB5378" w:rsidDel="000019CD">
            <w:rPr>
              <w:rStyle w:val="CommentReference"/>
              <w:rFonts w:asciiTheme="minorHAnsi" w:eastAsiaTheme="minorHAnsi" w:hAnsiTheme="minorHAnsi" w:cstheme="minorBidi"/>
            </w:rPr>
            <w:commentReference w:id="158"/>
          </w:r>
        </w:del>
      </w:ins>
      <w:ins w:id="159" w:author="Nathan Furey" w:date="2022-07-05T14:08:00Z">
        <w:del w:id="160" w:author="Matt Cheng" w:date="2022-07-06T15:54:00Z">
          <w:r w:rsidR="00DB5378" w:rsidDel="000019CD">
            <w:rPr>
              <w:color w:val="0070C0"/>
              <w:shd w:val="clear" w:color="auto" w:fill="FFFFFF"/>
            </w:rPr>
            <w:delText xml:space="preserve"> </w:delText>
          </w:r>
        </w:del>
      </w:ins>
      <w:ins w:id="161" w:author="Nathan Furey" w:date="2022-07-05T14:10:00Z">
        <w:del w:id="162" w:author="Matt Cheng" w:date="2022-07-06T15:54:00Z">
          <w:r w:rsidR="00DB5378" w:rsidDel="000019CD">
            <w:rPr>
              <w:color w:val="0070C0"/>
              <w:shd w:val="clear" w:color="auto" w:fill="FFFFFF"/>
            </w:rPr>
            <w:delText xml:space="preserve">and thus the non-significant result is likely due to power. </w:delText>
          </w:r>
        </w:del>
        <w:del w:id="163" w:author="Matt Cheng" w:date="2022-07-06T15:58:00Z">
          <w:r w:rsidR="00DB5378" w:rsidDel="00F56F1B">
            <w:rPr>
              <w:color w:val="0070C0"/>
              <w:shd w:val="clear" w:color="auto" w:fill="FFFFFF"/>
            </w:rPr>
            <w:delText>Thus</w:delText>
          </w:r>
        </w:del>
      </w:ins>
      <w:ins w:id="164" w:author="Matt Cheng" w:date="2022-07-06T15:58:00Z">
        <w:r w:rsidR="00F56F1B">
          <w:rPr>
            <w:color w:val="0070C0"/>
            <w:shd w:val="clear" w:color="auto" w:fill="FFFFFF"/>
          </w:rPr>
          <w:t>Regardless</w:t>
        </w:r>
      </w:ins>
      <w:ins w:id="165" w:author="Nathan Furey" w:date="2022-07-05T14:10:00Z">
        <w:r w:rsidR="00DB5378">
          <w:rPr>
            <w:color w:val="0070C0"/>
            <w:shd w:val="clear" w:color="auto" w:fill="FFFFFF"/>
          </w:rPr>
          <w:t xml:space="preserve">, we do think we have evidence of more bull trout activity </w:t>
        </w:r>
      </w:ins>
      <w:ins w:id="166" w:author="Nathan Furey" w:date="2022-07-05T14:11:00Z">
        <w:r w:rsidR="00DB5378">
          <w:rPr>
            <w:color w:val="0070C0"/>
            <w:shd w:val="clear" w:color="auto" w:fill="FFFFFF"/>
          </w:rPr>
          <w:t xml:space="preserve">at night than during the day broadly. </w:t>
        </w:r>
      </w:ins>
      <w:ins w:id="167" w:author="Nathan Furey" w:date="2022-07-05T14:10:00Z">
        <w:r w:rsidR="00DB5378">
          <w:rPr>
            <w:color w:val="0070C0"/>
            <w:shd w:val="clear" w:color="auto" w:fill="FFFFFF"/>
          </w:rPr>
          <w:t>However, given how weak our power is throughout the study</w:t>
        </w:r>
      </w:ins>
      <w:ins w:id="168" w:author="Nathan Furey" w:date="2022-07-05T14:11:00Z">
        <w:r w:rsidR="00DB5378">
          <w:rPr>
            <w:color w:val="0070C0"/>
            <w:shd w:val="clear" w:color="auto" w:fill="FFFFFF"/>
          </w:rPr>
          <w:t>, we recognize the need to be careful with our tone. Thus, we have modified these sentences to be softer in our language (</w:t>
        </w:r>
        <w:del w:id="169" w:author="Matt Cheng" w:date="2022-07-06T15:59:00Z">
          <w:r w:rsidR="00DB5378" w:rsidDel="00524C01">
            <w:rPr>
              <w:color w:val="0070C0"/>
              <w:shd w:val="clear" w:color="auto" w:fill="FFFFFF"/>
            </w:rPr>
            <w:delText>LXX-XX</w:delText>
          </w:r>
        </w:del>
      </w:ins>
      <w:ins w:id="170" w:author="Matt Cheng" w:date="2022-07-06T15:59:00Z">
        <w:r w:rsidR="00524C01">
          <w:rPr>
            <w:color w:val="0070C0"/>
            <w:shd w:val="clear" w:color="auto" w:fill="FFFFFF"/>
          </w:rPr>
          <w:t>L404 - 405</w:t>
        </w:r>
      </w:ins>
      <w:ins w:id="171" w:author="Nathan Furey" w:date="2022-07-05T14:11:00Z">
        <w:r w:rsidR="00DB5378">
          <w:rPr>
            <w:color w:val="0070C0"/>
            <w:shd w:val="clear" w:color="auto" w:fill="FFFFFF"/>
          </w:rPr>
          <w:t>) to recognize caveats</w:t>
        </w:r>
      </w:ins>
      <w:r w:rsidR="006F7F4D">
        <w:rPr>
          <w:color w:val="0070C0"/>
          <w:shd w:val="clear" w:color="auto" w:fill="FFFFFF"/>
        </w:rPr>
        <w:t>.</w:t>
      </w:r>
      <w:commentRangeEnd w:id="142"/>
      <w:r w:rsidR="00DB5378">
        <w:rPr>
          <w:rStyle w:val="CommentReference"/>
          <w:rFonts w:asciiTheme="minorHAnsi" w:eastAsiaTheme="minorHAnsi" w:hAnsiTheme="minorHAnsi" w:cstheme="minorBidi"/>
        </w:rPr>
        <w:commentReference w:id="142"/>
      </w:r>
    </w:p>
    <w:p w14:paraId="35ECBCB6" w14:textId="2EAA6AEC" w:rsidR="00291B50" w:rsidRDefault="00903202" w:rsidP="00291B50">
      <w:pPr>
        <w:pStyle w:val="NormalWeb"/>
        <w:rPr>
          <w:i/>
          <w:iCs/>
        </w:rPr>
      </w:pPr>
      <w:ins w:id="172" w:author="Matt Cheng" w:date="2022-07-06T17:17:00Z">
        <w:r>
          <w:rPr>
            <w:color w:val="000000" w:themeColor="text1"/>
            <w:shd w:val="clear" w:color="auto" w:fill="FFFFFF"/>
          </w:rPr>
          <w:t xml:space="preserve">Comment </w:t>
        </w:r>
      </w:ins>
      <w:ins w:id="173" w:author="Matt Cheng" w:date="2022-07-06T17:29:00Z">
        <w:r w:rsidR="003616BC">
          <w:rPr>
            <w:color w:val="000000" w:themeColor="text1"/>
            <w:shd w:val="clear" w:color="auto" w:fill="FFFFFF"/>
          </w:rPr>
          <w:t>#</w:t>
        </w:r>
      </w:ins>
      <w:ins w:id="174" w:author="Matt Cheng" w:date="2022-07-06T17:17:00Z">
        <w:r>
          <w:rPr>
            <w:color w:val="000000" w:themeColor="text1"/>
            <w:shd w:val="clear" w:color="auto" w:fill="FFFFFF"/>
          </w:rPr>
          <w:t>1</w:t>
        </w:r>
        <w:r w:rsidR="002E2146">
          <w:rPr>
            <w:color w:val="000000" w:themeColor="text1"/>
            <w:shd w:val="clear" w:color="auto" w:fill="FFFFFF"/>
          </w:rPr>
          <w:t>0</w:t>
        </w:r>
        <w:r>
          <w:rPr>
            <w:color w:val="000000" w:themeColor="text1"/>
            <w:shd w:val="clear" w:color="auto" w:fill="FFFFFF"/>
          </w:rPr>
          <w:t xml:space="preserve">: </w:t>
        </w:r>
      </w:ins>
      <w:r w:rsidR="00F27F6E" w:rsidRPr="000339E3">
        <w:rPr>
          <w:i/>
          <w:iCs/>
        </w:rPr>
        <w:t xml:space="preserve">Lines 225-231: </w:t>
      </w:r>
      <w:r w:rsidR="00291B50" w:rsidRPr="000339E3">
        <w:rPr>
          <w:i/>
          <w:iCs/>
        </w:rPr>
        <w:t>Would also recommend monitoring Bull Trout x smolt interactions in systems with no fish fences.</w:t>
      </w:r>
    </w:p>
    <w:p w14:paraId="03E7FA85" w14:textId="7173B861" w:rsidR="00F15690" w:rsidRPr="000339E3" w:rsidRDefault="00F15690" w:rsidP="00291B50">
      <w:pPr>
        <w:pStyle w:val="NormalWeb"/>
        <w:rPr>
          <w:i/>
          <w:iCs/>
        </w:rPr>
      </w:pPr>
      <w:r w:rsidRPr="000339E3">
        <w:rPr>
          <w:color w:val="0070C0"/>
          <w:shd w:val="clear" w:color="auto" w:fill="FFFFFF"/>
        </w:rPr>
        <w:t>Author response</w:t>
      </w:r>
      <w:ins w:id="175" w:author="Matt Cheng" w:date="2022-07-06T17:18:00Z">
        <w:r w:rsidR="00D57338">
          <w:rPr>
            <w:color w:val="0070C0"/>
            <w:shd w:val="clear" w:color="auto" w:fill="FFFFFF"/>
          </w:rPr>
          <w:t xml:space="preserve"> </w:t>
        </w:r>
      </w:ins>
      <w:ins w:id="176" w:author="Matt Cheng" w:date="2022-07-06T17:28:00Z">
        <w:r w:rsidR="003616BC">
          <w:rPr>
            <w:color w:val="0070C0"/>
            <w:shd w:val="clear" w:color="auto" w:fill="FFFFFF"/>
          </w:rPr>
          <w:t>#</w:t>
        </w:r>
      </w:ins>
      <w:ins w:id="177" w:author="Matt Cheng" w:date="2022-07-06T17:18:00Z">
        <w:r w:rsidR="00D57338">
          <w:rPr>
            <w:color w:val="0070C0"/>
            <w:shd w:val="clear" w:color="auto" w:fill="FFFFFF"/>
          </w:rPr>
          <w:t>10</w:t>
        </w:r>
      </w:ins>
      <w:r w:rsidRPr="000339E3">
        <w:rPr>
          <w:color w:val="0070C0"/>
          <w:shd w:val="clear" w:color="auto" w:fill="FFFFFF"/>
        </w:rPr>
        <w:t>:</w:t>
      </w:r>
      <w:r>
        <w:rPr>
          <w:color w:val="0070C0"/>
          <w:shd w:val="clear" w:color="auto" w:fill="FFFFFF"/>
        </w:rPr>
        <w:t xml:space="preserve"> We appreciate the excellent suggestion – we have since added this to the </w:t>
      </w:r>
      <w:r w:rsidR="00C15668">
        <w:rPr>
          <w:color w:val="0070C0"/>
          <w:shd w:val="clear" w:color="auto" w:fill="FFFFFF"/>
        </w:rPr>
        <w:t xml:space="preserve">end of this </w:t>
      </w:r>
      <w:r>
        <w:rPr>
          <w:color w:val="0070C0"/>
          <w:shd w:val="clear" w:color="auto" w:fill="FFFFFF"/>
        </w:rPr>
        <w:t>paragraph</w:t>
      </w:r>
      <w:ins w:id="178" w:author="Nathan Furey" w:date="2022-07-05T14:14:00Z">
        <w:r w:rsidR="00C15668">
          <w:rPr>
            <w:color w:val="0070C0"/>
            <w:shd w:val="clear" w:color="auto" w:fill="FFFFFF"/>
          </w:rPr>
          <w:t xml:space="preserve"> (</w:t>
        </w:r>
      </w:ins>
      <w:ins w:id="179" w:author="Matt Cheng" w:date="2022-07-06T15:23:00Z">
        <w:r w:rsidR="00FB56D6">
          <w:rPr>
            <w:color w:val="0070C0"/>
            <w:shd w:val="clear" w:color="auto" w:fill="FFFFFF"/>
          </w:rPr>
          <w:t>L400</w:t>
        </w:r>
      </w:ins>
      <w:ins w:id="180" w:author="Matt Cheng" w:date="2022-07-06T12:00:00Z">
        <w:r w:rsidR="00CD21CA">
          <w:rPr>
            <w:color w:val="0070C0"/>
            <w:shd w:val="clear" w:color="auto" w:fill="FFFFFF"/>
          </w:rPr>
          <w:t xml:space="preserve"> - </w:t>
        </w:r>
      </w:ins>
      <w:ins w:id="181" w:author="Matt Cheng" w:date="2022-07-06T15:23:00Z">
        <w:r w:rsidR="00723F4E">
          <w:rPr>
            <w:color w:val="0070C0"/>
            <w:shd w:val="clear" w:color="auto" w:fill="FFFFFF"/>
          </w:rPr>
          <w:t>402</w:t>
        </w:r>
      </w:ins>
      <w:ins w:id="182" w:author="Nathan Furey" w:date="2022-07-05T14:14:00Z">
        <w:r w:rsidR="00C15668">
          <w:rPr>
            <w:color w:val="0070C0"/>
            <w:shd w:val="clear" w:color="auto" w:fill="FFFFFF"/>
          </w:rPr>
          <w:t>).</w:t>
        </w:r>
      </w:ins>
    </w:p>
    <w:p w14:paraId="0AD7C981" w14:textId="50C225C8" w:rsidR="00291B50" w:rsidRPr="00510B48" w:rsidRDefault="009933BA" w:rsidP="00291B50">
      <w:pPr>
        <w:pStyle w:val="NormalWeb"/>
        <w:rPr>
          <w:i/>
          <w:iCs/>
        </w:rPr>
      </w:pPr>
      <w:ins w:id="183" w:author="Matt Cheng" w:date="2022-07-06T17:17:00Z">
        <w:r>
          <w:rPr>
            <w:color w:val="000000" w:themeColor="text1"/>
            <w:shd w:val="clear" w:color="auto" w:fill="FFFFFF"/>
          </w:rPr>
          <w:t xml:space="preserve">Comment </w:t>
        </w:r>
      </w:ins>
      <w:ins w:id="184" w:author="Matt Cheng" w:date="2022-07-06T17:28:00Z">
        <w:r w:rsidR="00442D3A">
          <w:rPr>
            <w:color w:val="000000" w:themeColor="text1"/>
            <w:shd w:val="clear" w:color="auto" w:fill="FFFFFF"/>
          </w:rPr>
          <w:t>#</w:t>
        </w:r>
      </w:ins>
      <w:ins w:id="185" w:author="Matt Cheng" w:date="2022-07-06T17:17:00Z">
        <w:r>
          <w:rPr>
            <w:color w:val="000000" w:themeColor="text1"/>
            <w:shd w:val="clear" w:color="auto" w:fill="FFFFFF"/>
          </w:rPr>
          <w:t>1</w:t>
        </w:r>
        <w:r>
          <w:rPr>
            <w:color w:val="000000" w:themeColor="text1"/>
            <w:shd w:val="clear" w:color="auto" w:fill="FFFFFF"/>
          </w:rPr>
          <w:t>1</w:t>
        </w:r>
        <w:r>
          <w:rPr>
            <w:color w:val="000000" w:themeColor="text1"/>
            <w:shd w:val="clear" w:color="auto" w:fill="FFFFFF"/>
          </w:rPr>
          <w:t xml:space="preserve">: </w:t>
        </w:r>
      </w:ins>
      <w:r w:rsidR="006E3022" w:rsidRPr="00510B48">
        <w:rPr>
          <w:i/>
          <w:iCs/>
        </w:rPr>
        <w:t xml:space="preserve">Figure 1: </w:t>
      </w:r>
      <w:r w:rsidR="00291B50" w:rsidRPr="00510B48">
        <w:rPr>
          <w:i/>
          <w:iCs/>
        </w:rPr>
        <w:t xml:space="preserve">One of the white triangles appears to be on land, is this correct? </w:t>
      </w:r>
    </w:p>
    <w:p w14:paraId="2E1AE8C5" w14:textId="1FDAB521" w:rsidR="00C15668" w:rsidRPr="00C11067" w:rsidRDefault="00C15668" w:rsidP="00291B50">
      <w:pPr>
        <w:pStyle w:val="NormalWeb"/>
        <w:rPr>
          <w:i/>
          <w:iCs/>
        </w:rPr>
      </w:pPr>
      <w:r w:rsidRPr="00C11067">
        <w:rPr>
          <w:color w:val="0070C0"/>
          <w:shd w:val="clear" w:color="auto" w:fill="FFFFFF"/>
        </w:rPr>
        <w:t>Author response</w:t>
      </w:r>
      <w:ins w:id="186" w:author="Matt Cheng" w:date="2022-07-06T17:17:00Z">
        <w:r w:rsidR="00224B3F">
          <w:rPr>
            <w:color w:val="0070C0"/>
            <w:shd w:val="clear" w:color="auto" w:fill="FFFFFF"/>
          </w:rPr>
          <w:t xml:space="preserve"> </w:t>
        </w:r>
      </w:ins>
      <w:ins w:id="187" w:author="Matt Cheng" w:date="2022-07-06T17:28:00Z">
        <w:r w:rsidR="004967E3">
          <w:rPr>
            <w:color w:val="0070C0"/>
            <w:shd w:val="clear" w:color="auto" w:fill="FFFFFF"/>
          </w:rPr>
          <w:t>#</w:t>
        </w:r>
      </w:ins>
      <w:ins w:id="188" w:author="Matt Cheng" w:date="2022-07-06T17:17:00Z">
        <w:r w:rsidR="00224B3F">
          <w:rPr>
            <w:color w:val="0070C0"/>
            <w:shd w:val="clear" w:color="auto" w:fill="FFFFFF"/>
          </w:rPr>
          <w:t>11</w:t>
        </w:r>
      </w:ins>
      <w:r w:rsidRPr="00C11067">
        <w:rPr>
          <w:color w:val="0070C0"/>
          <w:shd w:val="clear" w:color="auto" w:fill="FFFFFF"/>
        </w:rPr>
        <w:t xml:space="preserve">: Thank you for catching this error – a couple of our points were misplaced (N deployments); fixed in the revised manuscript. </w:t>
      </w:r>
    </w:p>
    <w:p w14:paraId="326C88A4" w14:textId="2E4EA7B7" w:rsidR="00291B50" w:rsidRDefault="00BD0549" w:rsidP="00291B50">
      <w:pPr>
        <w:pStyle w:val="NormalWeb"/>
        <w:rPr>
          <w:i/>
          <w:iCs/>
        </w:rPr>
      </w:pPr>
      <w:ins w:id="189" w:author="Matt Cheng" w:date="2022-07-06T17:17:00Z">
        <w:r>
          <w:rPr>
            <w:color w:val="000000" w:themeColor="text1"/>
            <w:shd w:val="clear" w:color="auto" w:fill="FFFFFF"/>
          </w:rPr>
          <w:t xml:space="preserve">Comment </w:t>
        </w:r>
      </w:ins>
      <w:ins w:id="190" w:author="Matt Cheng" w:date="2022-07-06T17:28:00Z">
        <w:r w:rsidR="004967E3">
          <w:rPr>
            <w:color w:val="000000" w:themeColor="text1"/>
            <w:shd w:val="clear" w:color="auto" w:fill="FFFFFF"/>
          </w:rPr>
          <w:t>#</w:t>
        </w:r>
      </w:ins>
      <w:ins w:id="191" w:author="Matt Cheng" w:date="2022-07-06T17:17:00Z">
        <w:r>
          <w:rPr>
            <w:color w:val="000000" w:themeColor="text1"/>
            <w:shd w:val="clear" w:color="auto" w:fill="FFFFFF"/>
          </w:rPr>
          <w:t>1</w:t>
        </w:r>
        <w:r>
          <w:rPr>
            <w:color w:val="000000" w:themeColor="text1"/>
            <w:shd w:val="clear" w:color="auto" w:fill="FFFFFF"/>
          </w:rPr>
          <w:t>2</w:t>
        </w:r>
        <w:r>
          <w:rPr>
            <w:color w:val="000000" w:themeColor="text1"/>
            <w:shd w:val="clear" w:color="auto" w:fill="FFFFFF"/>
          </w:rPr>
          <w:t xml:space="preserve">: </w:t>
        </w:r>
      </w:ins>
      <w:r w:rsidR="00CF5F61" w:rsidRPr="000339E3">
        <w:rPr>
          <w:i/>
          <w:iCs/>
        </w:rPr>
        <w:t xml:space="preserve">Figure 2: </w:t>
      </w:r>
      <w:r w:rsidR="00291B50" w:rsidRPr="000339E3">
        <w:rPr>
          <w:i/>
          <w:iCs/>
        </w:rPr>
        <w:t xml:space="preserve">Recommend color coding data from UF site versus all other sites so readers understand diel pattern was observed at UF site only. </w:t>
      </w:r>
    </w:p>
    <w:p w14:paraId="0A71A5B3" w14:textId="51298D7C" w:rsidR="000F482A" w:rsidRPr="007F407F" w:rsidRDefault="000F482A" w:rsidP="007F407F">
      <w:pPr>
        <w:rPr>
          <w:rFonts w:ascii="Times New Roman" w:eastAsia="Times New Roman" w:hAnsi="Times New Roman" w:cs="Times New Roman"/>
          <w:color w:val="0070C0"/>
          <w:shd w:val="clear" w:color="auto" w:fill="FFFFFF"/>
        </w:rPr>
      </w:pPr>
      <w:r w:rsidRPr="000339E3">
        <w:rPr>
          <w:rFonts w:ascii="Times New Roman" w:eastAsia="Times New Roman" w:hAnsi="Times New Roman" w:cs="Times New Roman"/>
          <w:color w:val="0070C0"/>
          <w:shd w:val="clear" w:color="auto" w:fill="FFFFFF"/>
        </w:rPr>
        <w:t>Author response</w:t>
      </w:r>
      <w:ins w:id="192" w:author="Matt Cheng" w:date="2022-07-06T17:28:00Z">
        <w:r w:rsidR="00CF3A6A">
          <w:rPr>
            <w:rFonts w:ascii="Times New Roman" w:eastAsia="Times New Roman" w:hAnsi="Times New Roman" w:cs="Times New Roman"/>
            <w:color w:val="0070C0"/>
            <w:shd w:val="clear" w:color="auto" w:fill="FFFFFF"/>
          </w:rPr>
          <w:t xml:space="preserve"> #12:</w:t>
        </w:r>
      </w:ins>
      <w:del w:id="193" w:author="Matt Cheng" w:date="2022-07-06T17:28:00Z">
        <w:r w:rsidRPr="000339E3" w:rsidDel="00CF3A6A">
          <w:rPr>
            <w:rFonts w:ascii="Times New Roman" w:eastAsia="Times New Roman" w:hAnsi="Times New Roman" w:cs="Times New Roman"/>
            <w:color w:val="0070C0"/>
            <w:shd w:val="clear" w:color="auto" w:fill="FFFFFF"/>
          </w:rPr>
          <w:delText>:</w:delText>
        </w:r>
      </w:del>
      <w:r w:rsidRPr="000339E3">
        <w:rPr>
          <w:rFonts w:ascii="Times New Roman" w:eastAsia="Times New Roman" w:hAnsi="Times New Roman" w:cs="Times New Roman"/>
          <w:color w:val="0070C0"/>
          <w:shd w:val="clear" w:color="auto" w:fill="FFFFFF"/>
        </w:rPr>
        <w:t xml:space="preserve"> </w:t>
      </w:r>
      <w:r w:rsidR="007F407F">
        <w:rPr>
          <w:rFonts w:ascii="Times New Roman" w:eastAsia="Times New Roman" w:hAnsi="Times New Roman" w:cs="Times New Roman"/>
          <w:color w:val="0070C0"/>
          <w:shd w:val="clear" w:color="auto" w:fill="FFFFFF"/>
        </w:rPr>
        <w:t>Thank you for the suggestion. We have color</w:t>
      </w:r>
      <w:ins w:id="194" w:author="Nathan Furey" w:date="2022-07-05T14:20:00Z">
        <w:r w:rsidR="00510B48">
          <w:rPr>
            <w:rFonts w:ascii="Times New Roman" w:eastAsia="Times New Roman" w:hAnsi="Times New Roman" w:cs="Times New Roman"/>
            <w:color w:val="0070C0"/>
            <w:shd w:val="clear" w:color="auto" w:fill="FFFFFF"/>
          </w:rPr>
          <w:t>-</w:t>
        </w:r>
      </w:ins>
      <w:r w:rsidR="007F407F">
        <w:rPr>
          <w:rFonts w:ascii="Times New Roman" w:eastAsia="Times New Roman" w:hAnsi="Times New Roman" w:cs="Times New Roman"/>
          <w:color w:val="0070C0"/>
          <w:shd w:val="clear" w:color="auto" w:fill="FFFFFF"/>
        </w:rPr>
        <w:t>coded observations from the UF site to better articulate that the diel pattern was observed only at the UF site</w:t>
      </w:r>
      <w:r w:rsidR="007E3554">
        <w:rPr>
          <w:rFonts w:ascii="Times New Roman" w:eastAsia="Times New Roman" w:hAnsi="Times New Roman" w:cs="Times New Roman"/>
          <w:color w:val="0070C0"/>
          <w:shd w:val="clear" w:color="auto" w:fill="FFFFFF"/>
        </w:rPr>
        <w:t xml:space="preserve">. </w:t>
      </w:r>
    </w:p>
    <w:p w14:paraId="0F5C82DD" w14:textId="59A91CA7" w:rsidR="00291B50" w:rsidRDefault="00401D3F" w:rsidP="00291B50">
      <w:pPr>
        <w:pStyle w:val="NormalWeb"/>
        <w:shd w:val="clear" w:color="auto" w:fill="FFFFFF"/>
        <w:rPr>
          <w:i/>
          <w:iCs/>
        </w:rPr>
      </w:pPr>
      <w:ins w:id="195" w:author="Matt Cheng" w:date="2022-07-06T17:17:00Z">
        <w:r>
          <w:rPr>
            <w:color w:val="000000" w:themeColor="text1"/>
            <w:shd w:val="clear" w:color="auto" w:fill="FFFFFF"/>
          </w:rPr>
          <w:t xml:space="preserve">Comment </w:t>
        </w:r>
      </w:ins>
      <w:ins w:id="196" w:author="Matt Cheng" w:date="2022-07-06T17:28:00Z">
        <w:r w:rsidR="00CF3A6A">
          <w:rPr>
            <w:color w:val="000000" w:themeColor="text1"/>
            <w:shd w:val="clear" w:color="auto" w:fill="FFFFFF"/>
          </w:rPr>
          <w:t>#</w:t>
        </w:r>
      </w:ins>
      <w:ins w:id="197" w:author="Matt Cheng" w:date="2022-07-06T17:17:00Z">
        <w:r w:rsidR="00316201">
          <w:rPr>
            <w:color w:val="000000" w:themeColor="text1"/>
            <w:shd w:val="clear" w:color="auto" w:fill="FFFFFF"/>
          </w:rPr>
          <w:t>13</w:t>
        </w:r>
        <w:r>
          <w:rPr>
            <w:color w:val="000000" w:themeColor="text1"/>
            <w:shd w:val="clear" w:color="auto" w:fill="FFFFFF"/>
          </w:rPr>
          <w:t xml:space="preserve">: </w:t>
        </w:r>
      </w:ins>
      <w:r w:rsidR="003E670C" w:rsidRPr="000339E3">
        <w:rPr>
          <w:i/>
          <w:iCs/>
        </w:rPr>
        <w:t xml:space="preserve">Figure 3: </w:t>
      </w:r>
      <w:r w:rsidR="00291B50" w:rsidRPr="000339E3">
        <w:rPr>
          <w:i/>
          <w:iCs/>
        </w:rPr>
        <w:t xml:space="preserve">Recommend using similar range for Y axes as much as possible, or at least group deployments with similar Y axes in the same row. Remove yellow line from N29, as fence was closed. Missing period of Bull Trout interactions in N2526. </w:t>
      </w:r>
    </w:p>
    <w:p w14:paraId="709FDC81" w14:textId="367CBE0A" w:rsidR="00BB0555" w:rsidRPr="00260B7D" w:rsidRDefault="00F85A7F" w:rsidP="00260B7D">
      <w:pPr>
        <w:pStyle w:val="NormalWeb"/>
        <w:shd w:val="clear" w:color="auto" w:fill="FFFFFF"/>
        <w:rPr>
          <w:i/>
          <w:iCs/>
        </w:rPr>
      </w:pPr>
      <w:r w:rsidRPr="000339E3">
        <w:rPr>
          <w:color w:val="0070C0"/>
          <w:shd w:val="clear" w:color="auto" w:fill="FFFFFF"/>
        </w:rPr>
        <w:t>Author response</w:t>
      </w:r>
      <w:ins w:id="198" w:author="Matt Cheng" w:date="2022-07-06T17:17:00Z">
        <w:r w:rsidR="005C74D5">
          <w:rPr>
            <w:color w:val="0070C0"/>
            <w:shd w:val="clear" w:color="auto" w:fill="FFFFFF"/>
          </w:rPr>
          <w:t xml:space="preserve"> </w:t>
        </w:r>
      </w:ins>
      <w:ins w:id="199" w:author="Matt Cheng" w:date="2022-07-06T17:28:00Z">
        <w:r w:rsidR="00CF3A6A">
          <w:rPr>
            <w:color w:val="0070C0"/>
            <w:shd w:val="clear" w:color="auto" w:fill="FFFFFF"/>
          </w:rPr>
          <w:t>#</w:t>
        </w:r>
      </w:ins>
      <w:ins w:id="200" w:author="Matt Cheng" w:date="2022-07-06T17:17:00Z">
        <w:r w:rsidR="005C74D5">
          <w:rPr>
            <w:color w:val="0070C0"/>
            <w:shd w:val="clear" w:color="auto" w:fill="FFFFFF"/>
          </w:rPr>
          <w:t>13</w:t>
        </w:r>
      </w:ins>
      <w:r w:rsidRPr="000339E3">
        <w:rPr>
          <w:color w:val="0070C0"/>
          <w:shd w:val="clear" w:color="auto" w:fill="FFFFFF"/>
        </w:rPr>
        <w:t>:</w:t>
      </w:r>
      <w:r w:rsidR="00AC3807">
        <w:rPr>
          <w:color w:val="0070C0"/>
          <w:shd w:val="clear" w:color="auto" w:fill="FFFFFF"/>
        </w:rPr>
        <w:t xml:space="preserve"> </w:t>
      </w:r>
      <w:r w:rsidR="00F14965">
        <w:rPr>
          <w:color w:val="0070C0"/>
          <w:shd w:val="clear" w:color="auto" w:fill="FFFFFF"/>
        </w:rPr>
        <w:t>Figure 3 has been altered</w:t>
      </w:r>
      <w:r w:rsidR="000E1048">
        <w:rPr>
          <w:color w:val="0070C0"/>
          <w:shd w:val="clear" w:color="auto" w:fill="FFFFFF"/>
        </w:rPr>
        <w:t xml:space="preserve"> such</w:t>
      </w:r>
      <w:r w:rsidR="00CE435F">
        <w:rPr>
          <w:color w:val="0070C0"/>
          <w:shd w:val="clear" w:color="auto" w:fill="FFFFFF"/>
        </w:rPr>
        <w:t xml:space="preserve"> that ranges for the Y axes are as similar as possible across group deployments</w:t>
      </w:r>
      <w:r w:rsidR="009E542B">
        <w:rPr>
          <w:color w:val="0070C0"/>
          <w:shd w:val="clear" w:color="auto" w:fill="FFFFFF"/>
        </w:rPr>
        <w:t xml:space="preserve">. </w:t>
      </w:r>
      <w:r w:rsidR="001C7BE8">
        <w:rPr>
          <w:color w:val="0070C0"/>
          <w:shd w:val="clear" w:color="auto" w:fill="FFFFFF"/>
        </w:rPr>
        <w:t xml:space="preserve">The missing period of Bull Trout interactions in N2526 are present because </w:t>
      </w:r>
      <w:r w:rsidR="0093662B">
        <w:rPr>
          <w:color w:val="0070C0"/>
          <w:shd w:val="clear" w:color="auto" w:fill="FFFFFF"/>
        </w:rPr>
        <w:t>the DIDSON was not deployed during that period.</w:t>
      </w:r>
      <w:r w:rsidR="001C7BE8">
        <w:rPr>
          <w:color w:val="0070C0"/>
          <w:shd w:val="clear" w:color="auto" w:fill="FFFFFF"/>
        </w:rPr>
        <w:t xml:space="preserve"> Nonetheless, we have </w:t>
      </w:r>
      <w:r w:rsidR="0093662B">
        <w:rPr>
          <w:color w:val="0070C0"/>
          <w:shd w:val="clear" w:color="auto" w:fill="FFFFFF"/>
        </w:rPr>
        <w:t>indicated and clarified</w:t>
      </w:r>
      <w:r w:rsidR="007222D5">
        <w:rPr>
          <w:color w:val="0070C0"/>
          <w:shd w:val="clear" w:color="auto" w:fill="FFFFFF"/>
        </w:rPr>
        <w:t xml:space="preserve"> this in the </w:t>
      </w:r>
      <w:r w:rsidR="0093662B">
        <w:rPr>
          <w:color w:val="0070C0"/>
          <w:shd w:val="clear" w:color="auto" w:fill="FFFFFF"/>
        </w:rPr>
        <w:t>caption</w:t>
      </w:r>
      <w:r w:rsidR="007222D5">
        <w:rPr>
          <w:color w:val="0070C0"/>
          <w:shd w:val="clear" w:color="auto" w:fill="FFFFFF"/>
        </w:rPr>
        <w:t xml:space="preserve"> associated with Figure 3</w:t>
      </w:r>
      <w:r w:rsidR="003C4881">
        <w:rPr>
          <w:color w:val="0070C0"/>
          <w:shd w:val="clear" w:color="auto" w:fill="FFFFFF"/>
        </w:rPr>
        <w:t xml:space="preserve">. We chose not to remove the yellow line from N29 to reflect fence closures </w:t>
      </w:r>
      <w:r w:rsidR="00A47D62">
        <w:rPr>
          <w:color w:val="0070C0"/>
          <w:shd w:val="clear" w:color="auto" w:fill="FFFFFF"/>
        </w:rPr>
        <w:t xml:space="preserve">and to keep </w:t>
      </w:r>
      <w:r w:rsidR="001B1DE6">
        <w:rPr>
          <w:color w:val="0070C0"/>
          <w:shd w:val="clear" w:color="auto" w:fill="FFFFFF"/>
        </w:rPr>
        <w:t>Figures</w:t>
      </w:r>
      <w:r w:rsidR="00C4217B">
        <w:rPr>
          <w:color w:val="0070C0"/>
          <w:shd w:val="clear" w:color="auto" w:fill="FFFFFF"/>
        </w:rPr>
        <w:t xml:space="preserve"> 3A-F consistent.</w:t>
      </w:r>
    </w:p>
    <w:p w14:paraId="5750D275" w14:textId="6C5F1741" w:rsidR="00BB0555" w:rsidRPr="00BB0555" w:rsidRDefault="0015179A" w:rsidP="0015179A">
      <w:pPr>
        <w:pStyle w:val="Heading1"/>
      </w:pPr>
      <w:r>
        <w:t>Associate Editor</w:t>
      </w:r>
    </w:p>
    <w:p w14:paraId="795D908E" w14:textId="60E3EAC0" w:rsidR="000200AF" w:rsidRPr="003C655B" w:rsidRDefault="00C83741" w:rsidP="000200AF">
      <w:pPr>
        <w:pStyle w:val="NormalWeb"/>
      </w:pPr>
      <w:ins w:id="201" w:author="Matt Cheng" w:date="2022-07-06T17:18:00Z">
        <w:r>
          <w:rPr>
            <w:color w:val="000000" w:themeColor="text1"/>
            <w:shd w:val="clear" w:color="auto" w:fill="FFFFFF"/>
          </w:rPr>
          <w:t xml:space="preserve">Comment </w:t>
        </w:r>
      </w:ins>
      <w:ins w:id="202" w:author="Matt Cheng" w:date="2022-07-06T17:28:00Z">
        <w:r w:rsidR="000D6F12">
          <w:rPr>
            <w:color w:val="000000" w:themeColor="text1"/>
            <w:shd w:val="clear" w:color="auto" w:fill="FFFFFF"/>
          </w:rPr>
          <w:t>#</w:t>
        </w:r>
      </w:ins>
      <w:ins w:id="203" w:author="Matt Cheng" w:date="2022-07-06T17:18:00Z">
        <w:r>
          <w:rPr>
            <w:color w:val="000000" w:themeColor="text1"/>
            <w:shd w:val="clear" w:color="auto" w:fill="FFFFFF"/>
          </w:rPr>
          <w:t xml:space="preserve">1: </w:t>
        </w:r>
      </w:ins>
      <w:r w:rsidR="000200AF" w:rsidRPr="003C655B">
        <w:rPr>
          <w:b/>
          <w:bCs/>
        </w:rPr>
        <w:t xml:space="preserve">Overview: </w:t>
      </w:r>
      <w:r w:rsidR="000200AF" w:rsidRPr="003C655B">
        <w:t xml:space="preserve">I don’t see a clear hypothesis being tested, nor uncertainty that you are resolving. Potentially cool work, but please put it in a specific context of a </w:t>
      </w:r>
      <w:r w:rsidR="000200AF" w:rsidRPr="003C655B">
        <w:rPr>
          <w:i/>
          <w:iCs/>
        </w:rPr>
        <w:t xml:space="preserve">problem </w:t>
      </w:r>
      <w:r w:rsidR="000200AF" w:rsidRPr="003C655B">
        <w:t xml:space="preserve">that you </w:t>
      </w:r>
      <w:r w:rsidR="000200AF" w:rsidRPr="003C655B">
        <w:rPr>
          <w:i/>
          <w:iCs/>
        </w:rPr>
        <w:t xml:space="preserve">solved. </w:t>
      </w:r>
      <w:r w:rsidR="000200AF" w:rsidRPr="003C655B">
        <w:t xml:space="preserve">As written and described, I don’t see much new knowledge here; bulls are known to be nocturnal sometimes, predators feed on available prey, we knew the diet of bulls near the counting fence was seriously on sockeye. What is the key point of this data/study? Where is the novel finding? </w:t>
      </w:r>
    </w:p>
    <w:p w14:paraId="157F99BD" w14:textId="77777777" w:rsidR="000200AF" w:rsidRPr="003C655B" w:rsidRDefault="000200AF" w:rsidP="000200AF">
      <w:pPr>
        <w:pStyle w:val="NormalWeb"/>
      </w:pPr>
      <w:r w:rsidRPr="003C655B">
        <w:t xml:space="preserve">I think there is something here, but it needs significant re-crafting to focus on a problem/solution. Simply looking at the graphs, it looks like only one set of scans/counts can be used show an interesting pattern (Figure 3e). The other data is more or less fragmentary. </w:t>
      </w:r>
    </w:p>
    <w:p w14:paraId="5B39AEC4" w14:textId="77777777" w:rsidR="000200AF" w:rsidRPr="003C655B" w:rsidRDefault="000200AF" w:rsidP="000200AF">
      <w:pPr>
        <w:pStyle w:val="NormalWeb"/>
      </w:pPr>
      <w:r w:rsidRPr="003C655B">
        <w:lastRenderedPageBreak/>
        <w:t xml:space="preserve">Find a clear test or problem, and re-work your data to answer that. Could be a neat little paper. </w:t>
      </w:r>
    </w:p>
    <w:p w14:paraId="6E5AF331" w14:textId="29776EDA" w:rsidR="000C56D5" w:rsidRPr="003C655B" w:rsidRDefault="000C56D5" w:rsidP="000C56D5">
      <w:pPr>
        <w:pStyle w:val="NormalWeb"/>
      </w:pPr>
      <w:r w:rsidRPr="00C34CE9">
        <w:rPr>
          <w:color w:val="0070C0"/>
          <w:shd w:val="clear" w:color="auto" w:fill="FFFFFF"/>
        </w:rPr>
        <w:t>Author response</w:t>
      </w:r>
      <w:ins w:id="204" w:author="Matt Cheng" w:date="2022-07-06T17:28:00Z">
        <w:r w:rsidR="00AA0E7C">
          <w:rPr>
            <w:color w:val="0070C0"/>
            <w:shd w:val="clear" w:color="auto" w:fill="FFFFFF"/>
          </w:rPr>
          <w:t xml:space="preserve"> #1</w:t>
        </w:r>
      </w:ins>
      <w:r w:rsidRPr="00C34CE9">
        <w:rPr>
          <w:color w:val="0070C0"/>
          <w:shd w:val="clear" w:color="auto" w:fill="FFFFFF"/>
        </w:rPr>
        <w:t>:</w:t>
      </w:r>
      <w:r>
        <w:rPr>
          <w:color w:val="0070C0"/>
          <w:shd w:val="clear" w:color="auto" w:fill="FFFFFF"/>
        </w:rPr>
        <w:t xml:space="preserve"> </w:t>
      </w:r>
      <w:r w:rsidR="00510B48">
        <w:rPr>
          <w:color w:val="0070C0"/>
          <w:shd w:val="clear" w:color="auto" w:fill="FFFFFF"/>
        </w:rPr>
        <w:t>We appreciate the Associate Editor’s thoughtful comment, and we feel the revised manuscript is improved due to this suggestion. We have simplified our context – we want to determine or demonstrate if DIDSON can be used to observe and quantify predator-prey interactions in a system where they are known to occur</w:t>
      </w:r>
      <w:r w:rsidR="001D3178">
        <w:rPr>
          <w:color w:val="0070C0"/>
          <w:shd w:val="clear" w:color="auto" w:fill="FFFFFF"/>
        </w:rPr>
        <w:t>, and to assess if feeding behaviors occur at the fence, to verify/confirm prior studies (that provide gut contents, but not confirmation of where behaviors/consumption occurred)</w:t>
      </w:r>
      <w:r w:rsidR="00510B48">
        <w:rPr>
          <w:color w:val="0070C0"/>
          <w:shd w:val="clear" w:color="auto" w:fill="FFFFFF"/>
        </w:rPr>
        <w:t xml:space="preserve">. </w:t>
      </w:r>
      <w:r w:rsidR="00CA1DD0">
        <w:rPr>
          <w:color w:val="0070C0"/>
          <w:shd w:val="clear" w:color="auto" w:fill="FFFFFF"/>
        </w:rPr>
        <w:t>This is a very simple objective, but one we think is valuable as other researchers consider the use (and procurement) of this novel, but expensive, technology. We have edited text throughout the manuscript to reflect this new focus.</w:t>
      </w:r>
    </w:p>
    <w:p w14:paraId="506139DF" w14:textId="77777777" w:rsidR="000C56D5" w:rsidRDefault="000C56D5" w:rsidP="000200AF">
      <w:pPr>
        <w:pStyle w:val="NormalWeb"/>
        <w:rPr>
          <w:ins w:id="205" w:author="Nathan Furey [2]" w:date="2022-06-29T16:59:00Z"/>
          <w:b/>
          <w:bCs/>
        </w:rPr>
      </w:pPr>
    </w:p>
    <w:p w14:paraId="4EF27D81" w14:textId="667BA3CD" w:rsidR="000200AF" w:rsidRDefault="002F5478" w:rsidP="000200AF">
      <w:pPr>
        <w:pStyle w:val="NormalWeb"/>
      </w:pPr>
      <w:ins w:id="206" w:author="Matt Cheng" w:date="2022-07-06T17:18:00Z">
        <w:r>
          <w:rPr>
            <w:color w:val="000000" w:themeColor="text1"/>
            <w:shd w:val="clear" w:color="auto" w:fill="FFFFFF"/>
          </w:rPr>
          <w:t xml:space="preserve">Comment </w:t>
        </w:r>
      </w:ins>
      <w:ins w:id="207" w:author="Matt Cheng" w:date="2022-07-06T17:28:00Z">
        <w:r w:rsidR="00B96B05">
          <w:rPr>
            <w:color w:val="000000" w:themeColor="text1"/>
            <w:shd w:val="clear" w:color="auto" w:fill="FFFFFF"/>
          </w:rPr>
          <w:t>#</w:t>
        </w:r>
      </w:ins>
      <w:ins w:id="208" w:author="Matt Cheng" w:date="2022-07-06T17:18:00Z">
        <w:r w:rsidR="00001420">
          <w:rPr>
            <w:color w:val="000000" w:themeColor="text1"/>
            <w:shd w:val="clear" w:color="auto" w:fill="FFFFFF"/>
          </w:rPr>
          <w:t>2</w:t>
        </w:r>
        <w:r>
          <w:rPr>
            <w:color w:val="000000" w:themeColor="text1"/>
            <w:shd w:val="clear" w:color="auto" w:fill="FFFFFF"/>
          </w:rPr>
          <w:t xml:space="preserve">: </w:t>
        </w:r>
      </w:ins>
      <w:r w:rsidR="000200AF" w:rsidRPr="003C655B">
        <w:rPr>
          <w:b/>
          <w:bCs/>
        </w:rPr>
        <w:t xml:space="preserve">Title: </w:t>
      </w:r>
      <w:r w:rsidR="000200AF" w:rsidRPr="003C655B">
        <w:t xml:space="preserve">consider stating key finding, rather than method, in a title. Makes it easier to attract interested readers. </w:t>
      </w:r>
    </w:p>
    <w:p w14:paraId="428BC4A2" w14:textId="1283C8D0" w:rsidR="00CB661F" w:rsidRPr="003C655B" w:rsidRDefault="00CB661F" w:rsidP="000200AF">
      <w:pPr>
        <w:pStyle w:val="NormalWeb"/>
      </w:pPr>
      <w:r w:rsidRPr="00C34CE9">
        <w:rPr>
          <w:color w:val="0070C0"/>
          <w:shd w:val="clear" w:color="auto" w:fill="FFFFFF"/>
        </w:rPr>
        <w:t>Author response</w:t>
      </w:r>
      <w:ins w:id="209" w:author="Matt Cheng" w:date="2022-07-06T17:28:00Z">
        <w:r w:rsidR="00B96B05">
          <w:rPr>
            <w:color w:val="0070C0"/>
            <w:shd w:val="clear" w:color="auto" w:fill="FFFFFF"/>
          </w:rPr>
          <w:t xml:space="preserve"> #2</w:t>
        </w:r>
      </w:ins>
      <w:r w:rsidRPr="00C34CE9">
        <w:rPr>
          <w:color w:val="0070C0"/>
          <w:shd w:val="clear" w:color="auto" w:fill="FFFFFF"/>
        </w:rPr>
        <w:t>:</w:t>
      </w:r>
      <w:r w:rsidR="00D66AFD">
        <w:rPr>
          <w:color w:val="0070C0"/>
          <w:shd w:val="clear" w:color="auto" w:fill="FFFFFF"/>
        </w:rPr>
        <w:t xml:space="preserve"> </w:t>
      </w:r>
      <w:r w:rsidR="00E210CA">
        <w:rPr>
          <w:color w:val="0070C0"/>
          <w:shd w:val="clear" w:color="auto" w:fill="FFFFFF"/>
        </w:rPr>
        <w:t>We have modified the title slightly to be more active. But given this paper is largely methods-focused, we kept the essence similar (“</w:t>
      </w:r>
      <w:r w:rsidR="00E210CA" w:rsidRPr="00E210CA">
        <w:rPr>
          <w:color w:val="0070C0"/>
          <w:shd w:val="clear" w:color="auto" w:fill="FFFFFF"/>
        </w:rPr>
        <w:t>Acoustic imaging to observe observes predator-prey interactions between Bull Trout (</w:t>
      </w:r>
      <w:r w:rsidR="00E210CA" w:rsidRPr="00C744DE">
        <w:rPr>
          <w:i/>
          <w:iCs/>
          <w:color w:val="0070C0"/>
          <w:shd w:val="clear" w:color="auto" w:fill="FFFFFF"/>
        </w:rPr>
        <w:t>Salvelinus confluentus</w:t>
      </w:r>
      <w:r w:rsidR="00E210CA" w:rsidRPr="00E210CA">
        <w:rPr>
          <w:color w:val="0070C0"/>
          <w:shd w:val="clear" w:color="auto" w:fill="FFFFFF"/>
        </w:rPr>
        <w:t>) and migrating Sockeye Salmon (</w:t>
      </w:r>
      <w:r w:rsidR="00E210CA" w:rsidRPr="00C744DE">
        <w:rPr>
          <w:i/>
          <w:iCs/>
          <w:color w:val="0070C0"/>
          <w:shd w:val="clear" w:color="auto" w:fill="FFFFFF"/>
        </w:rPr>
        <w:t>Oncorhynchus nerka</w:t>
      </w:r>
      <w:r w:rsidR="00E210CA" w:rsidRPr="00E210CA">
        <w:rPr>
          <w:color w:val="0070C0"/>
          <w:shd w:val="clear" w:color="auto" w:fill="FFFFFF"/>
        </w:rPr>
        <w:t>) smolts</w:t>
      </w:r>
      <w:r w:rsidR="00E210CA">
        <w:rPr>
          <w:color w:val="0070C0"/>
          <w:shd w:val="clear" w:color="auto" w:fill="FFFFFF"/>
        </w:rPr>
        <w:t>”).</w:t>
      </w:r>
      <w:r w:rsidR="0067232F">
        <w:rPr>
          <w:color w:val="0070C0"/>
          <w:shd w:val="clear" w:color="auto" w:fill="FFFFFF"/>
        </w:rPr>
        <w:t xml:space="preserve"> We felt adding in additional findings (</w:t>
      </w:r>
      <w:r w:rsidR="001D3178">
        <w:rPr>
          <w:color w:val="0070C0"/>
          <w:shd w:val="clear" w:color="auto" w:fill="FFFFFF"/>
        </w:rPr>
        <w:t>fence-based differences</w:t>
      </w:r>
      <w:r w:rsidR="0067232F">
        <w:rPr>
          <w:color w:val="0070C0"/>
          <w:shd w:val="clear" w:color="auto" w:fill="FFFFFF"/>
        </w:rPr>
        <w:t xml:space="preserve">) would make the title too long while still including the method. </w:t>
      </w:r>
    </w:p>
    <w:p w14:paraId="47C591B5" w14:textId="77777777" w:rsidR="000200AF" w:rsidRPr="003C655B" w:rsidRDefault="000200AF" w:rsidP="000200AF">
      <w:pPr>
        <w:pStyle w:val="NormalWeb"/>
      </w:pPr>
      <w:r w:rsidRPr="003C655B">
        <w:rPr>
          <w:b/>
          <w:bCs/>
        </w:rPr>
        <w:t xml:space="preserve">Abstract: </w:t>
      </w:r>
    </w:p>
    <w:p w14:paraId="0173B06A" w14:textId="5BAA0DE3" w:rsidR="000200AF" w:rsidRDefault="00A063FA" w:rsidP="000200AF">
      <w:pPr>
        <w:pStyle w:val="NormalWeb"/>
        <w:rPr>
          <w:i/>
          <w:iCs/>
        </w:rPr>
      </w:pPr>
      <w:ins w:id="210" w:author="Matt Cheng" w:date="2022-07-06T17:18:00Z">
        <w:r>
          <w:rPr>
            <w:color w:val="000000" w:themeColor="text1"/>
            <w:shd w:val="clear" w:color="auto" w:fill="FFFFFF"/>
          </w:rPr>
          <w:t xml:space="preserve">Comment </w:t>
        </w:r>
      </w:ins>
      <w:ins w:id="211" w:author="Matt Cheng" w:date="2022-07-06T17:28:00Z">
        <w:r w:rsidR="00AA6A24">
          <w:rPr>
            <w:color w:val="000000" w:themeColor="text1"/>
            <w:shd w:val="clear" w:color="auto" w:fill="FFFFFF"/>
          </w:rPr>
          <w:t>#</w:t>
        </w:r>
      </w:ins>
      <w:ins w:id="212" w:author="Matt Cheng" w:date="2022-07-06T17:18:00Z">
        <w:r w:rsidR="00D01C49">
          <w:rPr>
            <w:color w:val="000000" w:themeColor="text1"/>
            <w:shd w:val="clear" w:color="auto" w:fill="FFFFFF"/>
          </w:rPr>
          <w:t>3</w:t>
        </w:r>
        <w:r>
          <w:rPr>
            <w:color w:val="000000" w:themeColor="text1"/>
            <w:shd w:val="clear" w:color="auto" w:fill="FFFFFF"/>
          </w:rPr>
          <w:t xml:space="preserve">: </w:t>
        </w:r>
      </w:ins>
      <w:r w:rsidR="000200AF" w:rsidRPr="003C655B">
        <w:rPr>
          <w:i/>
          <w:iCs/>
        </w:rPr>
        <w:t xml:space="preserve">L31- odd concept “uncertain if these predator-prey patterns exist at finer spatial scales” One would assume they must exist. Specifically, where is the uncertainty that you are resolving? And finer spatial scale is not your key finding. It was temporal scale. </w:t>
      </w:r>
    </w:p>
    <w:p w14:paraId="112563AE" w14:textId="3859CFE7" w:rsidR="00C34CE9" w:rsidRPr="00C34CE9" w:rsidRDefault="00C34CE9" w:rsidP="000200AF">
      <w:pPr>
        <w:pStyle w:val="NormalWeb"/>
        <w:rPr>
          <w:i/>
          <w:iCs/>
          <w:color w:val="0070C0"/>
        </w:rPr>
      </w:pPr>
      <w:r w:rsidRPr="00C34CE9">
        <w:rPr>
          <w:color w:val="0070C0"/>
          <w:shd w:val="clear" w:color="auto" w:fill="FFFFFF"/>
        </w:rPr>
        <w:t>Author response</w:t>
      </w:r>
      <w:ins w:id="213" w:author="Matt Cheng" w:date="2022-07-06T17:28:00Z">
        <w:r w:rsidR="00AA6A24">
          <w:rPr>
            <w:color w:val="0070C0"/>
            <w:shd w:val="clear" w:color="auto" w:fill="FFFFFF"/>
          </w:rPr>
          <w:t xml:space="preserve"> #3</w:t>
        </w:r>
      </w:ins>
      <w:r w:rsidRPr="00C34CE9">
        <w:rPr>
          <w:color w:val="0070C0"/>
          <w:shd w:val="clear" w:color="auto" w:fill="FFFFFF"/>
        </w:rPr>
        <w:t xml:space="preserve">: </w:t>
      </w:r>
      <w:r w:rsidR="0077300F">
        <w:rPr>
          <w:color w:val="0070C0"/>
          <w:shd w:val="clear" w:color="auto" w:fill="FFFFFF"/>
        </w:rPr>
        <w:t>We acknowledge our original text was vague. First, we have restructured text to make it clear that we are testing DIDSON’s capabilities in a system where we know predator-prey interactions are occurring</w:t>
      </w:r>
      <w:ins w:id="214" w:author="Matt Cheng" w:date="2022-07-06T15:25:00Z">
        <w:r w:rsidR="009F03E1">
          <w:rPr>
            <w:color w:val="0070C0"/>
            <w:shd w:val="clear" w:color="auto" w:fill="FFFFFF"/>
          </w:rPr>
          <w:t xml:space="preserve"> (L31 – 33)</w:t>
        </w:r>
      </w:ins>
      <w:r w:rsidR="0077300F">
        <w:rPr>
          <w:color w:val="0070C0"/>
          <w:shd w:val="clear" w:color="auto" w:fill="FFFFFF"/>
        </w:rPr>
        <w:t>. Second, we know that bull trout consume more smolts near the counting fence, but consumption and feeding activity might not have a direct relationship (if feeding is “easier” in one location vs another</w:t>
      </w:r>
      <w:r w:rsidR="001D3178">
        <w:rPr>
          <w:color w:val="0070C0"/>
          <w:shd w:val="clear" w:color="auto" w:fill="FFFFFF"/>
        </w:rPr>
        <w:t xml:space="preserve">, or if bull trout are feeding elsewhere prior to being captured in prior diet </w:t>
      </w:r>
      <w:del w:id="215" w:author="Matt Cheng" w:date="2022-07-06T12:11:00Z">
        <w:r w:rsidR="001D3178" w:rsidDel="00121D2A">
          <w:rPr>
            <w:color w:val="0070C0"/>
            <w:shd w:val="clear" w:color="auto" w:fill="FFFFFF"/>
          </w:rPr>
          <w:delText>sutides</w:delText>
        </w:r>
      </w:del>
      <w:ins w:id="216" w:author="Matt Cheng" w:date="2022-07-06T12:11:00Z">
        <w:r w:rsidR="00121D2A">
          <w:rPr>
            <w:color w:val="0070C0"/>
            <w:shd w:val="clear" w:color="auto" w:fill="FFFFFF"/>
          </w:rPr>
          <w:t>studies</w:t>
        </w:r>
      </w:ins>
      <w:r w:rsidR="0077300F">
        <w:rPr>
          <w:color w:val="0070C0"/>
          <w:shd w:val="clear" w:color="auto" w:fill="FFFFFF"/>
        </w:rPr>
        <w:t>)</w:t>
      </w:r>
      <w:ins w:id="217" w:author="Matt Cheng" w:date="2022-07-06T15:25:00Z">
        <w:r w:rsidR="002053C2">
          <w:rPr>
            <w:color w:val="0070C0"/>
            <w:shd w:val="clear" w:color="auto" w:fill="FFFFFF"/>
          </w:rPr>
          <w:t xml:space="preserve"> (</w:t>
        </w:r>
        <w:r w:rsidR="00AE45E0">
          <w:rPr>
            <w:color w:val="0070C0"/>
            <w:shd w:val="clear" w:color="auto" w:fill="FFFFFF"/>
          </w:rPr>
          <w:t>L</w:t>
        </w:r>
        <w:r w:rsidR="002053C2">
          <w:rPr>
            <w:color w:val="0070C0"/>
            <w:shd w:val="clear" w:color="auto" w:fill="FFFFFF"/>
          </w:rPr>
          <w:t>38)</w:t>
        </w:r>
      </w:ins>
      <w:r w:rsidR="0077300F">
        <w:rPr>
          <w:color w:val="0070C0"/>
          <w:shd w:val="clear" w:color="auto" w:fill="FFFFFF"/>
        </w:rPr>
        <w:t xml:space="preserve">. We have integrated this idea into the text </w:t>
      </w:r>
      <w:r w:rsidR="001D3178">
        <w:rPr>
          <w:color w:val="0070C0"/>
          <w:shd w:val="clear" w:color="auto" w:fill="FFFFFF"/>
        </w:rPr>
        <w:t>throughout</w:t>
      </w:r>
      <w:r w:rsidR="0077300F">
        <w:rPr>
          <w:color w:val="0070C0"/>
          <w:shd w:val="clear" w:color="auto" w:fill="FFFFFF"/>
        </w:rPr>
        <w:t xml:space="preserve"> and removed “uncertain if these predator-prey patterns exist at finer spatial scales</w:t>
      </w:r>
      <w:del w:id="218" w:author="Matt Cheng" w:date="2022-07-06T12:12:00Z">
        <w:r w:rsidR="0077300F" w:rsidDel="00121D2A">
          <w:rPr>
            <w:color w:val="0070C0"/>
            <w:shd w:val="clear" w:color="auto" w:fill="FFFFFF"/>
          </w:rPr>
          <w:delText>.</w:delText>
        </w:r>
      </w:del>
      <w:r w:rsidR="0077300F">
        <w:rPr>
          <w:color w:val="0070C0"/>
          <w:shd w:val="clear" w:color="auto" w:fill="FFFFFF"/>
        </w:rPr>
        <w:t>”</w:t>
      </w:r>
      <w:ins w:id="219" w:author="Matt Cheng" w:date="2022-07-06T12:12:00Z">
        <w:r w:rsidR="00121D2A">
          <w:rPr>
            <w:color w:val="0070C0"/>
            <w:shd w:val="clear" w:color="auto" w:fill="FFFFFF"/>
          </w:rPr>
          <w:t>.</w:t>
        </w:r>
      </w:ins>
      <w:ins w:id="220" w:author="Nathan Furey" w:date="2022-07-05T15:04:00Z">
        <w:del w:id="221" w:author="Matt Cheng" w:date="2022-07-06T12:12:00Z">
          <w:r w:rsidR="0077300F" w:rsidDel="00121D2A">
            <w:rPr>
              <w:color w:val="0070C0"/>
              <w:shd w:val="clear" w:color="auto" w:fill="FFFFFF"/>
            </w:rPr>
            <w:delText xml:space="preserve"> </w:delText>
          </w:r>
        </w:del>
      </w:ins>
      <w:del w:id="222" w:author="Matt Cheng" w:date="2022-07-06T12:12:00Z">
        <w:r w:rsidDel="00121D2A">
          <w:rPr>
            <w:color w:val="0070C0"/>
          </w:rPr>
          <w:delText xml:space="preserve">removed text </w:delText>
        </w:r>
        <w:r w:rsidR="0080094C" w:rsidDel="00121D2A">
          <w:rPr>
            <w:color w:val="0070C0"/>
          </w:rPr>
          <w:delText>that reference</w:delText>
        </w:r>
        <w:r w:rsidDel="00121D2A">
          <w:rPr>
            <w:color w:val="0070C0"/>
          </w:rPr>
          <w:delText xml:space="preserve"> finer spatial scale.</w:delText>
        </w:r>
      </w:del>
      <w:r>
        <w:rPr>
          <w:color w:val="0070C0"/>
        </w:rPr>
        <w:t xml:space="preserve"> </w:t>
      </w:r>
    </w:p>
    <w:p w14:paraId="4E4375F3" w14:textId="35407590" w:rsidR="000200AF" w:rsidRPr="003C655B" w:rsidRDefault="008C1641" w:rsidP="000200AF">
      <w:pPr>
        <w:pStyle w:val="NormalWeb"/>
        <w:rPr>
          <w:i/>
          <w:iCs/>
        </w:rPr>
      </w:pPr>
      <w:ins w:id="223" w:author="Matt Cheng" w:date="2022-07-06T17:18:00Z">
        <w:r>
          <w:rPr>
            <w:color w:val="000000" w:themeColor="text1"/>
            <w:shd w:val="clear" w:color="auto" w:fill="FFFFFF"/>
          </w:rPr>
          <w:t xml:space="preserve">Comment </w:t>
        </w:r>
      </w:ins>
      <w:ins w:id="224" w:author="Matt Cheng" w:date="2022-07-06T17:28:00Z">
        <w:r w:rsidR="00AA6A24">
          <w:rPr>
            <w:color w:val="000000" w:themeColor="text1"/>
            <w:shd w:val="clear" w:color="auto" w:fill="FFFFFF"/>
          </w:rPr>
          <w:t>#</w:t>
        </w:r>
      </w:ins>
      <w:ins w:id="225" w:author="Matt Cheng" w:date="2022-07-06T17:19:00Z">
        <w:r w:rsidR="00EC7D28">
          <w:rPr>
            <w:color w:val="000000" w:themeColor="text1"/>
            <w:shd w:val="clear" w:color="auto" w:fill="FFFFFF"/>
          </w:rPr>
          <w:t>4</w:t>
        </w:r>
      </w:ins>
      <w:ins w:id="226" w:author="Matt Cheng" w:date="2022-07-06T17:18:00Z">
        <w:r>
          <w:rPr>
            <w:color w:val="000000" w:themeColor="text1"/>
            <w:shd w:val="clear" w:color="auto" w:fill="FFFFFF"/>
          </w:rPr>
          <w:t xml:space="preserve">: </w:t>
        </w:r>
      </w:ins>
      <w:r w:rsidR="000200AF" w:rsidRPr="003C655B">
        <w:rPr>
          <w:i/>
          <w:iCs/>
        </w:rPr>
        <w:t xml:space="preserve">L38 – do you mean daylight risk? If predation is high at night, they haven’t avoided risk. </w:t>
      </w:r>
    </w:p>
    <w:p w14:paraId="415F7A66" w14:textId="2CE46491" w:rsidR="00EE5FA1" w:rsidRPr="003C655B" w:rsidRDefault="00EE5FA1" w:rsidP="000200AF">
      <w:pPr>
        <w:pStyle w:val="NormalWeb"/>
        <w:rPr>
          <w:i/>
          <w:iCs/>
          <w:color w:val="FF0000"/>
        </w:rPr>
      </w:pPr>
      <w:r w:rsidRPr="003C655B">
        <w:rPr>
          <w:color w:val="0070C0"/>
          <w:shd w:val="clear" w:color="auto" w:fill="FFFFFF"/>
        </w:rPr>
        <w:t>Author response</w:t>
      </w:r>
      <w:ins w:id="227" w:author="Matt Cheng" w:date="2022-07-06T17:28:00Z">
        <w:r w:rsidR="00421084">
          <w:rPr>
            <w:color w:val="0070C0"/>
            <w:shd w:val="clear" w:color="auto" w:fill="FFFFFF"/>
          </w:rPr>
          <w:t xml:space="preserve"> #4</w:t>
        </w:r>
      </w:ins>
      <w:r w:rsidRPr="003C655B">
        <w:rPr>
          <w:color w:val="0070C0"/>
          <w:shd w:val="clear" w:color="auto" w:fill="FFFFFF"/>
        </w:rPr>
        <w:t xml:space="preserve">: Thank you for pointing this out. We have clarified </w:t>
      </w:r>
      <w:r w:rsidR="008F6F02" w:rsidRPr="003C655B">
        <w:rPr>
          <w:color w:val="0070C0"/>
          <w:shd w:val="clear" w:color="auto" w:fill="FFFFFF"/>
        </w:rPr>
        <w:t>this to reflect</w:t>
      </w:r>
      <w:r w:rsidR="00C67705" w:rsidRPr="003C655B">
        <w:rPr>
          <w:color w:val="0070C0"/>
          <w:shd w:val="clear" w:color="auto" w:fill="FFFFFF"/>
        </w:rPr>
        <w:t xml:space="preserve"> presumed</w:t>
      </w:r>
      <w:r w:rsidR="008F6F02" w:rsidRPr="003C655B">
        <w:rPr>
          <w:color w:val="0070C0"/>
          <w:shd w:val="clear" w:color="auto" w:fill="FFFFFF"/>
        </w:rPr>
        <w:t xml:space="preserve"> </w:t>
      </w:r>
      <w:r w:rsidR="007433AD" w:rsidRPr="003C655B">
        <w:rPr>
          <w:color w:val="0070C0"/>
          <w:shd w:val="clear" w:color="auto" w:fill="FFFFFF"/>
        </w:rPr>
        <w:t>minimized</w:t>
      </w:r>
      <w:r w:rsidR="008F6F02" w:rsidRPr="003C655B">
        <w:rPr>
          <w:color w:val="0070C0"/>
          <w:shd w:val="clear" w:color="auto" w:fill="FFFFFF"/>
        </w:rPr>
        <w:t xml:space="preserve"> predation risk during the daytime</w:t>
      </w:r>
      <w:ins w:id="228" w:author="Matt Cheng" w:date="2022-07-06T15:26:00Z">
        <w:r w:rsidR="005B273D">
          <w:rPr>
            <w:color w:val="0070C0"/>
            <w:shd w:val="clear" w:color="auto" w:fill="FFFFFF"/>
          </w:rPr>
          <w:t xml:space="preserve"> (L</w:t>
        </w:r>
      </w:ins>
      <w:ins w:id="229" w:author="Matt Cheng" w:date="2022-07-06T17:20:00Z">
        <w:r w:rsidR="009F2152">
          <w:rPr>
            <w:color w:val="0070C0"/>
            <w:shd w:val="clear" w:color="auto" w:fill="FFFFFF"/>
          </w:rPr>
          <w:t>43</w:t>
        </w:r>
      </w:ins>
      <w:ins w:id="230" w:author="Matt Cheng" w:date="2022-07-06T15:26:00Z">
        <w:r w:rsidR="005B273D">
          <w:rPr>
            <w:color w:val="0070C0"/>
            <w:shd w:val="clear" w:color="auto" w:fill="FFFFFF"/>
          </w:rPr>
          <w:t xml:space="preserve"> – </w:t>
        </w:r>
      </w:ins>
      <w:ins w:id="231" w:author="Matt Cheng" w:date="2022-07-06T17:20:00Z">
        <w:r w:rsidR="009F2152">
          <w:rPr>
            <w:color w:val="0070C0"/>
            <w:shd w:val="clear" w:color="auto" w:fill="FFFFFF"/>
          </w:rPr>
          <w:t>44</w:t>
        </w:r>
      </w:ins>
      <w:ins w:id="232" w:author="Matt Cheng" w:date="2022-07-06T15:26:00Z">
        <w:r w:rsidR="005B273D">
          <w:rPr>
            <w:color w:val="0070C0"/>
            <w:shd w:val="clear" w:color="auto" w:fill="FFFFFF"/>
          </w:rPr>
          <w:t>)</w:t>
        </w:r>
        <w:r w:rsidR="00335188">
          <w:rPr>
            <w:color w:val="0070C0"/>
            <w:shd w:val="clear" w:color="auto" w:fill="FFFFFF"/>
          </w:rPr>
          <w:t>.</w:t>
        </w:r>
      </w:ins>
      <w:ins w:id="233" w:author="Nathan Furey" w:date="2022-07-05T15:14:00Z">
        <w:del w:id="234" w:author="Matt Cheng" w:date="2022-07-06T15:26:00Z">
          <w:r w:rsidR="00F77152" w:rsidDel="005B273D">
            <w:rPr>
              <w:color w:val="0070C0"/>
              <w:shd w:val="clear" w:color="auto" w:fill="FFFFFF"/>
            </w:rPr>
            <w:delText>.</w:delText>
          </w:r>
        </w:del>
      </w:ins>
      <w:del w:id="235" w:author="Matt Cheng" w:date="2022-07-06T15:26:00Z">
        <w:r w:rsidR="0072722C" w:rsidRPr="003C655B" w:rsidDel="005B273D">
          <w:rPr>
            <w:color w:val="0070C0"/>
            <w:shd w:val="clear" w:color="auto" w:fill="FFFFFF"/>
          </w:rPr>
          <w:delText xml:space="preserve"> </w:delText>
        </w:r>
      </w:del>
    </w:p>
    <w:p w14:paraId="28C32966" w14:textId="77777777" w:rsidR="00C015DA" w:rsidRDefault="00C015DA" w:rsidP="000200AF">
      <w:pPr>
        <w:pStyle w:val="NormalWeb"/>
        <w:rPr>
          <w:ins w:id="236" w:author="Matt Cheng" w:date="2022-07-06T17:20:00Z"/>
          <w:b/>
          <w:bCs/>
          <w:i/>
          <w:iCs/>
        </w:rPr>
      </w:pPr>
    </w:p>
    <w:p w14:paraId="4980B371" w14:textId="77777777" w:rsidR="00C015DA" w:rsidRDefault="00C015DA" w:rsidP="000200AF">
      <w:pPr>
        <w:pStyle w:val="NormalWeb"/>
        <w:rPr>
          <w:ins w:id="237" w:author="Matt Cheng" w:date="2022-07-06T17:20:00Z"/>
          <w:b/>
          <w:bCs/>
          <w:i/>
          <w:iCs/>
        </w:rPr>
      </w:pPr>
    </w:p>
    <w:p w14:paraId="0D10C1E6" w14:textId="3981F42A" w:rsidR="000200AF" w:rsidRPr="003C655B" w:rsidRDefault="000200AF" w:rsidP="000200AF">
      <w:pPr>
        <w:pStyle w:val="NormalWeb"/>
        <w:rPr>
          <w:i/>
          <w:iCs/>
        </w:rPr>
      </w:pPr>
      <w:r w:rsidRPr="003C655B">
        <w:rPr>
          <w:b/>
          <w:bCs/>
          <w:i/>
          <w:iCs/>
        </w:rPr>
        <w:lastRenderedPageBreak/>
        <w:t xml:space="preserve">Intro: </w:t>
      </w:r>
    </w:p>
    <w:p w14:paraId="56EB5298" w14:textId="11CCACF6" w:rsidR="000200AF" w:rsidRPr="003C655B" w:rsidRDefault="003346B0" w:rsidP="000200AF">
      <w:pPr>
        <w:pStyle w:val="NormalWeb"/>
        <w:rPr>
          <w:i/>
          <w:iCs/>
        </w:rPr>
      </w:pPr>
      <w:ins w:id="238" w:author="Matt Cheng" w:date="2022-07-06T17:20:00Z">
        <w:r>
          <w:rPr>
            <w:color w:val="000000" w:themeColor="text1"/>
            <w:shd w:val="clear" w:color="auto" w:fill="FFFFFF"/>
          </w:rPr>
          <w:t xml:space="preserve">Comment </w:t>
        </w:r>
      </w:ins>
      <w:ins w:id="239" w:author="Matt Cheng" w:date="2022-07-06T17:28:00Z">
        <w:r w:rsidR="00FA7649">
          <w:rPr>
            <w:color w:val="000000" w:themeColor="text1"/>
            <w:shd w:val="clear" w:color="auto" w:fill="FFFFFF"/>
          </w:rPr>
          <w:t>#</w:t>
        </w:r>
      </w:ins>
      <w:ins w:id="240" w:author="Matt Cheng" w:date="2022-07-06T17:20:00Z">
        <w:r>
          <w:rPr>
            <w:color w:val="000000" w:themeColor="text1"/>
            <w:shd w:val="clear" w:color="auto" w:fill="FFFFFF"/>
          </w:rPr>
          <w:t>5</w:t>
        </w:r>
        <w:r>
          <w:rPr>
            <w:color w:val="000000" w:themeColor="text1"/>
            <w:shd w:val="clear" w:color="auto" w:fill="FFFFFF"/>
          </w:rPr>
          <w:t xml:space="preserve">: </w:t>
        </w:r>
      </w:ins>
      <w:r w:rsidR="000200AF" w:rsidRPr="003C655B">
        <w:rPr>
          <w:i/>
          <w:iCs/>
        </w:rPr>
        <w:t xml:space="preserve">L68-69 – why do we need to know this information? So far, the whole intro is about Sockeye. </w:t>
      </w:r>
    </w:p>
    <w:p w14:paraId="36788A77" w14:textId="4CEAE699" w:rsidR="000635A6" w:rsidRPr="002A2689" w:rsidRDefault="000635A6" w:rsidP="000200AF">
      <w:pPr>
        <w:pStyle w:val="NormalWeb"/>
        <w:rPr>
          <w:i/>
          <w:iCs/>
          <w:rPrChange w:id="241" w:author="Matt Cheng" w:date="2022-07-06T17:20:00Z">
            <w:rPr>
              <w:i/>
              <w:iCs/>
              <w:color w:val="0070C0"/>
            </w:rPr>
          </w:rPrChange>
        </w:rPr>
      </w:pPr>
      <w:r w:rsidRPr="003C655B">
        <w:rPr>
          <w:color w:val="0070C0"/>
          <w:shd w:val="clear" w:color="auto" w:fill="FFFFFF"/>
        </w:rPr>
        <w:t>Author response</w:t>
      </w:r>
      <w:ins w:id="242" w:author="Matt Cheng" w:date="2022-07-06T17:28:00Z">
        <w:r w:rsidR="0064155B">
          <w:rPr>
            <w:color w:val="0070C0"/>
            <w:shd w:val="clear" w:color="auto" w:fill="FFFFFF"/>
          </w:rPr>
          <w:t xml:space="preserve"> #5</w:t>
        </w:r>
      </w:ins>
      <w:r w:rsidRPr="003C655B">
        <w:rPr>
          <w:color w:val="0070C0"/>
          <w:shd w:val="clear" w:color="auto" w:fill="FFFFFF"/>
        </w:rPr>
        <w:t>: We have removed</w:t>
      </w:r>
      <w:r w:rsidR="00B354C3" w:rsidRPr="003C655B">
        <w:rPr>
          <w:color w:val="0070C0"/>
          <w:shd w:val="clear" w:color="auto" w:fill="FFFFFF"/>
        </w:rPr>
        <w:t xml:space="preserve"> </w:t>
      </w:r>
      <w:del w:id="243" w:author="Matt Cheng" w:date="2022-07-06T15:27:00Z">
        <w:r w:rsidR="00B354C3" w:rsidRPr="003C655B" w:rsidDel="00623A1C">
          <w:rPr>
            <w:color w:val="0070C0"/>
            <w:shd w:val="clear" w:color="auto" w:fill="FFFFFF"/>
          </w:rPr>
          <w:delText>this information</w:delText>
        </w:r>
        <w:r w:rsidRPr="003C655B" w:rsidDel="00623A1C">
          <w:rPr>
            <w:color w:val="FF0000"/>
            <w:shd w:val="clear" w:color="auto" w:fill="FFFFFF"/>
          </w:rPr>
          <w:delText xml:space="preserve"> </w:delText>
        </w:r>
        <w:r w:rsidR="001624A0" w:rsidRPr="003C655B" w:rsidDel="00623A1C">
          <w:rPr>
            <w:color w:val="0070C0"/>
            <w:shd w:val="clear" w:color="auto" w:fill="FFFFFF"/>
          </w:rPr>
          <w:delText>and</w:delText>
        </w:r>
        <w:r w:rsidR="001624A0" w:rsidRPr="003C655B" w:rsidDel="004E58F9">
          <w:rPr>
            <w:color w:val="0070C0"/>
            <w:shd w:val="clear" w:color="auto" w:fill="FFFFFF"/>
          </w:rPr>
          <w:delText xml:space="preserve"> </w:delText>
        </w:r>
      </w:del>
      <w:r w:rsidR="001624A0" w:rsidRPr="003C655B">
        <w:rPr>
          <w:color w:val="0070C0"/>
          <w:shd w:val="clear" w:color="auto" w:fill="FFFFFF"/>
        </w:rPr>
        <w:t>ancillary information on Atlantic Salmon for clarity, given the focus on Sockeye Salmon smolts.</w:t>
      </w:r>
      <w:ins w:id="244" w:author="Matt Cheng" w:date="2022-07-06T15:27:00Z">
        <w:r w:rsidR="00D03C49">
          <w:rPr>
            <w:color w:val="0070C0"/>
            <w:shd w:val="clear" w:color="auto" w:fill="FFFFFF"/>
          </w:rPr>
          <w:t xml:space="preserve"> </w:t>
        </w:r>
      </w:ins>
      <w:ins w:id="245" w:author="Matt Cheng" w:date="2022-07-06T15:35:00Z">
        <w:r w:rsidR="006A6660">
          <w:rPr>
            <w:color w:val="0070C0"/>
            <w:shd w:val="clear" w:color="auto" w:fill="FFFFFF"/>
          </w:rPr>
          <w:t xml:space="preserve">We </w:t>
        </w:r>
        <w:r w:rsidR="00EE3242">
          <w:rPr>
            <w:color w:val="0070C0"/>
            <w:shd w:val="clear" w:color="auto" w:fill="FFFFFF"/>
          </w:rPr>
          <w:t xml:space="preserve">have </w:t>
        </w:r>
        <w:r w:rsidR="00173E66">
          <w:rPr>
            <w:color w:val="0070C0"/>
            <w:shd w:val="clear" w:color="auto" w:fill="FFFFFF"/>
          </w:rPr>
          <w:t xml:space="preserve">also </w:t>
        </w:r>
        <w:r w:rsidR="00EE3242">
          <w:rPr>
            <w:color w:val="0070C0"/>
            <w:shd w:val="clear" w:color="auto" w:fill="FFFFFF"/>
          </w:rPr>
          <w:t xml:space="preserve">removed </w:t>
        </w:r>
        <w:r w:rsidR="005B60F5">
          <w:rPr>
            <w:color w:val="0070C0"/>
            <w:shd w:val="clear" w:color="auto" w:fill="FFFFFF"/>
          </w:rPr>
          <w:t xml:space="preserve">information on predator-swamping </w:t>
        </w:r>
        <w:r w:rsidR="00D456B6">
          <w:rPr>
            <w:color w:val="0070C0"/>
            <w:shd w:val="clear" w:color="auto" w:fill="FFFFFF"/>
          </w:rPr>
          <w:t>here</w:t>
        </w:r>
        <w:r w:rsidR="005B60F5">
          <w:rPr>
            <w:color w:val="0070C0"/>
            <w:shd w:val="clear" w:color="auto" w:fill="FFFFFF"/>
          </w:rPr>
          <w:t>.</w:t>
        </w:r>
        <w:r w:rsidR="006A6660">
          <w:rPr>
            <w:color w:val="0070C0"/>
            <w:shd w:val="clear" w:color="auto" w:fill="FFFFFF"/>
          </w:rPr>
          <w:t xml:space="preserve"> </w:t>
        </w:r>
      </w:ins>
    </w:p>
    <w:p w14:paraId="1CCC7A58" w14:textId="7972B782" w:rsidR="000200AF" w:rsidRPr="003C655B" w:rsidRDefault="00474B9E" w:rsidP="000200AF">
      <w:pPr>
        <w:pStyle w:val="NormalWeb"/>
        <w:rPr>
          <w:i/>
          <w:iCs/>
        </w:rPr>
      </w:pPr>
      <w:ins w:id="246" w:author="Matt Cheng" w:date="2022-07-06T17:20:00Z">
        <w:r>
          <w:rPr>
            <w:color w:val="000000" w:themeColor="text1"/>
            <w:shd w:val="clear" w:color="auto" w:fill="FFFFFF"/>
          </w:rPr>
          <w:t xml:space="preserve">Comment </w:t>
        </w:r>
      </w:ins>
      <w:ins w:id="247" w:author="Matt Cheng" w:date="2022-07-06T17:28:00Z">
        <w:r w:rsidR="0064155B">
          <w:rPr>
            <w:color w:val="000000" w:themeColor="text1"/>
            <w:shd w:val="clear" w:color="auto" w:fill="FFFFFF"/>
          </w:rPr>
          <w:t>#</w:t>
        </w:r>
      </w:ins>
      <w:ins w:id="248" w:author="Matt Cheng" w:date="2022-07-06T17:20:00Z">
        <w:r>
          <w:rPr>
            <w:color w:val="000000" w:themeColor="text1"/>
            <w:shd w:val="clear" w:color="auto" w:fill="FFFFFF"/>
          </w:rPr>
          <w:t>6</w:t>
        </w:r>
        <w:r>
          <w:rPr>
            <w:color w:val="000000" w:themeColor="text1"/>
            <w:shd w:val="clear" w:color="auto" w:fill="FFFFFF"/>
          </w:rPr>
          <w:t xml:space="preserve">: </w:t>
        </w:r>
      </w:ins>
      <w:r w:rsidR="000200AF" w:rsidRPr="003C655B">
        <w:rPr>
          <w:i/>
          <w:iCs/>
        </w:rPr>
        <w:t xml:space="preserve">L70 – I appreciate your use of First Nations language as place name (well done!). Whose territory and language? </w:t>
      </w:r>
    </w:p>
    <w:p w14:paraId="0B8408C7" w14:textId="2C49FC3F" w:rsidR="00894D74" w:rsidRPr="003C655B" w:rsidRDefault="00894D74" w:rsidP="000200AF">
      <w:pPr>
        <w:pStyle w:val="NormalWeb"/>
        <w:rPr>
          <w:i/>
          <w:iCs/>
        </w:rPr>
      </w:pPr>
      <w:r w:rsidRPr="003C655B">
        <w:rPr>
          <w:color w:val="0070C0"/>
          <w:shd w:val="clear" w:color="auto" w:fill="FFFFFF"/>
        </w:rPr>
        <w:t>Author response</w:t>
      </w:r>
      <w:ins w:id="249" w:author="Matt Cheng" w:date="2022-07-06T17:28:00Z">
        <w:r w:rsidR="00873316">
          <w:rPr>
            <w:color w:val="0070C0"/>
            <w:shd w:val="clear" w:color="auto" w:fill="FFFFFF"/>
          </w:rPr>
          <w:t xml:space="preserve"> #6</w:t>
        </w:r>
      </w:ins>
      <w:r w:rsidRPr="003C655B">
        <w:rPr>
          <w:color w:val="0070C0"/>
          <w:shd w:val="clear" w:color="auto" w:fill="FFFFFF"/>
        </w:rPr>
        <w:t xml:space="preserve">: Chilko Lake is under the territory of the Xeni Gwet’in first Nations and the first language of the Xeni Gwet’in is the Tsilhqot’in language. The text has been altered to reflect this – thank you </w:t>
      </w:r>
      <w:r w:rsidR="00701D7E">
        <w:rPr>
          <w:color w:val="0070C0"/>
          <w:shd w:val="clear" w:color="auto" w:fill="FFFFFF"/>
        </w:rPr>
        <w:t>for this point</w:t>
      </w:r>
      <w:ins w:id="250" w:author="Matt Cheng" w:date="2022-07-06T15:37:00Z">
        <w:r w:rsidR="0046669E">
          <w:rPr>
            <w:color w:val="0070C0"/>
            <w:shd w:val="clear" w:color="auto" w:fill="FFFFFF"/>
          </w:rPr>
          <w:t xml:space="preserve"> (L139 – 140)</w:t>
        </w:r>
      </w:ins>
      <w:r w:rsidR="006038D6">
        <w:rPr>
          <w:color w:val="0070C0"/>
          <w:shd w:val="clear" w:color="auto" w:fill="FFFFFF"/>
        </w:rPr>
        <w:t>.</w:t>
      </w:r>
      <w:r w:rsidR="004615CA" w:rsidRPr="003C655B">
        <w:rPr>
          <w:color w:val="0070C0"/>
          <w:shd w:val="clear" w:color="auto" w:fill="FFFFFF"/>
        </w:rPr>
        <w:t xml:space="preserve"> </w:t>
      </w:r>
    </w:p>
    <w:p w14:paraId="6B7E55BC" w14:textId="211B6F89" w:rsidR="000200AF" w:rsidRPr="003C655B" w:rsidRDefault="00BE4E1C" w:rsidP="000200AF">
      <w:pPr>
        <w:pStyle w:val="NormalWeb"/>
        <w:rPr>
          <w:i/>
          <w:iCs/>
        </w:rPr>
      </w:pPr>
      <w:ins w:id="251" w:author="Matt Cheng" w:date="2022-07-06T17:20:00Z">
        <w:r>
          <w:rPr>
            <w:color w:val="000000" w:themeColor="text1"/>
            <w:shd w:val="clear" w:color="auto" w:fill="FFFFFF"/>
          </w:rPr>
          <w:t xml:space="preserve">Comment </w:t>
        </w:r>
      </w:ins>
      <w:ins w:id="252" w:author="Matt Cheng" w:date="2022-07-06T17:28:00Z">
        <w:r w:rsidR="009E520A">
          <w:rPr>
            <w:color w:val="000000" w:themeColor="text1"/>
            <w:shd w:val="clear" w:color="auto" w:fill="FFFFFF"/>
          </w:rPr>
          <w:t>#</w:t>
        </w:r>
      </w:ins>
      <w:ins w:id="253" w:author="Matt Cheng" w:date="2022-07-06T17:20:00Z">
        <w:r w:rsidR="003C1665">
          <w:rPr>
            <w:color w:val="000000" w:themeColor="text1"/>
            <w:shd w:val="clear" w:color="auto" w:fill="FFFFFF"/>
          </w:rPr>
          <w:t>7</w:t>
        </w:r>
        <w:r>
          <w:rPr>
            <w:color w:val="000000" w:themeColor="text1"/>
            <w:shd w:val="clear" w:color="auto" w:fill="FFFFFF"/>
          </w:rPr>
          <w:t xml:space="preserve">: </w:t>
        </w:r>
      </w:ins>
      <w:r w:rsidR="000200AF" w:rsidRPr="003C655B">
        <w:rPr>
          <w:i/>
          <w:iCs/>
        </w:rPr>
        <w:t xml:space="preserve">L81 – circular argument. We don’t know smolts responded. Do they migrate in daylight everywhere without Bull </w:t>
      </w:r>
      <w:r w:rsidR="00121D2A">
        <w:rPr>
          <w:i/>
          <w:iCs/>
        </w:rPr>
        <w:t>Trout</w:t>
      </w:r>
      <w:r w:rsidR="000200AF" w:rsidRPr="003C655B">
        <w:rPr>
          <w:i/>
          <w:iCs/>
        </w:rPr>
        <w:t xml:space="preserve">? You see night predation and migration. Do we have evidence of what caused which? Are smolts responding to something else? In my experience, Bull Trout can also be nocturnal in systems without prey fish. Picky point, but you’ve jumped to a conclusion, and should ponder alternates. </w:t>
      </w:r>
    </w:p>
    <w:p w14:paraId="1A72EF3A" w14:textId="51CB9183" w:rsidR="0033051E" w:rsidRPr="003C655B" w:rsidRDefault="0033051E" w:rsidP="000200AF">
      <w:pPr>
        <w:pStyle w:val="NormalWeb"/>
        <w:rPr>
          <w:i/>
          <w:iCs/>
          <w:color w:val="FF0000"/>
        </w:rPr>
      </w:pPr>
      <w:r w:rsidRPr="003C655B">
        <w:rPr>
          <w:color w:val="0070C0"/>
          <w:shd w:val="clear" w:color="auto" w:fill="FFFFFF"/>
        </w:rPr>
        <w:t>Author response</w:t>
      </w:r>
      <w:ins w:id="254" w:author="Matt Cheng" w:date="2022-07-06T17:28:00Z">
        <w:r w:rsidR="009E520A">
          <w:rPr>
            <w:color w:val="0070C0"/>
            <w:shd w:val="clear" w:color="auto" w:fill="FFFFFF"/>
          </w:rPr>
          <w:t xml:space="preserve"> #7</w:t>
        </w:r>
      </w:ins>
      <w:r w:rsidRPr="003C655B">
        <w:rPr>
          <w:color w:val="0070C0"/>
          <w:shd w:val="clear" w:color="auto" w:fill="FFFFFF"/>
        </w:rPr>
        <w:t>:</w:t>
      </w:r>
      <w:r w:rsidR="00804918" w:rsidRPr="003C655B">
        <w:rPr>
          <w:color w:val="0070C0"/>
          <w:shd w:val="clear" w:color="auto" w:fill="FFFFFF"/>
        </w:rPr>
        <w:t xml:space="preserve"> </w:t>
      </w:r>
      <w:r w:rsidR="00F024F5">
        <w:rPr>
          <w:color w:val="0070C0"/>
          <w:shd w:val="clear" w:color="auto" w:fill="FFFFFF"/>
        </w:rPr>
        <w:t>We have softened our language to clearly state that we presume nocturnal smolt movements and synchronization is to reduce predation</w:t>
      </w:r>
      <w:ins w:id="255" w:author="Matt Cheng" w:date="2022-07-06T15:30:00Z">
        <w:r w:rsidR="00C06C5C">
          <w:rPr>
            <w:color w:val="0070C0"/>
            <w:shd w:val="clear" w:color="auto" w:fill="FFFFFF"/>
          </w:rPr>
          <w:t xml:space="preserve"> (L</w:t>
        </w:r>
        <w:r w:rsidR="00816D24">
          <w:rPr>
            <w:color w:val="0070C0"/>
            <w:shd w:val="clear" w:color="auto" w:fill="FFFFFF"/>
          </w:rPr>
          <w:t xml:space="preserve">151 </w:t>
        </w:r>
      </w:ins>
      <w:ins w:id="256" w:author="Matt Cheng" w:date="2022-07-06T15:31:00Z">
        <w:r w:rsidR="00816D24">
          <w:rPr>
            <w:color w:val="0070C0"/>
            <w:shd w:val="clear" w:color="auto" w:fill="FFFFFF"/>
          </w:rPr>
          <w:t>–</w:t>
        </w:r>
      </w:ins>
      <w:ins w:id="257" w:author="Matt Cheng" w:date="2022-07-06T15:30:00Z">
        <w:r w:rsidR="00816D24">
          <w:rPr>
            <w:color w:val="0070C0"/>
            <w:shd w:val="clear" w:color="auto" w:fill="FFFFFF"/>
          </w:rPr>
          <w:t xml:space="preserve"> 153</w:t>
        </w:r>
      </w:ins>
      <w:ins w:id="258" w:author="Matt Cheng" w:date="2022-07-06T15:31:00Z">
        <w:r w:rsidR="00816D24">
          <w:rPr>
            <w:color w:val="0070C0"/>
            <w:shd w:val="clear" w:color="auto" w:fill="FFFFFF"/>
          </w:rPr>
          <w:t>)</w:t>
        </w:r>
      </w:ins>
      <w:r w:rsidR="00F024F5">
        <w:rPr>
          <w:color w:val="0070C0"/>
          <w:shd w:val="clear" w:color="auto" w:fill="FFFFFF"/>
        </w:rPr>
        <w:t xml:space="preserve">. The relationship does seem likely, given that once smolts are in more turbid waters (Chilcotin and Fraser Rivers), they no longer migrate nocturnally but at all times of the day (Clark et al. 2016). </w:t>
      </w:r>
    </w:p>
    <w:p w14:paraId="68AC1058" w14:textId="770A8280" w:rsidR="000200AF" w:rsidRPr="003C655B" w:rsidRDefault="003C1665" w:rsidP="000200AF">
      <w:pPr>
        <w:pStyle w:val="NormalWeb"/>
        <w:rPr>
          <w:i/>
          <w:iCs/>
        </w:rPr>
      </w:pPr>
      <w:ins w:id="259" w:author="Matt Cheng" w:date="2022-07-06T17:20:00Z">
        <w:r>
          <w:rPr>
            <w:color w:val="000000" w:themeColor="text1"/>
            <w:shd w:val="clear" w:color="auto" w:fill="FFFFFF"/>
          </w:rPr>
          <w:t xml:space="preserve">Comment </w:t>
        </w:r>
      </w:ins>
      <w:ins w:id="260" w:author="Matt Cheng" w:date="2022-07-06T17:28:00Z">
        <w:r w:rsidR="00BD4F25">
          <w:rPr>
            <w:color w:val="000000" w:themeColor="text1"/>
            <w:shd w:val="clear" w:color="auto" w:fill="FFFFFF"/>
          </w:rPr>
          <w:t>#</w:t>
        </w:r>
      </w:ins>
      <w:ins w:id="261" w:author="Matt Cheng" w:date="2022-07-06T17:20:00Z">
        <w:r w:rsidR="003B3C0D">
          <w:rPr>
            <w:color w:val="000000" w:themeColor="text1"/>
            <w:shd w:val="clear" w:color="auto" w:fill="FFFFFF"/>
          </w:rPr>
          <w:t>8</w:t>
        </w:r>
        <w:r>
          <w:rPr>
            <w:color w:val="000000" w:themeColor="text1"/>
            <w:shd w:val="clear" w:color="auto" w:fill="FFFFFF"/>
          </w:rPr>
          <w:t xml:space="preserve">: </w:t>
        </w:r>
      </w:ins>
      <w:r w:rsidR="000200AF" w:rsidRPr="003C655B">
        <w:rPr>
          <w:i/>
          <w:iCs/>
        </w:rPr>
        <w:t xml:space="preserve">L83 – still don’t know why this is important to your “problem – solution” questions. </w:t>
      </w:r>
    </w:p>
    <w:p w14:paraId="2169CC23" w14:textId="181C87CE" w:rsidR="00072A7D" w:rsidRDefault="00874A06" w:rsidP="003A0E3D">
      <w:pPr>
        <w:pStyle w:val="NormalWeb"/>
        <w:rPr>
          <w:ins w:id="262" w:author="Matt Cheng" w:date="2022-07-06T15:35:00Z"/>
          <w:color w:val="0070C0"/>
          <w:shd w:val="clear" w:color="auto" w:fill="FFFFFF"/>
        </w:rPr>
      </w:pPr>
      <w:r w:rsidRPr="003C655B">
        <w:rPr>
          <w:color w:val="0070C0"/>
          <w:shd w:val="clear" w:color="auto" w:fill="FFFFFF"/>
        </w:rPr>
        <w:t>Author response</w:t>
      </w:r>
      <w:ins w:id="263" w:author="Matt Cheng" w:date="2022-07-06T17:28:00Z">
        <w:r w:rsidR="001621F9">
          <w:rPr>
            <w:color w:val="0070C0"/>
            <w:shd w:val="clear" w:color="auto" w:fill="FFFFFF"/>
          </w:rPr>
          <w:t xml:space="preserve"> #8</w:t>
        </w:r>
      </w:ins>
      <w:r w:rsidRPr="003C655B">
        <w:rPr>
          <w:color w:val="0070C0"/>
          <w:shd w:val="clear" w:color="auto" w:fill="FFFFFF"/>
        </w:rPr>
        <w:t>:</w:t>
      </w:r>
      <w:r w:rsidR="009640CB" w:rsidRPr="003C655B">
        <w:rPr>
          <w:color w:val="0070C0"/>
          <w:shd w:val="clear" w:color="auto" w:fill="FFFFFF"/>
        </w:rPr>
        <w:t xml:space="preserve"> </w:t>
      </w:r>
      <w:del w:id="264" w:author="Matt Cheng" w:date="2022-07-06T09:30:00Z">
        <w:r w:rsidR="009640CB" w:rsidRPr="003C655B" w:rsidDel="00FF0324">
          <w:rPr>
            <w:color w:val="0070C0"/>
            <w:shd w:val="clear" w:color="auto" w:fill="FFFFFF"/>
          </w:rPr>
          <w:delText>We agree that this statement is not important to the “problem-solution” question of our study. This has since been removed from the text.</w:delText>
        </w:r>
        <w:r w:rsidR="00776B71" w:rsidDel="00FF0324">
          <w:rPr>
            <w:color w:val="0070C0"/>
            <w:shd w:val="clear" w:color="auto" w:fill="FFFFFF"/>
          </w:rPr>
          <w:delText xml:space="preserve"> We have attempted to better articulate our “problem-solution” questions by reframing the objectives of the study.</w:delText>
        </w:r>
      </w:del>
      <w:ins w:id="265" w:author="Matt Cheng" w:date="2022-07-06T15:35:00Z">
        <w:r w:rsidR="003A0E3D">
          <w:rPr>
            <w:color w:val="0070C0"/>
            <w:shd w:val="clear" w:color="auto" w:fill="FFFFFF"/>
          </w:rPr>
          <w:t>Although we removed sentences of a sim</w:t>
        </w:r>
      </w:ins>
      <w:ins w:id="266" w:author="Matt Cheng" w:date="2022-07-06T15:36:00Z">
        <w:r w:rsidR="003A0E3D">
          <w:rPr>
            <w:color w:val="0070C0"/>
            <w:shd w:val="clear" w:color="auto" w:fill="FFFFFF"/>
          </w:rPr>
          <w:t>ilar notion in an earlier section, we chose not to remove information on predator-swamping</w:t>
        </w:r>
      </w:ins>
      <w:ins w:id="267" w:author="Matt Cheng" w:date="2022-07-06T16:57:00Z">
        <w:r w:rsidR="00207363">
          <w:rPr>
            <w:color w:val="0070C0"/>
            <w:shd w:val="clear" w:color="auto" w:fill="FFFFFF"/>
          </w:rPr>
          <w:t xml:space="preserve"> here</w:t>
        </w:r>
      </w:ins>
      <w:ins w:id="268" w:author="Matt Cheng" w:date="2022-07-06T15:36:00Z">
        <w:r w:rsidR="003A0E3D">
          <w:rPr>
            <w:color w:val="0070C0"/>
            <w:shd w:val="clear" w:color="auto" w:fill="FFFFFF"/>
          </w:rPr>
          <w:t xml:space="preserve">, given that the observed phenomenon provides additional context for Chilko Lake being </w:t>
        </w:r>
      </w:ins>
      <w:ins w:id="269" w:author="Matt Cheng" w:date="2022-07-06T15:35:00Z">
        <w:r w:rsidR="00072A7D">
          <w:rPr>
            <w:color w:val="0070C0"/>
            <w:shd w:val="clear" w:color="auto" w:fill="FFFFFF"/>
          </w:rPr>
          <w:t xml:space="preserve">an ideal study system </w:t>
        </w:r>
      </w:ins>
      <w:ins w:id="270" w:author="Matt Cheng" w:date="2022-07-06T16:58:00Z">
        <w:r w:rsidR="00315276">
          <w:rPr>
            <w:color w:val="0070C0"/>
            <w:shd w:val="clear" w:color="auto" w:fill="FFFFFF"/>
          </w:rPr>
          <w:t>to</w:t>
        </w:r>
      </w:ins>
      <w:ins w:id="271" w:author="Matt Cheng" w:date="2022-07-06T15:35:00Z">
        <w:r w:rsidR="00072A7D">
          <w:rPr>
            <w:color w:val="0070C0"/>
            <w:shd w:val="clear" w:color="auto" w:fill="FFFFFF"/>
          </w:rPr>
          <w:t xml:space="preserve"> </w:t>
        </w:r>
      </w:ins>
      <w:ins w:id="272" w:author="Matt Cheng" w:date="2022-07-06T16:58:00Z">
        <w:r w:rsidR="00394E22">
          <w:rPr>
            <w:color w:val="0070C0"/>
            <w:shd w:val="clear" w:color="auto" w:fill="FFFFFF"/>
          </w:rPr>
          <w:t>observe</w:t>
        </w:r>
      </w:ins>
      <w:ins w:id="273" w:author="Matt Cheng" w:date="2022-07-06T15:35:00Z">
        <w:r w:rsidR="00072A7D">
          <w:rPr>
            <w:color w:val="0070C0"/>
            <w:shd w:val="clear" w:color="auto" w:fill="FFFFFF"/>
          </w:rPr>
          <w:t xml:space="preserve"> predator-prey interactions</w:t>
        </w:r>
      </w:ins>
      <w:ins w:id="274" w:author="Matt Cheng" w:date="2022-07-06T15:37:00Z">
        <w:r w:rsidR="00C80C54">
          <w:rPr>
            <w:color w:val="0070C0"/>
            <w:shd w:val="clear" w:color="auto" w:fill="FFFFFF"/>
          </w:rPr>
          <w:t xml:space="preserve"> using DIDSON.</w:t>
        </w:r>
      </w:ins>
    </w:p>
    <w:p w14:paraId="26F5B6AE" w14:textId="191E348E" w:rsidR="00072A7D" w:rsidRPr="003C655B" w:rsidDel="00072A7D" w:rsidRDefault="00F67CF2" w:rsidP="000200AF">
      <w:pPr>
        <w:pStyle w:val="NormalWeb"/>
        <w:rPr>
          <w:del w:id="275" w:author="Matt Cheng" w:date="2022-07-06T15:35:00Z"/>
          <w:i/>
          <w:iCs/>
        </w:rPr>
      </w:pPr>
      <w:ins w:id="276" w:author="Matt Cheng" w:date="2022-07-06T17:20:00Z">
        <w:r>
          <w:rPr>
            <w:color w:val="000000" w:themeColor="text1"/>
            <w:shd w:val="clear" w:color="auto" w:fill="FFFFFF"/>
          </w:rPr>
          <w:t xml:space="preserve">Comment </w:t>
        </w:r>
      </w:ins>
      <w:ins w:id="277" w:author="Matt Cheng" w:date="2022-07-06T17:28:00Z">
        <w:r w:rsidR="001621F9">
          <w:rPr>
            <w:color w:val="000000" w:themeColor="text1"/>
            <w:shd w:val="clear" w:color="auto" w:fill="FFFFFF"/>
          </w:rPr>
          <w:t>#</w:t>
        </w:r>
      </w:ins>
      <w:ins w:id="278" w:author="Matt Cheng" w:date="2022-07-06T17:20:00Z">
        <w:r w:rsidR="00187F92">
          <w:rPr>
            <w:color w:val="000000" w:themeColor="text1"/>
            <w:shd w:val="clear" w:color="auto" w:fill="FFFFFF"/>
          </w:rPr>
          <w:t>9</w:t>
        </w:r>
        <w:r>
          <w:rPr>
            <w:color w:val="000000" w:themeColor="text1"/>
            <w:shd w:val="clear" w:color="auto" w:fill="FFFFFF"/>
          </w:rPr>
          <w:t>:</w:t>
        </w:r>
        <w:r w:rsidR="002F3F1F">
          <w:rPr>
            <w:color w:val="000000" w:themeColor="text1"/>
            <w:shd w:val="clear" w:color="auto" w:fill="FFFFFF"/>
          </w:rPr>
          <w:t xml:space="preserve"> </w:t>
        </w:r>
      </w:ins>
    </w:p>
    <w:p w14:paraId="2BFBF455" w14:textId="00E31314" w:rsidR="000200AF" w:rsidRPr="003C655B" w:rsidRDefault="000200AF" w:rsidP="000200AF">
      <w:pPr>
        <w:pStyle w:val="NormalWeb"/>
        <w:rPr>
          <w:i/>
          <w:iCs/>
        </w:rPr>
      </w:pPr>
      <w:r w:rsidRPr="003C655B">
        <w:rPr>
          <w:i/>
          <w:iCs/>
        </w:rPr>
        <w:t xml:space="preserve">L85-91: methods are described before we know what question is being answered. It seems like this is a sonar project as its priority, rather than an “understand something important and useful about fish” project. </w:t>
      </w:r>
    </w:p>
    <w:p w14:paraId="225F99BE" w14:textId="3D18EEBF" w:rsidR="00F21B40" w:rsidRPr="003C655B" w:rsidRDefault="00F21B40" w:rsidP="000200AF">
      <w:pPr>
        <w:pStyle w:val="NormalWeb"/>
        <w:rPr>
          <w:i/>
          <w:iCs/>
        </w:rPr>
      </w:pPr>
      <w:r w:rsidRPr="003C655B">
        <w:rPr>
          <w:color w:val="0070C0"/>
          <w:shd w:val="clear" w:color="auto" w:fill="FFFFFF"/>
        </w:rPr>
        <w:t>Author response</w:t>
      </w:r>
      <w:ins w:id="279" w:author="Matt Cheng" w:date="2022-07-06T17:28:00Z">
        <w:r w:rsidR="001621F9">
          <w:rPr>
            <w:color w:val="0070C0"/>
            <w:shd w:val="clear" w:color="auto" w:fill="FFFFFF"/>
          </w:rPr>
          <w:t xml:space="preserve"> #9</w:t>
        </w:r>
      </w:ins>
      <w:r w:rsidRPr="003C655B">
        <w:rPr>
          <w:color w:val="0070C0"/>
          <w:shd w:val="clear" w:color="auto" w:fill="FFFFFF"/>
        </w:rPr>
        <w:t>: We have re</w:t>
      </w:r>
      <w:r w:rsidR="00787BD4" w:rsidRPr="003C655B">
        <w:rPr>
          <w:color w:val="0070C0"/>
          <w:shd w:val="clear" w:color="auto" w:fill="FFFFFF"/>
        </w:rPr>
        <w:t>framed</w:t>
      </w:r>
      <w:r w:rsidRPr="003C655B">
        <w:rPr>
          <w:color w:val="0070C0"/>
          <w:shd w:val="clear" w:color="auto" w:fill="FFFFFF"/>
        </w:rPr>
        <w:t xml:space="preserve"> our text to reflect our problem-solution question of our study</w:t>
      </w:r>
      <w:r w:rsidR="00F83001" w:rsidRPr="003C655B">
        <w:rPr>
          <w:color w:val="0070C0"/>
          <w:shd w:val="clear" w:color="auto" w:fill="FFFFFF"/>
        </w:rPr>
        <w:t xml:space="preserve"> to better accommodate this text</w:t>
      </w:r>
      <w:r w:rsidRPr="003C655B">
        <w:rPr>
          <w:color w:val="0070C0"/>
          <w:shd w:val="clear" w:color="auto" w:fill="FFFFFF"/>
        </w:rPr>
        <w:t xml:space="preserve">. </w:t>
      </w:r>
      <w:r w:rsidR="00F83001" w:rsidRPr="003C655B">
        <w:rPr>
          <w:color w:val="0070C0"/>
          <w:shd w:val="clear" w:color="auto" w:fill="FFFFFF"/>
        </w:rPr>
        <w:t>Specifically, we illustrate that the present study is a sonar project as its priority, and our aims are to</w:t>
      </w:r>
      <w:r w:rsidR="00522178">
        <w:rPr>
          <w:color w:val="0070C0"/>
          <w:shd w:val="clear" w:color="auto" w:fill="FFFFFF"/>
        </w:rPr>
        <w:t xml:space="preserve">: 1) </w:t>
      </w:r>
      <w:r w:rsidR="00F024F5">
        <w:rPr>
          <w:color w:val="0070C0"/>
          <w:shd w:val="clear" w:color="auto" w:fill="FFFFFF"/>
        </w:rPr>
        <w:t xml:space="preserve">determine if DIDSON can indeed observe predate-prey interactions in our model system where we know intensive consumption is </w:t>
      </w:r>
      <w:ins w:id="280" w:author="Matt Cheng" w:date="2022-07-06T12:46:00Z">
        <w:r w:rsidR="00DF304A">
          <w:rPr>
            <w:color w:val="0070C0"/>
            <w:shd w:val="clear" w:color="auto" w:fill="FFFFFF"/>
          </w:rPr>
          <w:t>occurring, to</w:t>
        </w:r>
        <w:r w:rsidR="00746870">
          <w:rPr>
            <w:color w:val="0070C0"/>
            <w:shd w:val="clear" w:color="auto" w:fill="FFFFFF"/>
          </w:rPr>
          <w:t xml:space="preserve"> </w:t>
        </w:r>
      </w:ins>
      <w:ins w:id="281" w:author="Nathan Furey" w:date="2022-07-05T15:19:00Z">
        <w:r w:rsidR="00F024F5">
          <w:rPr>
            <w:color w:val="0070C0"/>
            <w:shd w:val="clear" w:color="auto" w:fill="FFFFFF"/>
          </w:rPr>
          <w:t>g</w:t>
        </w:r>
      </w:ins>
      <w:r w:rsidR="00522178">
        <w:rPr>
          <w:color w:val="0070C0"/>
          <w:shd w:val="clear" w:color="auto" w:fill="FFFFFF"/>
        </w:rPr>
        <w:t>round-truth prior studies, and 2)</w:t>
      </w:r>
      <w:r w:rsidR="00F83001" w:rsidRPr="003C655B">
        <w:rPr>
          <w:color w:val="0070C0"/>
          <w:shd w:val="clear" w:color="auto" w:fill="FFFFFF"/>
        </w:rPr>
        <w:t xml:space="preserve"> </w:t>
      </w:r>
      <w:r w:rsidR="00F024F5">
        <w:rPr>
          <w:color w:val="0070C0"/>
          <w:shd w:val="clear" w:color="auto" w:fill="FFFFFF"/>
        </w:rPr>
        <w:t>Determine if such observed predator-prey interactions have correlates either by location or time (prey densities)</w:t>
      </w:r>
      <w:ins w:id="282" w:author="Matt Cheng" w:date="2022-07-06T15:37:00Z">
        <w:r w:rsidR="007266DC">
          <w:rPr>
            <w:color w:val="0070C0"/>
            <w:shd w:val="clear" w:color="auto" w:fill="FFFFFF"/>
          </w:rPr>
          <w:t xml:space="preserve"> (L</w:t>
        </w:r>
        <w:r w:rsidR="00B90446">
          <w:rPr>
            <w:color w:val="0070C0"/>
            <w:shd w:val="clear" w:color="auto" w:fill="FFFFFF"/>
          </w:rPr>
          <w:t>155 – 159)</w:t>
        </w:r>
      </w:ins>
      <w:r w:rsidR="00F024F5">
        <w:rPr>
          <w:color w:val="0070C0"/>
          <w:shd w:val="clear" w:color="auto" w:fill="FFFFFF"/>
        </w:rPr>
        <w:t xml:space="preserve">. </w:t>
      </w:r>
    </w:p>
    <w:p w14:paraId="7BD93E16" w14:textId="595869B0" w:rsidR="000200AF" w:rsidRPr="003C655B" w:rsidRDefault="00F6797A" w:rsidP="000200AF">
      <w:pPr>
        <w:pStyle w:val="NormalWeb"/>
        <w:rPr>
          <w:i/>
          <w:iCs/>
        </w:rPr>
      </w:pPr>
      <w:ins w:id="283" w:author="Matt Cheng" w:date="2022-07-06T17:20:00Z">
        <w:r>
          <w:rPr>
            <w:color w:val="000000" w:themeColor="text1"/>
            <w:shd w:val="clear" w:color="auto" w:fill="FFFFFF"/>
          </w:rPr>
          <w:lastRenderedPageBreak/>
          <w:t xml:space="preserve">Comment </w:t>
        </w:r>
      </w:ins>
      <w:ins w:id="284" w:author="Matt Cheng" w:date="2022-07-06T17:28:00Z">
        <w:r w:rsidR="00D7047A">
          <w:rPr>
            <w:color w:val="000000" w:themeColor="text1"/>
            <w:shd w:val="clear" w:color="auto" w:fill="FFFFFF"/>
          </w:rPr>
          <w:t>#</w:t>
        </w:r>
      </w:ins>
      <w:ins w:id="285" w:author="Matt Cheng" w:date="2022-07-06T17:20:00Z">
        <w:r>
          <w:rPr>
            <w:color w:val="000000" w:themeColor="text1"/>
            <w:shd w:val="clear" w:color="auto" w:fill="FFFFFF"/>
          </w:rPr>
          <w:t>1</w:t>
        </w:r>
        <w:r w:rsidR="004740AF">
          <w:rPr>
            <w:color w:val="000000" w:themeColor="text1"/>
            <w:shd w:val="clear" w:color="auto" w:fill="FFFFFF"/>
          </w:rPr>
          <w:t>0</w:t>
        </w:r>
        <w:r>
          <w:rPr>
            <w:color w:val="000000" w:themeColor="text1"/>
            <w:shd w:val="clear" w:color="auto" w:fill="FFFFFF"/>
          </w:rPr>
          <w:t xml:space="preserve">: </w:t>
        </w:r>
      </w:ins>
      <w:r w:rsidR="000200AF" w:rsidRPr="003C655B">
        <w:rPr>
          <w:i/>
          <w:iCs/>
        </w:rPr>
        <w:t xml:space="preserve">L92-94 – state what you were trying to answer, or disprove. “Investigate” is too vague. Was the synchronicity in doubt? What is the value in showing non-synchronicity? It can be assumed that predators will hunt prey when the prey is available. Why do we need a study? Just ponder that and find an answer, and make it clear to the readers why this data/study matters. </w:t>
      </w:r>
    </w:p>
    <w:p w14:paraId="66BEB3D3" w14:textId="4C43B0C7" w:rsidR="00D96FBD" w:rsidRPr="003C655B" w:rsidRDefault="00D96FBD" w:rsidP="000200AF">
      <w:pPr>
        <w:pStyle w:val="NormalWeb"/>
        <w:rPr>
          <w:i/>
          <w:iCs/>
        </w:rPr>
      </w:pPr>
      <w:r w:rsidRPr="003C655B">
        <w:rPr>
          <w:color w:val="0070C0"/>
          <w:shd w:val="clear" w:color="auto" w:fill="FFFFFF"/>
        </w:rPr>
        <w:t>Author response</w:t>
      </w:r>
      <w:ins w:id="286" w:author="Matt Cheng" w:date="2022-07-06T17:28:00Z">
        <w:r w:rsidR="00C82CD3">
          <w:rPr>
            <w:color w:val="0070C0"/>
            <w:shd w:val="clear" w:color="auto" w:fill="FFFFFF"/>
          </w:rPr>
          <w:t xml:space="preserve"> #10</w:t>
        </w:r>
      </w:ins>
      <w:r w:rsidRPr="003C655B">
        <w:rPr>
          <w:color w:val="0070C0"/>
          <w:shd w:val="clear" w:color="auto" w:fill="FFFFFF"/>
        </w:rPr>
        <w:t xml:space="preserve">: We have clarified this </w:t>
      </w:r>
      <w:r w:rsidR="001B00F7" w:rsidRPr="003C655B">
        <w:rPr>
          <w:color w:val="0070C0"/>
          <w:shd w:val="clear" w:color="auto" w:fill="FFFFFF"/>
        </w:rPr>
        <w:t xml:space="preserve">section. </w:t>
      </w:r>
      <w:r w:rsidR="000E7006" w:rsidRPr="003C655B">
        <w:rPr>
          <w:color w:val="0070C0"/>
          <w:shd w:val="clear" w:color="auto" w:fill="FFFFFF"/>
        </w:rPr>
        <w:t>We</w:t>
      </w:r>
      <w:r w:rsidR="001B00F7" w:rsidRPr="003C655B">
        <w:rPr>
          <w:color w:val="0070C0"/>
          <w:shd w:val="clear" w:color="auto" w:fill="FFFFFF"/>
        </w:rPr>
        <w:t xml:space="preserve"> </w:t>
      </w:r>
      <w:r w:rsidR="00E5410D" w:rsidRPr="003C655B">
        <w:rPr>
          <w:color w:val="0070C0"/>
          <w:shd w:val="clear" w:color="auto" w:fill="FFFFFF"/>
        </w:rPr>
        <w:t xml:space="preserve">now </w:t>
      </w:r>
      <w:r w:rsidR="00915D33" w:rsidRPr="003C655B">
        <w:rPr>
          <w:color w:val="0070C0"/>
          <w:shd w:val="clear" w:color="auto" w:fill="FFFFFF"/>
        </w:rPr>
        <w:t>explicitly</w:t>
      </w:r>
      <w:r w:rsidR="00CA3C21" w:rsidRPr="003C655B">
        <w:rPr>
          <w:color w:val="0070C0"/>
          <w:shd w:val="clear" w:color="auto" w:fill="FFFFFF"/>
        </w:rPr>
        <w:t xml:space="preserve"> state the aims of this study and </w:t>
      </w:r>
      <w:r w:rsidR="000E7006" w:rsidRPr="003C655B">
        <w:rPr>
          <w:color w:val="0070C0"/>
          <w:shd w:val="clear" w:color="auto" w:fill="FFFFFF"/>
        </w:rPr>
        <w:t xml:space="preserve">attempt to </w:t>
      </w:r>
      <w:r w:rsidR="001A13B0">
        <w:rPr>
          <w:color w:val="0070C0"/>
          <w:shd w:val="clear" w:color="auto" w:fill="FFFFFF"/>
        </w:rPr>
        <w:t xml:space="preserve">better </w:t>
      </w:r>
      <w:r w:rsidR="000E7006" w:rsidRPr="003C655B">
        <w:rPr>
          <w:color w:val="0070C0"/>
          <w:shd w:val="clear" w:color="auto" w:fill="FFFFFF"/>
        </w:rPr>
        <w:t>convey the value of the study</w:t>
      </w:r>
      <w:ins w:id="287" w:author="Matt Cheng" w:date="2022-07-06T15:38:00Z">
        <w:r w:rsidR="00E50199">
          <w:rPr>
            <w:color w:val="0070C0"/>
            <w:shd w:val="clear" w:color="auto" w:fill="FFFFFF"/>
          </w:rPr>
          <w:t xml:space="preserve"> (L155 – 159).</w:t>
        </w:r>
      </w:ins>
      <w:del w:id="288" w:author="Matt Cheng" w:date="2022-07-06T15:38:00Z">
        <w:r w:rsidR="000E7006" w:rsidRPr="003C655B" w:rsidDel="00E50199">
          <w:rPr>
            <w:color w:val="0070C0"/>
            <w:shd w:val="clear" w:color="auto" w:fill="FFFFFF"/>
          </w:rPr>
          <w:delText xml:space="preserve">. </w:delText>
        </w:r>
      </w:del>
    </w:p>
    <w:p w14:paraId="2D312342" w14:textId="77777777" w:rsidR="00033587" w:rsidRPr="003C655B" w:rsidRDefault="00033587" w:rsidP="00033587">
      <w:pPr>
        <w:pStyle w:val="NormalWeb"/>
        <w:rPr>
          <w:i/>
          <w:iCs/>
        </w:rPr>
      </w:pPr>
      <w:r w:rsidRPr="003C655B">
        <w:rPr>
          <w:b/>
          <w:bCs/>
          <w:i/>
          <w:iCs/>
        </w:rPr>
        <w:t xml:space="preserve">Methods: </w:t>
      </w:r>
    </w:p>
    <w:p w14:paraId="51226B73" w14:textId="4DD2757F" w:rsidR="00033587" w:rsidRPr="00A43C13" w:rsidRDefault="00A01257" w:rsidP="00033587">
      <w:pPr>
        <w:pStyle w:val="NormalWeb"/>
        <w:rPr>
          <w:i/>
          <w:iCs/>
        </w:rPr>
      </w:pPr>
      <w:ins w:id="289" w:author="Matt Cheng" w:date="2022-07-06T17:21:00Z">
        <w:r>
          <w:rPr>
            <w:color w:val="000000" w:themeColor="text1"/>
            <w:shd w:val="clear" w:color="auto" w:fill="FFFFFF"/>
          </w:rPr>
          <w:t xml:space="preserve">Comment </w:t>
        </w:r>
      </w:ins>
      <w:ins w:id="290" w:author="Matt Cheng" w:date="2022-07-06T17:27:00Z">
        <w:r w:rsidR="00BD3712">
          <w:rPr>
            <w:color w:val="000000" w:themeColor="text1"/>
            <w:shd w:val="clear" w:color="auto" w:fill="FFFFFF"/>
          </w:rPr>
          <w:t xml:space="preserve"># </w:t>
        </w:r>
      </w:ins>
      <w:ins w:id="291" w:author="Matt Cheng" w:date="2022-07-06T17:21:00Z">
        <w:r>
          <w:rPr>
            <w:color w:val="000000" w:themeColor="text1"/>
            <w:shd w:val="clear" w:color="auto" w:fill="FFFFFF"/>
          </w:rPr>
          <w:t>1</w:t>
        </w:r>
        <w:r w:rsidR="00254551">
          <w:rPr>
            <w:color w:val="000000" w:themeColor="text1"/>
            <w:shd w:val="clear" w:color="auto" w:fill="FFFFFF"/>
          </w:rPr>
          <w:t>1</w:t>
        </w:r>
        <w:r>
          <w:rPr>
            <w:color w:val="000000" w:themeColor="text1"/>
            <w:shd w:val="clear" w:color="auto" w:fill="FFFFFF"/>
          </w:rPr>
          <w:t xml:space="preserve">: </w:t>
        </w:r>
      </w:ins>
      <w:r w:rsidR="00033587" w:rsidRPr="00A43C13">
        <w:rPr>
          <w:i/>
          <w:iCs/>
        </w:rPr>
        <w:t xml:space="preserve">L136- any direct evidence of sonar images = bull trout? </w:t>
      </w:r>
    </w:p>
    <w:p w14:paraId="38CCEEDE" w14:textId="5E6F63D6" w:rsidR="00F024F5" w:rsidRDefault="00F024F5" w:rsidP="00033587">
      <w:pPr>
        <w:pStyle w:val="NormalWeb"/>
        <w:rPr>
          <w:i/>
          <w:iCs/>
        </w:rPr>
      </w:pPr>
      <w:r w:rsidRPr="003C655B">
        <w:rPr>
          <w:color w:val="0070C0"/>
          <w:shd w:val="clear" w:color="auto" w:fill="FFFFFF"/>
        </w:rPr>
        <w:t>Author response</w:t>
      </w:r>
      <w:ins w:id="292" w:author="Matt Cheng" w:date="2022-07-06T17:28:00Z">
        <w:r w:rsidR="00BD3712">
          <w:rPr>
            <w:color w:val="0070C0"/>
            <w:shd w:val="clear" w:color="auto" w:fill="FFFFFF"/>
          </w:rPr>
          <w:t xml:space="preserve"> #11</w:t>
        </w:r>
      </w:ins>
      <w:r w:rsidRPr="003C655B">
        <w:rPr>
          <w:color w:val="0070C0"/>
          <w:shd w:val="clear" w:color="auto" w:fill="FFFFFF"/>
        </w:rPr>
        <w:t xml:space="preserve">: </w:t>
      </w:r>
      <w:r w:rsidR="00A43C13">
        <w:rPr>
          <w:color w:val="0070C0"/>
          <w:shd w:val="clear" w:color="auto" w:fill="FFFFFF"/>
        </w:rPr>
        <w:t xml:space="preserve">Yes, for some deployments (sites near the fence) we were able to at times use flashlights to see the bull trout sitting by the DIDSON. We also use GoPros in the system to confirm bull trout in the areas of bull trout deployment, and that bull trout were the primary species present. </w:t>
      </w:r>
    </w:p>
    <w:p w14:paraId="3080F7C4" w14:textId="0818349A" w:rsidR="00033587" w:rsidRPr="003C655B" w:rsidRDefault="00CE4CE3" w:rsidP="00033587">
      <w:pPr>
        <w:pStyle w:val="NormalWeb"/>
        <w:rPr>
          <w:i/>
          <w:iCs/>
        </w:rPr>
      </w:pPr>
      <w:ins w:id="293" w:author="Matt Cheng" w:date="2022-07-06T17:21:00Z">
        <w:r>
          <w:rPr>
            <w:color w:val="000000" w:themeColor="text1"/>
            <w:shd w:val="clear" w:color="auto" w:fill="FFFFFF"/>
          </w:rPr>
          <w:t xml:space="preserve">Comment </w:t>
        </w:r>
      </w:ins>
      <w:ins w:id="294" w:author="Matt Cheng" w:date="2022-07-06T17:27:00Z">
        <w:r w:rsidR="006B1CC2">
          <w:rPr>
            <w:color w:val="000000" w:themeColor="text1"/>
            <w:shd w:val="clear" w:color="auto" w:fill="FFFFFF"/>
          </w:rPr>
          <w:t>#</w:t>
        </w:r>
      </w:ins>
      <w:ins w:id="295" w:author="Matt Cheng" w:date="2022-07-06T17:21:00Z">
        <w:r>
          <w:rPr>
            <w:color w:val="000000" w:themeColor="text1"/>
            <w:shd w:val="clear" w:color="auto" w:fill="FFFFFF"/>
          </w:rPr>
          <w:t>1</w:t>
        </w:r>
        <w:r w:rsidR="00E60A86">
          <w:rPr>
            <w:color w:val="000000" w:themeColor="text1"/>
            <w:shd w:val="clear" w:color="auto" w:fill="FFFFFF"/>
          </w:rPr>
          <w:t>2</w:t>
        </w:r>
        <w:r>
          <w:rPr>
            <w:color w:val="000000" w:themeColor="text1"/>
            <w:shd w:val="clear" w:color="auto" w:fill="FFFFFF"/>
          </w:rPr>
          <w:t xml:space="preserve">: </w:t>
        </w:r>
      </w:ins>
      <w:r w:rsidR="00033587" w:rsidRPr="003C655B">
        <w:rPr>
          <w:i/>
          <w:iCs/>
        </w:rPr>
        <w:t xml:space="preserve">L158 – was day just when sun in sky, or was twilight included? Hence, were interactions crepuscular, rather than purely nocturnal or diurnal? </w:t>
      </w:r>
    </w:p>
    <w:p w14:paraId="25E5B5D7" w14:textId="69EE6B5B" w:rsidR="00A44D13" w:rsidRPr="003C655B" w:rsidRDefault="00A44D13" w:rsidP="00033587">
      <w:pPr>
        <w:pStyle w:val="NormalWeb"/>
        <w:rPr>
          <w:i/>
          <w:iCs/>
          <w:color w:val="FF0000"/>
        </w:rPr>
      </w:pPr>
      <w:r w:rsidRPr="003C655B">
        <w:rPr>
          <w:color w:val="0070C0"/>
          <w:shd w:val="clear" w:color="auto" w:fill="FFFFFF"/>
        </w:rPr>
        <w:t>Author response</w:t>
      </w:r>
      <w:ins w:id="296" w:author="Matt Cheng" w:date="2022-07-06T17:27:00Z">
        <w:r w:rsidR="00527D8C">
          <w:rPr>
            <w:color w:val="0070C0"/>
            <w:shd w:val="clear" w:color="auto" w:fill="FFFFFF"/>
          </w:rPr>
          <w:t xml:space="preserve"> #12</w:t>
        </w:r>
      </w:ins>
      <w:r w:rsidRPr="003C655B">
        <w:rPr>
          <w:color w:val="0070C0"/>
          <w:shd w:val="clear" w:color="auto" w:fill="FFFFFF"/>
        </w:rPr>
        <w:t>:</w:t>
      </w:r>
      <w:r w:rsidR="00D05206" w:rsidRPr="003C655B">
        <w:rPr>
          <w:color w:val="0070C0"/>
          <w:shd w:val="clear" w:color="auto" w:fill="FFFFFF"/>
        </w:rPr>
        <w:t xml:space="preserve"> Interactions </w:t>
      </w:r>
      <w:r w:rsidR="00C66E2F">
        <w:rPr>
          <w:color w:val="0070C0"/>
          <w:shd w:val="clear" w:color="auto" w:fill="FFFFFF"/>
        </w:rPr>
        <w:t>classified as</w:t>
      </w:r>
      <w:r w:rsidR="00D05206" w:rsidRPr="003C655B">
        <w:rPr>
          <w:color w:val="0070C0"/>
          <w:shd w:val="clear" w:color="auto" w:fill="FFFFFF"/>
        </w:rPr>
        <w:t xml:space="preserve"> purely diurnal </w:t>
      </w:r>
      <w:r w:rsidR="00021A52">
        <w:rPr>
          <w:color w:val="0070C0"/>
          <w:shd w:val="clear" w:color="auto" w:fill="FFFFFF"/>
        </w:rPr>
        <w:t>and</w:t>
      </w:r>
      <w:r w:rsidR="00D05206" w:rsidRPr="003C655B">
        <w:rPr>
          <w:color w:val="0070C0"/>
          <w:shd w:val="clear" w:color="auto" w:fill="FFFFFF"/>
        </w:rPr>
        <w:t xml:space="preserve"> nocturnal. We have since clarified this</w:t>
      </w:r>
      <w:r w:rsidR="003E39E1" w:rsidRPr="003C655B">
        <w:rPr>
          <w:color w:val="0070C0"/>
          <w:shd w:val="clear" w:color="auto" w:fill="FFFFFF"/>
        </w:rPr>
        <w:t xml:space="preserve"> in the text</w:t>
      </w:r>
      <w:ins w:id="297" w:author="Matt Cheng" w:date="2022-07-06T12:53:00Z">
        <w:r w:rsidR="00B0212D">
          <w:rPr>
            <w:color w:val="0070C0"/>
            <w:shd w:val="clear" w:color="auto" w:fill="FFFFFF"/>
          </w:rPr>
          <w:t xml:space="preserve"> (L</w:t>
        </w:r>
        <w:r w:rsidR="00CA4BE4">
          <w:rPr>
            <w:color w:val="0070C0"/>
            <w:shd w:val="clear" w:color="auto" w:fill="FFFFFF"/>
          </w:rPr>
          <w:t>29</w:t>
        </w:r>
      </w:ins>
      <w:ins w:id="298" w:author="Matt Cheng" w:date="2022-07-06T15:38:00Z">
        <w:r w:rsidR="00615504">
          <w:rPr>
            <w:color w:val="0070C0"/>
            <w:shd w:val="clear" w:color="auto" w:fill="FFFFFF"/>
          </w:rPr>
          <w:t>7</w:t>
        </w:r>
      </w:ins>
      <w:ins w:id="299" w:author="Matt Cheng" w:date="2022-07-06T12:54:00Z">
        <w:r w:rsidR="00CA4BE4">
          <w:rPr>
            <w:color w:val="0070C0"/>
            <w:shd w:val="clear" w:color="auto" w:fill="FFFFFF"/>
          </w:rPr>
          <w:t>-29</w:t>
        </w:r>
      </w:ins>
      <w:ins w:id="300" w:author="Matt Cheng" w:date="2022-07-06T15:38:00Z">
        <w:r w:rsidR="008D5A87">
          <w:rPr>
            <w:color w:val="0070C0"/>
            <w:shd w:val="clear" w:color="auto" w:fill="FFFFFF"/>
          </w:rPr>
          <w:t>8</w:t>
        </w:r>
      </w:ins>
      <w:ins w:id="301" w:author="Matt Cheng" w:date="2022-07-06T12:54:00Z">
        <w:r w:rsidR="00CA4BE4">
          <w:rPr>
            <w:color w:val="0070C0"/>
            <w:shd w:val="clear" w:color="auto" w:fill="FFFFFF"/>
          </w:rPr>
          <w:t>)</w:t>
        </w:r>
        <w:r w:rsidR="0050421E">
          <w:rPr>
            <w:color w:val="0070C0"/>
            <w:shd w:val="clear" w:color="auto" w:fill="FFFFFF"/>
          </w:rPr>
          <w:t>.</w:t>
        </w:r>
      </w:ins>
    </w:p>
    <w:p w14:paraId="5EADDDA3" w14:textId="2A816EF5" w:rsidR="00033587" w:rsidRPr="003C655B" w:rsidRDefault="00C91FA4" w:rsidP="00033587">
      <w:pPr>
        <w:pStyle w:val="NormalWeb"/>
        <w:rPr>
          <w:i/>
          <w:iCs/>
        </w:rPr>
      </w:pPr>
      <w:ins w:id="302" w:author="Matt Cheng" w:date="2022-07-06T17:21:00Z">
        <w:r>
          <w:rPr>
            <w:color w:val="000000" w:themeColor="text1"/>
            <w:shd w:val="clear" w:color="auto" w:fill="FFFFFF"/>
          </w:rPr>
          <w:t xml:space="preserve">Comment </w:t>
        </w:r>
      </w:ins>
      <w:ins w:id="303" w:author="Matt Cheng" w:date="2022-07-06T17:27:00Z">
        <w:r w:rsidR="00527D8C">
          <w:rPr>
            <w:color w:val="000000" w:themeColor="text1"/>
            <w:shd w:val="clear" w:color="auto" w:fill="FFFFFF"/>
          </w:rPr>
          <w:t>#</w:t>
        </w:r>
      </w:ins>
      <w:ins w:id="304" w:author="Matt Cheng" w:date="2022-07-06T17:21:00Z">
        <w:r>
          <w:rPr>
            <w:color w:val="000000" w:themeColor="text1"/>
            <w:shd w:val="clear" w:color="auto" w:fill="FFFFFF"/>
          </w:rPr>
          <w:t>1</w:t>
        </w:r>
        <w:r w:rsidR="00784B55">
          <w:rPr>
            <w:color w:val="000000" w:themeColor="text1"/>
            <w:shd w:val="clear" w:color="auto" w:fill="FFFFFF"/>
          </w:rPr>
          <w:t>3</w:t>
        </w:r>
        <w:r>
          <w:rPr>
            <w:color w:val="000000" w:themeColor="text1"/>
            <w:shd w:val="clear" w:color="auto" w:fill="FFFFFF"/>
          </w:rPr>
          <w:t xml:space="preserve">: </w:t>
        </w:r>
      </w:ins>
      <w:r w:rsidR="00033587" w:rsidRPr="003C655B">
        <w:rPr>
          <w:i/>
          <w:iCs/>
        </w:rPr>
        <w:t>L144-148 – using quite two different sampling frames and correcting down to per m</w:t>
      </w:r>
      <w:r w:rsidR="00033587" w:rsidRPr="003C655B">
        <w:rPr>
          <w:i/>
          <w:iCs/>
          <w:position w:val="6"/>
        </w:rPr>
        <w:t xml:space="preserve">2 </w:t>
      </w:r>
      <w:r w:rsidR="00033587" w:rsidRPr="003C655B">
        <w:rPr>
          <w:i/>
          <w:iCs/>
        </w:rPr>
        <w:t xml:space="preserve">might be introducing bias. i.e., the small frame would have more zeros. Were the differences in large and small frame data checked for this bias? </w:t>
      </w:r>
    </w:p>
    <w:p w14:paraId="129C2AB7" w14:textId="3AFE5663" w:rsidR="009C18BD" w:rsidRPr="003C655B" w:rsidRDefault="00834A93" w:rsidP="00033587">
      <w:pPr>
        <w:pStyle w:val="NormalWeb"/>
        <w:rPr>
          <w:color w:val="FF0000"/>
          <w:shd w:val="clear" w:color="auto" w:fill="FFFFFF"/>
        </w:rPr>
      </w:pPr>
      <w:r w:rsidRPr="003C655B">
        <w:rPr>
          <w:color w:val="0070C0"/>
          <w:shd w:val="clear" w:color="auto" w:fill="FFFFFF"/>
        </w:rPr>
        <w:t>Author response</w:t>
      </w:r>
      <w:ins w:id="305" w:author="Matt Cheng" w:date="2022-07-06T17:27:00Z">
        <w:r w:rsidR="00913C0A">
          <w:rPr>
            <w:color w:val="0070C0"/>
            <w:shd w:val="clear" w:color="auto" w:fill="FFFFFF"/>
          </w:rPr>
          <w:t xml:space="preserve"> #13</w:t>
        </w:r>
      </w:ins>
      <w:r w:rsidRPr="003C655B">
        <w:rPr>
          <w:color w:val="0070C0"/>
          <w:shd w:val="clear" w:color="auto" w:fill="FFFFFF"/>
        </w:rPr>
        <w:t xml:space="preserve">: We </w:t>
      </w:r>
      <w:r w:rsidR="00DC77C3" w:rsidRPr="003C655B">
        <w:rPr>
          <w:color w:val="0070C0"/>
          <w:shd w:val="clear" w:color="auto" w:fill="FFFFFF"/>
        </w:rPr>
        <w:t>believe</w:t>
      </w:r>
      <w:r w:rsidR="009C18BD" w:rsidRPr="003C655B">
        <w:rPr>
          <w:color w:val="0070C0"/>
          <w:shd w:val="clear" w:color="auto" w:fill="FFFFFF"/>
        </w:rPr>
        <w:t xml:space="preserve"> that potential biases introduced from </w:t>
      </w:r>
      <w:r w:rsidR="00DC77C3" w:rsidRPr="003C655B">
        <w:rPr>
          <w:color w:val="0070C0"/>
          <w:shd w:val="clear" w:color="auto" w:fill="FFFFFF"/>
        </w:rPr>
        <w:t>using two different sampling frames and correcting down to per m</w:t>
      </w:r>
      <w:r w:rsidR="00335118" w:rsidRPr="003C655B">
        <w:rPr>
          <w:color w:val="0070C0"/>
          <w:shd w:val="clear" w:color="auto" w:fill="FFFFFF"/>
          <w:vertAlign w:val="superscript"/>
        </w:rPr>
        <w:t>2</w:t>
      </w:r>
      <w:r w:rsidR="00335118" w:rsidRPr="003C655B">
        <w:rPr>
          <w:color w:val="0070C0"/>
          <w:shd w:val="clear" w:color="auto" w:fill="FFFFFF"/>
        </w:rPr>
        <w:t xml:space="preserve"> are </w:t>
      </w:r>
      <w:r w:rsidR="00842CD7" w:rsidRPr="003C655B">
        <w:rPr>
          <w:color w:val="0070C0"/>
          <w:shd w:val="clear" w:color="auto" w:fill="FFFFFF"/>
        </w:rPr>
        <w:t>negligible</w:t>
      </w:r>
      <w:r w:rsidR="00335118" w:rsidRPr="003C655B">
        <w:rPr>
          <w:color w:val="0070C0"/>
          <w:shd w:val="clear" w:color="auto" w:fill="FFFFFF"/>
        </w:rPr>
        <w:t xml:space="preserve">. </w:t>
      </w:r>
      <w:r w:rsidR="000C56D5">
        <w:rPr>
          <w:color w:val="0070C0"/>
          <w:shd w:val="clear" w:color="auto" w:fill="FFFFFF"/>
        </w:rPr>
        <w:t>For example</w:t>
      </w:r>
      <w:r w:rsidR="00221197" w:rsidRPr="003C655B">
        <w:rPr>
          <w:color w:val="0070C0"/>
          <w:shd w:val="clear" w:color="auto" w:fill="FFFFFF"/>
        </w:rPr>
        <w:t xml:space="preserve">, </w:t>
      </w:r>
      <w:r w:rsidR="00C912DC" w:rsidRPr="003C655B">
        <w:rPr>
          <w:color w:val="0070C0"/>
          <w:shd w:val="clear" w:color="auto" w:fill="FFFFFF"/>
        </w:rPr>
        <w:t>when</w:t>
      </w:r>
      <w:r w:rsidR="00221197" w:rsidRPr="003C655B">
        <w:rPr>
          <w:color w:val="0070C0"/>
          <w:shd w:val="clear" w:color="auto" w:fill="FFFFFF"/>
        </w:rPr>
        <w:t xml:space="preserve"> </w:t>
      </w:r>
      <w:r w:rsidR="000E624E" w:rsidRPr="003C655B">
        <w:rPr>
          <w:color w:val="0070C0"/>
          <w:shd w:val="clear" w:color="auto" w:fill="FFFFFF"/>
        </w:rPr>
        <w:t>comparing</w:t>
      </w:r>
      <w:r w:rsidR="00221197" w:rsidRPr="003C655B">
        <w:rPr>
          <w:color w:val="0070C0"/>
          <w:shd w:val="clear" w:color="auto" w:fill="FFFFFF"/>
        </w:rPr>
        <w:t xml:space="preserve"> the proportion of zero</w:t>
      </w:r>
      <w:r w:rsidR="00842CD7" w:rsidRPr="003C655B">
        <w:rPr>
          <w:color w:val="0070C0"/>
          <w:shd w:val="clear" w:color="auto" w:fill="FFFFFF"/>
        </w:rPr>
        <w:t xml:space="preserve">s between the same sites (UF) observed with different areas </w:t>
      </w:r>
      <w:r w:rsidR="00AA1E27" w:rsidRPr="003C655B">
        <w:rPr>
          <w:color w:val="0070C0"/>
          <w:shd w:val="clear" w:color="auto" w:fill="FFFFFF"/>
        </w:rPr>
        <w:t>(</w:t>
      </w:r>
      <w:r w:rsidR="00E909A1" w:rsidRPr="003C655B">
        <w:rPr>
          <w:color w:val="0070C0"/>
          <w:shd w:val="clear" w:color="auto" w:fill="FFFFFF"/>
        </w:rPr>
        <w:t>UF2021: 29.27 m</w:t>
      </w:r>
      <w:r w:rsidR="00E909A1" w:rsidRPr="003C655B">
        <w:rPr>
          <w:color w:val="0070C0"/>
          <w:shd w:val="clear" w:color="auto" w:fill="FFFFFF"/>
          <w:vertAlign w:val="superscript"/>
        </w:rPr>
        <w:t>2</w:t>
      </w:r>
      <w:r w:rsidR="00E909A1" w:rsidRPr="003C655B">
        <w:rPr>
          <w:color w:val="0070C0"/>
          <w:shd w:val="clear" w:color="auto" w:fill="FFFFFF"/>
        </w:rPr>
        <w:t>;</w:t>
      </w:r>
      <w:r w:rsidR="009375D3" w:rsidRPr="003C655B">
        <w:rPr>
          <w:color w:val="0070C0"/>
          <w:shd w:val="clear" w:color="auto" w:fill="FFFFFF"/>
        </w:rPr>
        <w:t xml:space="preserve"> </w:t>
      </w:r>
      <w:r w:rsidR="00E909A1" w:rsidRPr="003C655B">
        <w:rPr>
          <w:color w:val="0070C0"/>
          <w:shd w:val="clear" w:color="auto" w:fill="FFFFFF"/>
        </w:rPr>
        <w:t>UF272829: 9.87 m</w:t>
      </w:r>
      <w:r w:rsidR="00E909A1" w:rsidRPr="003C655B">
        <w:rPr>
          <w:color w:val="0070C0"/>
          <w:shd w:val="clear" w:color="auto" w:fill="FFFFFF"/>
          <w:vertAlign w:val="superscript"/>
        </w:rPr>
        <w:t>2</w:t>
      </w:r>
      <w:r w:rsidR="00E909A1" w:rsidRPr="003C655B">
        <w:rPr>
          <w:color w:val="0070C0"/>
          <w:shd w:val="clear" w:color="auto" w:fill="FFFFFF"/>
        </w:rPr>
        <w:t>)</w:t>
      </w:r>
      <w:r w:rsidR="00970E46" w:rsidRPr="003C655B">
        <w:rPr>
          <w:color w:val="0070C0"/>
          <w:shd w:val="clear" w:color="auto" w:fill="FFFFFF"/>
        </w:rPr>
        <w:t xml:space="preserve">, </w:t>
      </w:r>
      <w:ins w:id="306" w:author="Matt Cheng" w:date="2022-07-06T12:51:00Z">
        <w:r w:rsidR="00C662FE">
          <w:rPr>
            <w:color w:val="0070C0"/>
            <w:shd w:val="clear" w:color="auto" w:fill="FFFFFF"/>
          </w:rPr>
          <w:t xml:space="preserve">we found that </w:t>
        </w:r>
        <w:r w:rsidR="00C662FE" w:rsidRPr="003C655B">
          <w:rPr>
            <w:color w:val="0070C0"/>
            <w:shd w:val="clear" w:color="auto" w:fill="FFFFFF"/>
          </w:rPr>
          <w:t>UF2021 (0.25)</w:t>
        </w:r>
        <w:r w:rsidR="00C662FE">
          <w:rPr>
            <w:color w:val="0070C0"/>
            <w:shd w:val="clear" w:color="auto" w:fill="FFFFFF"/>
          </w:rPr>
          <w:t xml:space="preserve"> had a larger proportion of zeros </w:t>
        </w:r>
        <w:r w:rsidR="00C662FE" w:rsidRPr="003C655B">
          <w:rPr>
            <w:color w:val="0070C0"/>
            <w:shd w:val="clear" w:color="auto" w:fill="FFFFFF"/>
          </w:rPr>
          <w:t xml:space="preserve">had a smaller proportion of zeros (0.12), relative to </w:t>
        </w:r>
        <w:r w:rsidR="00C662FE">
          <w:rPr>
            <w:color w:val="0070C0"/>
            <w:shd w:val="clear" w:color="auto" w:fill="FFFFFF"/>
          </w:rPr>
          <w:t>UF272829</w:t>
        </w:r>
        <w:r w:rsidR="00C662FE" w:rsidRPr="003C655B">
          <w:rPr>
            <w:color w:val="0070C0"/>
            <w:shd w:val="clear" w:color="auto" w:fill="FFFFFF"/>
          </w:rPr>
          <w:t xml:space="preserve"> (0.</w:t>
        </w:r>
        <w:r w:rsidR="00C662FE">
          <w:rPr>
            <w:color w:val="0070C0"/>
            <w:shd w:val="clear" w:color="auto" w:fill="FFFFFF"/>
          </w:rPr>
          <w:t>12</w:t>
        </w:r>
        <w:r w:rsidR="00C662FE" w:rsidRPr="003C655B">
          <w:rPr>
            <w:color w:val="0070C0"/>
            <w:shd w:val="clear" w:color="auto" w:fill="FFFFFF"/>
          </w:rPr>
          <w:t>).</w:t>
        </w:r>
      </w:ins>
      <w:ins w:id="307" w:author="Matt Cheng" w:date="2022-07-06T15:38:00Z">
        <w:r w:rsidR="00C239CD">
          <w:rPr>
            <w:color w:val="0070C0"/>
            <w:shd w:val="clear" w:color="auto" w:fill="FFFFFF"/>
          </w:rPr>
          <w:t xml:space="preserve"> We have reflected this in the text (results; L</w:t>
        </w:r>
      </w:ins>
      <w:ins w:id="308" w:author="Matt Cheng" w:date="2022-07-06T15:39:00Z">
        <w:r w:rsidR="002B2C0E">
          <w:rPr>
            <w:color w:val="0070C0"/>
            <w:shd w:val="clear" w:color="auto" w:fill="FFFFFF"/>
          </w:rPr>
          <w:t>357 – 360)</w:t>
        </w:r>
        <w:r w:rsidR="00EF7FDF">
          <w:rPr>
            <w:color w:val="0070C0"/>
            <w:shd w:val="clear" w:color="auto" w:fill="FFFFFF"/>
          </w:rPr>
          <w:t>.</w:t>
        </w:r>
      </w:ins>
    </w:p>
    <w:p w14:paraId="4F1CA256" w14:textId="152C9081" w:rsidR="00033587" w:rsidRPr="003C655B" w:rsidRDefault="00871F6C" w:rsidP="00033587">
      <w:pPr>
        <w:pStyle w:val="NormalWeb"/>
        <w:rPr>
          <w:i/>
          <w:iCs/>
        </w:rPr>
      </w:pPr>
      <w:ins w:id="309" w:author="Matt Cheng" w:date="2022-07-06T17:21:00Z">
        <w:r>
          <w:rPr>
            <w:color w:val="000000" w:themeColor="text1"/>
            <w:shd w:val="clear" w:color="auto" w:fill="FFFFFF"/>
          </w:rPr>
          <w:t xml:space="preserve">Comment </w:t>
        </w:r>
      </w:ins>
      <w:ins w:id="310" w:author="Matt Cheng" w:date="2022-07-06T17:27:00Z">
        <w:r w:rsidR="00051508">
          <w:rPr>
            <w:color w:val="000000" w:themeColor="text1"/>
            <w:shd w:val="clear" w:color="auto" w:fill="FFFFFF"/>
          </w:rPr>
          <w:t>#</w:t>
        </w:r>
      </w:ins>
      <w:ins w:id="311" w:author="Matt Cheng" w:date="2022-07-06T17:21:00Z">
        <w:r>
          <w:rPr>
            <w:color w:val="000000" w:themeColor="text1"/>
            <w:shd w:val="clear" w:color="auto" w:fill="FFFFFF"/>
          </w:rPr>
          <w:t>1</w:t>
        </w:r>
        <w:r w:rsidR="00543D69">
          <w:rPr>
            <w:color w:val="000000" w:themeColor="text1"/>
            <w:shd w:val="clear" w:color="auto" w:fill="FFFFFF"/>
          </w:rPr>
          <w:t>4</w:t>
        </w:r>
        <w:r>
          <w:rPr>
            <w:color w:val="000000" w:themeColor="text1"/>
            <w:shd w:val="clear" w:color="auto" w:fill="FFFFFF"/>
          </w:rPr>
          <w:t xml:space="preserve">: </w:t>
        </w:r>
      </w:ins>
      <w:r w:rsidR="00033587" w:rsidRPr="003C655B">
        <w:rPr>
          <w:i/>
          <w:iCs/>
        </w:rPr>
        <w:t xml:space="preserve">L165-168 – Your point was to show bull trout feed at night, but you exclude most day data. Really? Explain why this is not a potential source of bias? </w:t>
      </w:r>
    </w:p>
    <w:p w14:paraId="0AD47953" w14:textId="1586FD1B" w:rsidR="00DC56FA" w:rsidRPr="003C655B" w:rsidRDefault="00203669" w:rsidP="00033587">
      <w:pPr>
        <w:pStyle w:val="NormalWeb"/>
        <w:rPr>
          <w:color w:val="0070C0"/>
          <w:shd w:val="clear" w:color="auto" w:fill="FFFFFF"/>
        </w:rPr>
      </w:pPr>
      <w:r w:rsidRPr="003C655B">
        <w:rPr>
          <w:color w:val="0070C0"/>
          <w:shd w:val="clear" w:color="auto" w:fill="FFFFFF"/>
        </w:rPr>
        <w:t>Author response</w:t>
      </w:r>
      <w:ins w:id="312" w:author="Matt Cheng" w:date="2022-07-06T17:27:00Z">
        <w:r w:rsidR="00051508">
          <w:rPr>
            <w:color w:val="0070C0"/>
            <w:shd w:val="clear" w:color="auto" w:fill="FFFFFF"/>
          </w:rPr>
          <w:t xml:space="preserve"> #14</w:t>
        </w:r>
        <w:r w:rsidR="00913C0A">
          <w:rPr>
            <w:color w:val="0070C0"/>
            <w:shd w:val="clear" w:color="auto" w:fill="FFFFFF"/>
          </w:rPr>
          <w:t xml:space="preserve"> </w:t>
        </w:r>
      </w:ins>
      <w:r w:rsidRPr="003C655B">
        <w:rPr>
          <w:color w:val="0070C0"/>
          <w:shd w:val="clear" w:color="auto" w:fill="FFFFFF"/>
        </w:rPr>
        <w:t>:</w:t>
      </w:r>
      <w:r w:rsidR="00565956" w:rsidRPr="003C655B">
        <w:rPr>
          <w:color w:val="0070C0"/>
          <w:shd w:val="clear" w:color="auto" w:fill="FFFFFF"/>
        </w:rPr>
        <w:t xml:space="preserve"> </w:t>
      </w:r>
      <w:r w:rsidR="00A04323" w:rsidRPr="003C655B">
        <w:rPr>
          <w:color w:val="0070C0"/>
          <w:shd w:val="clear" w:color="auto" w:fill="FFFFFF"/>
        </w:rPr>
        <w:t xml:space="preserve">The goal of </w:t>
      </w:r>
      <w:r w:rsidR="00E64309" w:rsidRPr="003C655B">
        <w:rPr>
          <w:color w:val="0070C0"/>
          <w:shd w:val="clear" w:color="auto" w:fill="FFFFFF"/>
        </w:rPr>
        <w:t xml:space="preserve">this analysis </w:t>
      </w:r>
      <w:r w:rsidR="00360121" w:rsidRPr="003C655B">
        <w:rPr>
          <w:color w:val="0070C0"/>
          <w:shd w:val="clear" w:color="auto" w:fill="FFFFFF"/>
        </w:rPr>
        <w:t>was to assess</w:t>
      </w:r>
      <w:r w:rsidR="00DC56FA" w:rsidRPr="003C655B">
        <w:rPr>
          <w:color w:val="0070C0"/>
          <w:shd w:val="clear" w:color="auto" w:fill="FFFFFF"/>
        </w:rPr>
        <w:t xml:space="preserve"> degree of correlation between the number of Bull Trout interactions and smolt densities</w:t>
      </w:r>
      <w:r w:rsidR="00C274C1" w:rsidRPr="003C655B">
        <w:rPr>
          <w:color w:val="0070C0"/>
          <w:shd w:val="clear" w:color="auto" w:fill="FFFFFF"/>
        </w:rPr>
        <w:t xml:space="preserve"> (i.e., to understand whether Bull Trout are responding to higher smolt densities)</w:t>
      </w:r>
      <w:r w:rsidR="005C00E0" w:rsidRPr="003C655B">
        <w:rPr>
          <w:color w:val="0070C0"/>
          <w:shd w:val="clear" w:color="auto" w:fill="FFFFFF"/>
        </w:rPr>
        <w:t>.</w:t>
      </w:r>
      <w:r w:rsidR="00DC56FA" w:rsidRPr="003C655B">
        <w:rPr>
          <w:color w:val="0070C0"/>
          <w:shd w:val="clear" w:color="auto" w:fill="FFFFFF"/>
        </w:rPr>
        <w:t xml:space="preserve"> Nevertheless, we </w:t>
      </w:r>
      <w:r w:rsidR="00AF1B10" w:rsidRPr="003C655B">
        <w:rPr>
          <w:color w:val="0070C0"/>
          <w:shd w:val="clear" w:color="auto" w:fill="FFFFFF"/>
        </w:rPr>
        <w:t xml:space="preserve">recognize that there is potential to bias our results by </w:t>
      </w:r>
      <w:r w:rsidR="00AE05B2" w:rsidRPr="003C655B">
        <w:rPr>
          <w:color w:val="0070C0"/>
          <w:shd w:val="clear" w:color="auto" w:fill="FFFFFF"/>
        </w:rPr>
        <w:t xml:space="preserve">simply removing </w:t>
      </w:r>
      <w:r w:rsidR="00472C0A" w:rsidRPr="003C655B">
        <w:rPr>
          <w:color w:val="0070C0"/>
          <w:shd w:val="clear" w:color="auto" w:fill="FFFFFF"/>
        </w:rPr>
        <w:t xml:space="preserve">observations where smolts were not passing through the counting fence. </w:t>
      </w:r>
      <w:r w:rsidR="006467AF" w:rsidRPr="003C655B">
        <w:rPr>
          <w:color w:val="0070C0"/>
          <w:shd w:val="clear" w:color="auto" w:fill="FFFFFF"/>
        </w:rPr>
        <w:t xml:space="preserve">Thus, we have removed this statement and </w:t>
      </w:r>
      <w:commentRangeStart w:id="313"/>
      <w:r w:rsidR="006467AF" w:rsidRPr="003C655B">
        <w:rPr>
          <w:color w:val="0070C0"/>
          <w:shd w:val="clear" w:color="auto" w:fill="FFFFFF"/>
        </w:rPr>
        <w:t xml:space="preserve">re-ran our analyses </w:t>
      </w:r>
      <w:ins w:id="314" w:author="Matt Cheng" w:date="2022-07-06T15:48:00Z">
        <w:r w:rsidR="00BC01B7">
          <w:rPr>
            <w:color w:val="0070C0"/>
            <w:shd w:val="clear" w:color="auto" w:fill="FFFFFF"/>
          </w:rPr>
          <w:t>(</w:t>
        </w:r>
      </w:ins>
      <w:ins w:id="315" w:author="Matt Cheng" w:date="2022-07-06T15:49:00Z">
        <w:r w:rsidR="00B74EB6">
          <w:rPr>
            <w:color w:val="0070C0"/>
            <w:shd w:val="clear" w:color="auto" w:fill="FFFFFF"/>
          </w:rPr>
          <w:t>same analysis,</w:t>
        </w:r>
      </w:ins>
      <w:ins w:id="316" w:author="Matt Cheng" w:date="2022-07-06T15:48:00Z">
        <w:r w:rsidR="00BC01B7">
          <w:rPr>
            <w:color w:val="0070C0"/>
            <w:shd w:val="clear" w:color="auto" w:fill="FFFFFF"/>
          </w:rPr>
          <w:t xml:space="preserve"> but with zeros) </w:t>
        </w:r>
      </w:ins>
      <w:r w:rsidR="006467AF" w:rsidRPr="003C655B">
        <w:rPr>
          <w:color w:val="0070C0"/>
          <w:shd w:val="clear" w:color="auto" w:fill="FFFFFF"/>
        </w:rPr>
        <w:t>to reflect this change</w:t>
      </w:r>
      <w:commentRangeEnd w:id="313"/>
      <w:r w:rsidR="0020325D">
        <w:rPr>
          <w:rStyle w:val="CommentReference"/>
          <w:rFonts w:asciiTheme="minorHAnsi" w:eastAsiaTheme="minorHAnsi" w:hAnsiTheme="minorHAnsi" w:cstheme="minorBidi"/>
        </w:rPr>
        <w:commentReference w:id="313"/>
      </w:r>
      <w:r w:rsidR="006467AF" w:rsidRPr="003C655B">
        <w:rPr>
          <w:color w:val="0070C0"/>
          <w:shd w:val="clear" w:color="auto" w:fill="FFFFFF"/>
        </w:rPr>
        <w:t>.</w:t>
      </w:r>
      <w:r w:rsidR="004F6F51" w:rsidRPr="003C655B">
        <w:rPr>
          <w:color w:val="0070C0"/>
          <w:shd w:val="clear" w:color="auto" w:fill="FFFFFF"/>
        </w:rPr>
        <w:t xml:space="preserve"> </w:t>
      </w:r>
      <w:r w:rsidR="00A54496" w:rsidRPr="003C655B">
        <w:rPr>
          <w:color w:val="0070C0"/>
          <w:shd w:val="clear" w:color="auto" w:fill="FFFFFF"/>
        </w:rPr>
        <w:t>These</w:t>
      </w:r>
      <w:r w:rsidR="004F6F51" w:rsidRPr="003C655B">
        <w:rPr>
          <w:color w:val="0070C0"/>
          <w:shd w:val="clear" w:color="auto" w:fill="FFFFFF"/>
        </w:rPr>
        <w:t xml:space="preserve"> change</w:t>
      </w:r>
      <w:r w:rsidR="00EE75CF">
        <w:rPr>
          <w:color w:val="0070C0"/>
          <w:shd w:val="clear" w:color="auto" w:fill="FFFFFF"/>
        </w:rPr>
        <w:t>s</w:t>
      </w:r>
      <w:r w:rsidR="004F6F51" w:rsidRPr="003C655B">
        <w:rPr>
          <w:color w:val="0070C0"/>
          <w:shd w:val="clear" w:color="auto" w:fill="FFFFFF"/>
        </w:rPr>
        <w:t xml:space="preserve"> did not result </w:t>
      </w:r>
      <w:r w:rsidR="00AF007A">
        <w:rPr>
          <w:color w:val="0070C0"/>
          <w:shd w:val="clear" w:color="auto" w:fill="FFFFFF"/>
        </w:rPr>
        <w:t xml:space="preserve">in differences in the interpretation of results. </w:t>
      </w:r>
    </w:p>
    <w:p w14:paraId="188C9B34" w14:textId="77777777" w:rsidR="00033587" w:rsidRPr="003C655B" w:rsidRDefault="00033587" w:rsidP="00033587">
      <w:pPr>
        <w:pStyle w:val="NormalWeb"/>
        <w:rPr>
          <w:i/>
          <w:iCs/>
        </w:rPr>
      </w:pPr>
      <w:r w:rsidRPr="003C655B">
        <w:rPr>
          <w:b/>
          <w:bCs/>
          <w:i/>
          <w:iCs/>
        </w:rPr>
        <w:lastRenderedPageBreak/>
        <w:t xml:space="preserve">Results </w:t>
      </w:r>
    </w:p>
    <w:p w14:paraId="652AEB30" w14:textId="581BAF56" w:rsidR="00033587" w:rsidRPr="003C655B" w:rsidRDefault="00181A83" w:rsidP="00033587">
      <w:pPr>
        <w:pStyle w:val="NormalWeb"/>
        <w:rPr>
          <w:i/>
          <w:iCs/>
        </w:rPr>
      </w:pPr>
      <w:ins w:id="317" w:author="Matt Cheng" w:date="2022-07-06T17:21:00Z">
        <w:r>
          <w:rPr>
            <w:color w:val="000000" w:themeColor="text1"/>
            <w:shd w:val="clear" w:color="auto" w:fill="FFFFFF"/>
          </w:rPr>
          <w:t xml:space="preserve">Comment </w:t>
        </w:r>
      </w:ins>
      <w:ins w:id="318" w:author="Matt Cheng" w:date="2022-07-06T17:27:00Z">
        <w:r w:rsidR="008903D3">
          <w:rPr>
            <w:color w:val="000000" w:themeColor="text1"/>
            <w:shd w:val="clear" w:color="auto" w:fill="FFFFFF"/>
          </w:rPr>
          <w:t>#</w:t>
        </w:r>
      </w:ins>
      <w:ins w:id="319" w:author="Matt Cheng" w:date="2022-07-06T17:21:00Z">
        <w:r w:rsidR="00EA4C02">
          <w:rPr>
            <w:color w:val="000000" w:themeColor="text1"/>
            <w:shd w:val="clear" w:color="auto" w:fill="FFFFFF"/>
          </w:rPr>
          <w:t>15</w:t>
        </w:r>
        <w:r>
          <w:rPr>
            <w:color w:val="000000" w:themeColor="text1"/>
            <w:shd w:val="clear" w:color="auto" w:fill="FFFFFF"/>
          </w:rPr>
          <w:t xml:space="preserve">: </w:t>
        </w:r>
      </w:ins>
      <w:r w:rsidR="00033587" w:rsidRPr="003C655B">
        <w:rPr>
          <w:i/>
          <w:iCs/>
        </w:rPr>
        <w:t xml:space="preserve">L178 – lowest number of interactions, but no smolts on graph. If the smolts were absent, how did interactions occur? What other metric of smolt abundance is more useful? </w:t>
      </w:r>
    </w:p>
    <w:p w14:paraId="3A8D6D59" w14:textId="7C82D042" w:rsidR="00033587" w:rsidRPr="003C655B" w:rsidRDefault="00033587" w:rsidP="00033587">
      <w:pPr>
        <w:pStyle w:val="NormalWeb"/>
        <w:rPr>
          <w:i/>
          <w:iCs/>
        </w:rPr>
      </w:pPr>
      <w:r w:rsidRPr="003C655B">
        <w:rPr>
          <w:i/>
          <w:iCs/>
        </w:rPr>
        <w:t xml:space="preserve">Were there no bull trout below the fence? Figure 3c suggests so. Or where there no sockeye at the Narrows (fig 3f) </w:t>
      </w:r>
    </w:p>
    <w:p w14:paraId="1207C25A" w14:textId="3B49C7CA" w:rsidR="008371F4" w:rsidRDefault="000564E9" w:rsidP="00033587">
      <w:pPr>
        <w:pStyle w:val="NormalWeb"/>
        <w:rPr>
          <w:color w:val="0070C0"/>
          <w:shd w:val="clear" w:color="auto" w:fill="FFFFFF"/>
        </w:rPr>
      </w:pPr>
      <w:r w:rsidRPr="003C655B">
        <w:rPr>
          <w:color w:val="0070C0"/>
          <w:shd w:val="clear" w:color="auto" w:fill="FFFFFF"/>
        </w:rPr>
        <w:t>Author response</w:t>
      </w:r>
      <w:ins w:id="320" w:author="Matt Cheng" w:date="2022-07-06T17:27:00Z">
        <w:r w:rsidR="00A30137">
          <w:rPr>
            <w:color w:val="0070C0"/>
            <w:shd w:val="clear" w:color="auto" w:fill="FFFFFF"/>
          </w:rPr>
          <w:t xml:space="preserve"> #15</w:t>
        </w:r>
      </w:ins>
      <w:r w:rsidRPr="003C655B">
        <w:rPr>
          <w:color w:val="0070C0"/>
          <w:shd w:val="clear" w:color="auto" w:fill="FFFFFF"/>
        </w:rPr>
        <w:t xml:space="preserve">: </w:t>
      </w:r>
      <w:r w:rsidR="00C71EE3" w:rsidRPr="003C655B">
        <w:rPr>
          <w:color w:val="0070C0"/>
          <w:shd w:val="clear" w:color="auto" w:fill="FFFFFF"/>
        </w:rPr>
        <w:t>Although no smolts were observed to pass through the counting fence during the daytime periods, we observed smolts milling below the fence, and thus, interactions could occur</w:t>
      </w:r>
      <w:r w:rsidR="0020325D">
        <w:rPr>
          <w:color w:val="0070C0"/>
          <w:shd w:val="clear" w:color="auto" w:fill="FFFFFF"/>
        </w:rPr>
        <w:t xml:space="preserve"> (zero smolts passing through the fence is not the same as zero smolts in the system)</w:t>
      </w:r>
      <w:r w:rsidR="00C71EE3" w:rsidRPr="003C655B">
        <w:rPr>
          <w:color w:val="0070C0"/>
          <w:shd w:val="clear" w:color="auto" w:fill="FFFFFF"/>
        </w:rPr>
        <w:t xml:space="preserve">. At present, we do not have another metric of smolt abundance that may be more useful. </w:t>
      </w:r>
      <w:r w:rsidR="000C3357" w:rsidRPr="003C655B">
        <w:rPr>
          <w:color w:val="0070C0"/>
          <w:shd w:val="clear" w:color="auto" w:fill="FFFFFF"/>
        </w:rPr>
        <w:t>We have clarified</w:t>
      </w:r>
      <w:r w:rsidR="00B26EE7" w:rsidRPr="003C655B">
        <w:rPr>
          <w:color w:val="0070C0"/>
          <w:shd w:val="clear" w:color="auto" w:fill="FFFFFF"/>
        </w:rPr>
        <w:t xml:space="preserve"> in the text</w:t>
      </w:r>
      <w:r w:rsidR="000C3357" w:rsidRPr="003C655B">
        <w:rPr>
          <w:color w:val="0070C0"/>
          <w:shd w:val="clear" w:color="auto" w:fill="FFFFFF"/>
        </w:rPr>
        <w:t xml:space="preserve"> </w:t>
      </w:r>
      <w:r w:rsidR="00797D36" w:rsidRPr="003C655B">
        <w:rPr>
          <w:color w:val="0070C0"/>
          <w:shd w:val="clear" w:color="auto" w:fill="FFFFFF"/>
        </w:rPr>
        <w:t xml:space="preserve">that smolts </w:t>
      </w:r>
      <w:r w:rsidR="00D23CE6" w:rsidRPr="003C655B">
        <w:rPr>
          <w:color w:val="0070C0"/>
          <w:shd w:val="clear" w:color="auto" w:fill="FFFFFF"/>
        </w:rPr>
        <w:t>can be</w:t>
      </w:r>
      <w:r w:rsidR="00797D36" w:rsidRPr="003C655B">
        <w:rPr>
          <w:color w:val="0070C0"/>
          <w:shd w:val="clear" w:color="auto" w:fill="FFFFFF"/>
        </w:rPr>
        <w:t xml:space="preserve"> present despite the fence being closed </w:t>
      </w:r>
      <w:r w:rsidR="008228E3" w:rsidRPr="003C655B">
        <w:rPr>
          <w:color w:val="0070C0"/>
          <w:shd w:val="clear" w:color="auto" w:fill="FFFFFF"/>
        </w:rPr>
        <w:t>if they are downstream of the fence. We have also further clarified that the fence is</w:t>
      </w:r>
      <w:ins w:id="321" w:author="Matt Cheng" w:date="2022-07-06T12:52:00Z">
        <w:r w:rsidR="00101A0D">
          <w:rPr>
            <w:color w:val="0070C0"/>
            <w:shd w:val="clear" w:color="auto" w:fill="FFFFFF"/>
          </w:rPr>
          <w:t xml:space="preserve"> typically</w:t>
        </w:r>
      </w:ins>
      <w:r w:rsidR="008228E3" w:rsidRPr="003C655B">
        <w:rPr>
          <w:color w:val="0070C0"/>
          <w:shd w:val="clear" w:color="auto" w:fill="FFFFFF"/>
        </w:rPr>
        <w:t xml:space="preserve"> closed during daytime hours</w:t>
      </w:r>
      <w:ins w:id="322" w:author="Matt Cheng" w:date="2022-07-06T15:40:00Z">
        <w:r w:rsidR="00A93AB1">
          <w:rPr>
            <w:color w:val="0070C0"/>
            <w:shd w:val="clear" w:color="auto" w:fill="FFFFFF"/>
          </w:rPr>
          <w:t xml:space="preserve"> (L200 – 201)</w:t>
        </w:r>
      </w:ins>
      <w:del w:id="323" w:author="Matt Cheng" w:date="2022-07-06T15:40:00Z">
        <w:r w:rsidR="008228E3" w:rsidRPr="003C655B" w:rsidDel="00A93AB1">
          <w:rPr>
            <w:color w:val="0070C0"/>
            <w:shd w:val="clear" w:color="auto" w:fill="FFFFFF"/>
          </w:rPr>
          <w:delText>.</w:delText>
        </w:r>
        <w:r w:rsidR="0089185A" w:rsidRPr="003C655B" w:rsidDel="00A93AB1">
          <w:rPr>
            <w:color w:val="0070C0"/>
            <w:shd w:val="clear" w:color="auto" w:fill="FFFFFF"/>
          </w:rPr>
          <w:delText xml:space="preserve"> </w:delText>
        </w:r>
      </w:del>
    </w:p>
    <w:p w14:paraId="49112F4C" w14:textId="2A2C750E" w:rsidR="00C71EE3" w:rsidRPr="003C655B" w:rsidRDefault="00E3614B" w:rsidP="00785C96">
      <w:pPr>
        <w:pStyle w:val="NormalWeb"/>
        <w:rPr>
          <w:color w:val="0070C0"/>
          <w:shd w:val="clear" w:color="auto" w:fill="FFFFFF"/>
        </w:rPr>
      </w:pPr>
      <w:r>
        <w:rPr>
          <w:color w:val="0070C0"/>
          <w:shd w:val="clear" w:color="auto" w:fill="FFFFFF"/>
        </w:rPr>
        <w:tab/>
        <w:t xml:space="preserve">With respect to Figure 3C, </w:t>
      </w:r>
      <w:r w:rsidR="0020325D">
        <w:rPr>
          <w:color w:val="0070C0"/>
          <w:shd w:val="clear" w:color="auto" w:fill="FFFFFF"/>
        </w:rPr>
        <w:t xml:space="preserve">very few (but more than zero) </w:t>
      </w:r>
      <w:r>
        <w:rPr>
          <w:color w:val="0070C0"/>
          <w:shd w:val="clear" w:color="auto" w:fill="FFFFFF"/>
        </w:rPr>
        <w:t xml:space="preserve">Bull Trout were observed below the fence. However, </w:t>
      </w:r>
      <w:r w:rsidR="000A64FB">
        <w:rPr>
          <w:color w:val="0070C0"/>
          <w:shd w:val="clear" w:color="auto" w:fill="FFFFFF"/>
        </w:rPr>
        <w:t xml:space="preserve">both Bull Trout and </w:t>
      </w:r>
      <w:r>
        <w:rPr>
          <w:color w:val="0070C0"/>
          <w:shd w:val="clear" w:color="auto" w:fill="FFFFFF"/>
        </w:rPr>
        <w:t>interactions occurred at low numbers compared to other sites and times during which the DIDSON was deployed</w:t>
      </w:r>
      <w:r w:rsidR="0020325D">
        <w:rPr>
          <w:color w:val="0070C0"/>
          <w:shd w:val="clear" w:color="auto" w:fill="FFFFFF"/>
        </w:rPr>
        <w:t xml:space="preserve"> (so it appears to be at zero, but if you look closely, the blue points often fall just above zero)</w:t>
      </w:r>
      <w:r>
        <w:rPr>
          <w:color w:val="0070C0"/>
          <w:shd w:val="clear" w:color="auto" w:fill="FFFFFF"/>
        </w:rPr>
        <w:t xml:space="preserve">. </w:t>
      </w:r>
      <w:r w:rsidR="001A1C38" w:rsidRPr="003C655B">
        <w:rPr>
          <w:color w:val="0070C0"/>
          <w:shd w:val="clear" w:color="auto" w:fill="FFFFFF"/>
        </w:rPr>
        <w:t xml:space="preserve">Furthermore, </w:t>
      </w:r>
      <w:r w:rsidR="007628A5" w:rsidRPr="003C655B">
        <w:rPr>
          <w:color w:val="0070C0"/>
          <w:shd w:val="clear" w:color="auto" w:fill="FFFFFF"/>
        </w:rPr>
        <w:t xml:space="preserve">no Sockeye Smolts were observed at the counting fence </w:t>
      </w:r>
      <w:r w:rsidR="001D7A78" w:rsidRPr="003C655B">
        <w:rPr>
          <w:color w:val="0070C0"/>
          <w:shd w:val="clear" w:color="auto" w:fill="FFFFFF"/>
        </w:rPr>
        <w:t xml:space="preserve">during the period where the DIDSON was deployed at Narrows (Fig 3F), which is why smolt density estimates are </w:t>
      </w:r>
      <w:r w:rsidR="00905CF4" w:rsidRPr="003C655B">
        <w:rPr>
          <w:color w:val="0070C0"/>
          <w:shd w:val="clear" w:color="auto" w:fill="FFFFFF"/>
        </w:rPr>
        <w:t>reported as</w:t>
      </w:r>
      <w:r w:rsidR="001D7A78" w:rsidRPr="003C655B">
        <w:rPr>
          <w:color w:val="0070C0"/>
          <w:shd w:val="clear" w:color="auto" w:fill="FFFFFF"/>
        </w:rPr>
        <w:t xml:space="preserve"> zero</w:t>
      </w:r>
      <w:r w:rsidR="00905CF4" w:rsidRPr="003C655B">
        <w:rPr>
          <w:color w:val="0070C0"/>
          <w:shd w:val="clear" w:color="auto" w:fill="FFFFFF"/>
        </w:rPr>
        <w:t>s</w:t>
      </w:r>
      <w:ins w:id="324" w:author="Matt Cheng" w:date="2022-07-06T15:40:00Z">
        <w:r w:rsidR="00720655">
          <w:rPr>
            <w:color w:val="0070C0"/>
            <w:shd w:val="clear" w:color="auto" w:fill="FFFFFF"/>
          </w:rPr>
          <w:t>. We have provided additional clarification in the figure caption.</w:t>
        </w:r>
      </w:ins>
      <w:del w:id="325" w:author="Matt Cheng" w:date="2022-07-06T15:40:00Z">
        <w:r w:rsidR="001D7A78" w:rsidRPr="003C655B" w:rsidDel="00720655">
          <w:rPr>
            <w:color w:val="0070C0"/>
            <w:shd w:val="clear" w:color="auto" w:fill="FFFFFF"/>
          </w:rPr>
          <w:delText>.</w:delText>
        </w:r>
      </w:del>
    </w:p>
    <w:p w14:paraId="5EA8D229" w14:textId="0544AE10" w:rsidR="00033587" w:rsidRPr="001B6EC5" w:rsidRDefault="006A36B5" w:rsidP="00033587">
      <w:pPr>
        <w:pStyle w:val="NormalWeb"/>
        <w:rPr>
          <w:i/>
          <w:iCs/>
          <w:color w:val="000000" w:themeColor="text1"/>
        </w:rPr>
      </w:pPr>
      <w:ins w:id="326" w:author="Matt Cheng" w:date="2022-07-06T17:21:00Z">
        <w:r>
          <w:rPr>
            <w:color w:val="000000" w:themeColor="text1"/>
            <w:shd w:val="clear" w:color="auto" w:fill="FFFFFF"/>
          </w:rPr>
          <w:t xml:space="preserve">Comment </w:t>
        </w:r>
      </w:ins>
      <w:ins w:id="327" w:author="Matt Cheng" w:date="2022-07-06T17:26:00Z">
        <w:r w:rsidR="00CE7E5A">
          <w:rPr>
            <w:color w:val="000000" w:themeColor="text1"/>
            <w:shd w:val="clear" w:color="auto" w:fill="FFFFFF"/>
          </w:rPr>
          <w:t>#</w:t>
        </w:r>
      </w:ins>
      <w:ins w:id="328" w:author="Matt Cheng" w:date="2022-07-06T17:21:00Z">
        <w:r>
          <w:rPr>
            <w:color w:val="000000" w:themeColor="text1"/>
            <w:shd w:val="clear" w:color="auto" w:fill="FFFFFF"/>
          </w:rPr>
          <w:t>1</w:t>
        </w:r>
        <w:r w:rsidR="00FE66E8">
          <w:rPr>
            <w:color w:val="000000" w:themeColor="text1"/>
            <w:shd w:val="clear" w:color="auto" w:fill="FFFFFF"/>
          </w:rPr>
          <w:t>6</w:t>
        </w:r>
        <w:r>
          <w:rPr>
            <w:color w:val="000000" w:themeColor="text1"/>
            <w:shd w:val="clear" w:color="auto" w:fill="FFFFFF"/>
          </w:rPr>
          <w:t xml:space="preserve">: </w:t>
        </w:r>
      </w:ins>
      <w:r w:rsidR="00033587" w:rsidRPr="001B6EC5">
        <w:rPr>
          <w:i/>
          <w:iCs/>
          <w:color w:val="000000" w:themeColor="text1"/>
        </w:rPr>
        <w:t xml:space="preserve">L182 – confused, based on methods statement. Did you use daylight data or partial daylight data, or what? You show daylight data. </w:t>
      </w:r>
    </w:p>
    <w:p w14:paraId="0D935F24" w14:textId="77DC9D6D" w:rsidR="00033587" w:rsidRDefault="00033587" w:rsidP="00033587">
      <w:pPr>
        <w:pStyle w:val="NormalWeb"/>
        <w:rPr>
          <w:ins w:id="329" w:author="Matt Cheng" w:date="2022-07-06T17:22:00Z"/>
          <w:i/>
          <w:iCs/>
        </w:rPr>
      </w:pPr>
      <w:r w:rsidRPr="003C655B">
        <w:rPr>
          <w:i/>
          <w:iCs/>
        </w:rPr>
        <w:t xml:space="preserve">The whole results section would be much clearer if you were testing a hypothesis, or describing a pattern in relation to a hypothesized patterns. As it reads, it is not very informative. </w:t>
      </w:r>
    </w:p>
    <w:p w14:paraId="5A14E355" w14:textId="77A2FE5C" w:rsidR="006F3F60" w:rsidRPr="00AE48A1" w:rsidRDefault="006F3F60" w:rsidP="00033587">
      <w:pPr>
        <w:pStyle w:val="NormalWeb"/>
        <w:rPr>
          <w:color w:val="0070C0"/>
          <w:shd w:val="clear" w:color="auto" w:fill="FFFFFF"/>
          <w:rPrChange w:id="330" w:author="Matt Cheng" w:date="2022-07-06T17:26:00Z">
            <w:rPr>
              <w:i/>
              <w:iCs/>
            </w:rPr>
          </w:rPrChange>
        </w:rPr>
      </w:pPr>
      <w:ins w:id="331" w:author="Matt Cheng" w:date="2022-07-06T17:22:00Z">
        <w:r w:rsidRPr="003C655B">
          <w:rPr>
            <w:color w:val="0070C0"/>
            <w:shd w:val="clear" w:color="auto" w:fill="FFFFFF"/>
          </w:rPr>
          <w:t>Author response</w:t>
        </w:r>
        <w:r>
          <w:rPr>
            <w:color w:val="0070C0"/>
            <w:shd w:val="clear" w:color="auto" w:fill="FFFFFF"/>
          </w:rPr>
          <w:t xml:space="preserve"> #1</w:t>
        </w:r>
        <w:r w:rsidR="005E3C10">
          <w:rPr>
            <w:color w:val="0070C0"/>
            <w:shd w:val="clear" w:color="auto" w:fill="FFFFFF"/>
          </w:rPr>
          <w:t>6</w:t>
        </w:r>
        <w:r w:rsidRPr="003C655B">
          <w:rPr>
            <w:color w:val="0070C0"/>
            <w:shd w:val="clear" w:color="auto" w:fill="FFFFFF"/>
          </w:rPr>
          <w:t xml:space="preserve">: </w:t>
        </w:r>
      </w:ins>
      <w:ins w:id="332" w:author="Matt Cheng" w:date="2022-07-06T17:25:00Z">
        <w:r w:rsidR="00AE0647">
          <w:rPr>
            <w:color w:val="0070C0"/>
            <w:shd w:val="clear" w:color="auto" w:fill="FFFFFF"/>
          </w:rPr>
          <w:t>We use both day</w:t>
        </w:r>
        <w:r w:rsidR="00044AE1">
          <w:rPr>
            <w:color w:val="0070C0"/>
            <w:shd w:val="clear" w:color="auto" w:fill="FFFFFF"/>
          </w:rPr>
          <w:t>time</w:t>
        </w:r>
        <w:r w:rsidR="00AE0647">
          <w:rPr>
            <w:color w:val="0070C0"/>
            <w:shd w:val="clear" w:color="auto" w:fill="FFFFFF"/>
          </w:rPr>
          <w:t xml:space="preserve"> and night</w:t>
        </w:r>
      </w:ins>
      <w:ins w:id="333" w:author="Matt Cheng" w:date="2022-07-06T17:26:00Z">
        <w:r w:rsidR="00E77E7B">
          <w:rPr>
            <w:color w:val="0070C0"/>
            <w:shd w:val="clear" w:color="auto" w:fill="FFFFFF"/>
          </w:rPr>
          <w:t>time</w:t>
        </w:r>
      </w:ins>
      <w:ins w:id="334" w:author="Matt Cheng" w:date="2022-07-06T17:25:00Z">
        <w:r w:rsidR="00AE0647">
          <w:rPr>
            <w:color w:val="0070C0"/>
            <w:shd w:val="clear" w:color="auto" w:fill="FFFFFF"/>
          </w:rPr>
          <w:t xml:space="preserve"> data to </w:t>
        </w:r>
      </w:ins>
      <w:ins w:id="335" w:author="Matt Cheng" w:date="2022-07-06T17:26:00Z">
        <w:r w:rsidR="009B1B72">
          <w:rPr>
            <w:color w:val="0070C0"/>
            <w:shd w:val="clear" w:color="auto" w:fill="FFFFFF"/>
          </w:rPr>
          <w:t>evaluate</w:t>
        </w:r>
      </w:ins>
      <w:ins w:id="336" w:author="Matt Cheng" w:date="2022-07-06T17:25:00Z">
        <w:r w:rsidR="00AE0647">
          <w:rPr>
            <w:color w:val="0070C0"/>
            <w:shd w:val="clear" w:color="auto" w:fill="FFFFFF"/>
          </w:rPr>
          <w:t xml:space="preserve"> how the number of bull trout interactions might differ across sites and diel periods. </w:t>
        </w:r>
      </w:ins>
      <w:ins w:id="337" w:author="Matt Cheng" w:date="2022-07-06T17:23:00Z">
        <w:r w:rsidR="00325155">
          <w:rPr>
            <w:color w:val="0070C0"/>
            <w:shd w:val="clear" w:color="auto" w:fill="FFFFFF"/>
          </w:rPr>
          <w:t>W</w:t>
        </w:r>
      </w:ins>
      <w:ins w:id="338" w:author="Matt Cheng" w:date="2022-07-06T17:24:00Z">
        <w:r w:rsidR="00325155">
          <w:rPr>
            <w:color w:val="0070C0"/>
            <w:shd w:val="clear" w:color="auto" w:fill="FFFFFF"/>
          </w:rPr>
          <w:t xml:space="preserve">e have clarified the specific hypotheses </w:t>
        </w:r>
        <w:r w:rsidR="00996C7F">
          <w:rPr>
            <w:color w:val="0070C0"/>
            <w:shd w:val="clear" w:color="auto" w:fill="FFFFFF"/>
          </w:rPr>
          <w:t>and objectives</w:t>
        </w:r>
      </w:ins>
      <w:ins w:id="339" w:author="Matt Cheng" w:date="2022-07-06T17:27:00Z">
        <w:r w:rsidR="00A30137">
          <w:rPr>
            <w:color w:val="0070C0"/>
            <w:shd w:val="clear" w:color="auto" w:fill="FFFFFF"/>
          </w:rPr>
          <w:t xml:space="preserve"> throughout our manuscript</w:t>
        </w:r>
      </w:ins>
      <w:ins w:id="340" w:author="Matt Cheng" w:date="2022-07-06T17:25:00Z">
        <w:r w:rsidR="00996C7F">
          <w:rPr>
            <w:color w:val="0070C0"/>
            <w:shd w:val="clear" w:color="auto" w:fill="FFFFFF"/>
          </w:rPr>
          <w:t xml:space="preserve">, and hope that makes </w:t>
        </w:r>
        <w:r w:rsidR="00AE0647">
          <w:rPr>
            <w:color w:val="0070C0"/>
            <w:shd w:val="clear" w:color="auto" w:fill="FFFFFF"/>
          </w:rPr>
          <w:t xml:space="preserve">our results section clearer. </w:t>
        </w:r>
      </w:ins>
    </w:p>
    <w:p w14:paraId="69B59F4C" w14:textId="290AB51F" w:rsidR="00033587" w:rsidRPr="003C655B" w:rsidRDefault="003076DD" w:rsidP="00033587">
      <w:pPr>
        <w:pStyle w:val="NormalWeb"/>
        <w:rPr>
          <w:i/>
          <w:iCs/>
        </w:rPr>
      </w:pPr>
      <w:ins w:id="341" w:author="Matt Cheng" w:date="2022-07-06T17:21:00Z">
        <w:r>
          <w:rPr>
            <w:color w:val="000000" w:themeColor="text1"/>
            <w:shd w:val="clear" w:color="auto" w:fill="FFFFFF"/>
          </w:rPr>
          <w:t xml:space="preserve">Comment </w:t>
        </w:r>
      </w:ins>
      <w:ins w:id="342" w:author="Matt Cheng" w:date="2022-07-06T17:22:00Z">
        <w:r w:rsidR="00F030B6">
          <w:rPr>
            <w:color w:val="000000" w:themeColor="text1"/>
            <w:shd w:val="clear" w:color="auto" w:fill="FFFFFF"/>
          </w:rPr>
          <w:t>#</w:t>
        </w:r>
      </w:ins>
      <w:ins w:id="343" w:author="Matt Cheng" w:date="2022-07-06T17:21:00Z">
        <w:r>
          <w:rPr>
            <w:color w:val="000000" w:themeColor="text1"/>
            <w:shd w:val="clear" w:color="auto" w:fill="FFFFFF"/>
          </w:rPr>
          <w:t>1</w:t>
        </w:r>
        <w:r w:rsidR="004228EA">
          <w:rPr>
            <w:color w:val="000000" w:themeColor="text1"/>
            <w:shd w:val="clear" w:color="auto" w:fill="FFFFFF"/>
          </w:rPr>
          <w:t>7</w:t>
        </w:r>
        <w:r>
          <w:rPr>
            <w:color w:val="000000" w:themeColor="text1"/>
            <w:shd w:val="clear" w:color="auto" w:fill="FFFFFF"/>
          </w:rPr>
          <w:t xml:space="preserve">: </w:t>
        </w:r>
      </w:ins>
      <w:r w:rsidR="00033587" w:rsidRPr="003C655B">
        <w:rPr>
          <w:i/>
          <w:iCs/>
        </w:rPr>
        <w:t xml:space="preserve">L426 (caption) – what do n-values represent? I don’t understand that many “diel cycles” can be fit into 10 days in April. </w:t>
      </w:r>
    </w:p>
    <w:p w14:paraId="3391A203" w14:textId="64F02621" w:rsidR="00253B17" w:rsidRPr="003C655B" w:rsidRDefault="00253B17" w:rsidP="00033587">
      <w:pPr>
        <w:pStyle w:val="NormalWeb"/>
        <w:rPr>
          <w:i/>
          <w:iCs/>
        </w:rPr>
      </w:pPr>
      <w:r w:rsidRPr="003C655B">
        <w:rPr>
          <w:color w:val="0070C0"/>
          <w:shd w:val="clear" w:color="auto" w:fill="FFFFFF"/>
        </w:rPr>
        <w:t>Author response</w:t>
      </w:r>
      <w:ins w:id="344" w:author="Matt Cheng" w:date="2022-07-06T17:22:00Z">
        <w:r w:rsidR="00F030B6">
          <w:rPr>
            <w:color w:val="0070C0"/>
            <w:shd w:val="clear" w:color="auto" w:fill="FFFFFF"/>
          </w:rPr>
          <w:t xml:space="preserve"> #17</w:t>
        </w:r>
      </w:ins>
      <w:r w:rsidRPr="003C655B">
        <w:rPr>
          <w:color w:val="0070C0"/>
          <w:shd w:val="clear" w:color="auto" w:fill="FFFFFF"/>
        </w:rPr>
        <w:t>: The number of</w:t>
      </w:r>
      <w:r w:rsidR="00840503" w:rsidRPr="003C655B">
        <w:rPr>
          <w:color w:val="0070C0"/>
          <w:shd w:val="clear" w:color="auto" w:fill="FFFFFF"/>
        </w:rPr>
        <w:t xml:space="preserve"> </w:t>
      </w:r>
      <w:r w:rsidR="0093185D" w:rsidRPr="003C655B">
        <w:rPr>
          <w:color w:val="0070C0"/>
          <w:shd w:val="clear" w:color="auto" w:fill="FFFFFF"/>
        </w:rPr>
        <w:t>observations</w:t>
      </w:r>
      <w:r w:rsidRPr="003C655B">
        <w:rPr>
          <w:color w:val="0070C0"/>
          <w:shd w:val="clear" w:color="auto" w:fill="FFFFFF"/>
        </w:rPr>
        <w:t xml:space="preserve"> made across 30-minute intervals/deployments </w:t>
      </w:r>
      <w:r w:rsidR="00492AD6" w:rsidRPr="003C655B">
        <w:rPr>
          <w:color w:val="0070C0"/>
          <w:shd w:val="clear" w:color="auto" w:fill="FFFFFF"/>
        </w:rPr>
        <w:t xml:space="preserve">throughout our study </w:t>
      </w:r>
      <w:r w:rsidRPr="003C655B">
        <w:rPr>
          <w:color w:val="0070C0"/>
          <w:shd w:val="clear" w:color="auto" w:fill="FFFFFF"/>
        </w:rPr>
        <w:t>and are differentiated between daytime interactions and nighttime interactions observed. We have clarified this in the caption.</w:t>
      </w:r>
    </w:p>
    <w:p w14:paraId="77AD21CA" w14:textId="77777777" w:rsidR="00033587" w:rsidRPr="003C655B" w:rsidRDefault="00033587" w:rsidP="00033587">
      <w:pPr>
        <w:pStyle w:val="NormalWeb"/>
        <w:rPr>
          <w:i/>
          <w:iCs/>
        </w:rPr>
      </w:pPr>
      <w:r w:rsidRPr="003C655B">
        <w:rPr>
          <w:b/>
          <w:bCs/>
          <w:i/>
          <w:iCs/>
        </w:rPr>
        <w:t xml:space="preserve">Discussion </w:t>
      </w:r>
    </w:p>
    <w:p w14:paraId="32C85D75" w14:textId="601F2C66" w:rsidR="00261516" w:rsidRDefault="007F0B76" w:rsidP="00033587">
      <w:pPr>
        <w:pStyle w:val="NormalWeb"/>
        <w:rPr>
          <w:i/>
          <w:iCs/>
        </w:rPr>
      </w:pPr>
      <w:ins w:id="345" w:author="Matt Cheng" w:date="2022-07-06T17:21:00Z">
        <w:r>
          <w:rPr>
            <w:color w:val="000000" w:themeColor="text1"/>
            <w:shd w:val="clear" w:color="auto" w:fill="FFFFFF"/>
          </w:rPr>
          <w:t xml:space="preserve">Comment </w:t>
        </w:r>
      </w:ins>
      <w:ins w:id="346" w:author="Matt Cheng" w:date="2022-07-06T17:22:00Z">
        <w:r w:rsidR="00F030B6">
          <w:rPr>
            <w:color w:val="000000" w:themeColor="text1"/>
            <w:shd w:val="clear" w:color="auto" w:fill="FFFFFF"/>
          </w:rPr>
          <w:t>#</w:t>
        </w:r>
      </w:ins>
      <w:ins w:id="347" w:author="Matt Cheng" w:date="2022-07-06T17:21:00Z">
        <w:r>
          <w:rPr>
            <w:color w:val="000000" w:themeColor="text1"/>
            <w:shd w:val="clear" w:color="auto" w:fill="FFFFFF"/>
          </w:rPr>
          <w:t>1</w:t>
        </w:r>
        <w:r>
          <w:rPr>
            <w:color w:val="000000" w:themeColor="text1"/>
            <w:shd w:val="clear" w:color="auto" w:fill="FFFFFF"/>
          </w:rPr>
          <w:t>8</w:t>
        </w:r>
        <w:r>
          <w:rPr>
            <w:color w:val="000000" w:themeColor="text1"/>
            <w:shd w:val="clear" w:color="auto" w:fill="FFFFFF"/>
          </w:rPr>
          <w:t xml:space="preserve">: </w:t>
        </w:r>
      </w:ins>
      <w:r w:rsidR="00033587" w:rsidRPr="003C655B">
        <w:rPr>
          <w:i/>
          <w:iCs/>
        </w:rPr>
        <w:t xml:space="preserve">L200 – if this is a result, put it in that section and only discuss, not present. Or state it as an interpretation of previously shown graphs/data. And, to my eyes, only graphs a and </w:t>
      </w:r>
      <w:r w:rsidR="00033587" w:rsidRPr="003C655B">
        <w:rPr>
          <w:i/>
          <w:iCs/>
        </w:rPr>
        <w:lastRenderedPageBreak/>
        <w:t xml:space="preserve">e show that relationship. The others make you wonder “where were the bulls, where were the smolts?” I would be more interested in the pattern of increasing/decreasing smolts and bulls, and not a simple day/night comparison, with the day data being incomplete, and the night data actually quite thin (only one set of data shows pattern over day and night, = graph e. </w:t>
      </w:r>
    </w:p>
    <w:p w14:paraId="37A56202" w14:textId="4993D12B" w:rsidR="006406B5" w:rsidRDefault="006406B5" w:rsidP="00033587">
      <w:pPr>
        <w:pStyle w:val="NormalWeb"/>
        <w:rPr>
          <w:i/>
          <w:iCs/>
        </w:rPr>
      </w:pPr>
      <w:r w:rsidRPr="003C655B">
        <w:rPr>
          <w:color w:val="0070C0"/>
          <w:shd w:val="clear" w:color="auto" w:fill="FFFFFF"/>
        </w:rPr>
        <w:t>Author response</w:t>
      </w:r>
      <w:ins w:id="348" w:author="Matt Cheng" w:date="2022-07-06T17:22:00Z">
        <w:r w:rsidR="000C26B5">
          <w:rPr>
            <w:color w:val="0070C0"/>
            <w:shd w:val="clear" w:color="auto" w:fill="FFFFFF"/>
          </w:rPr>
          <w:t xml:space="preserve"> #18</w:t>
        </w:r>
      </w:ins>
      <w:r w:rsidRPr="003C655B">
        <w:rPr>
          <w:color w:val="0070C0"/>
          <w:shd w:val="clear" w:color="auto" w:fill="FFFFFF"/>
        </w:rPr>
        <w:t>:</w:t>
      </w:r>
      <w:r>
        <w:rPr>
          <w:color w:val="0070C0"/>
          <w:shd w:val="clear" w:color="auto" w:fill="FFFFFF"/>
        </w:rPr>
        <w:t xml:space="preserve"> </w:t>
      </w:r>
      <w:ins w:id="349" w:author="Nathan Furey" w:date="2022-07-05T16:01:00Z">
        <w:r w:rsidR="006E4423">
          <w:rPr>
            <w:color w:val="0070C0"/>
            <w:shd w:val="clear" w:color="auto" w:fill="FFFFFF"/>
          </w:rPr>
          <w:t>We have restructured our Discussion to more tightly link to the utility of the DIDSON</w:t>
        </w:r>
      </w:ins>
      <w:ins w:id="350" w:author="Nathan Furey" w:date="2022-07-05T16:34:00Z">
        <w:r w:rsidR="00F3536D">
          <w:rPr>
            <w:color w:val="0070C0"/>
            <w:shd w:val="clear" w:color="auto" w:fill="FFFFFF"/>
          </w:rPr>
          <w:t xml:space="preserve"> and the impacts of the counting fence</w:t>
        </w:r>
      </w:ins>
      <w:ins w:id="351" w:author="Nathan Furey" w:date="2022-07-05T16:01:00Z">
        <w:r w:rsidR="006E4423">
          <w:rPr>
            <w:color w:val="0070C0"/>
            <w:shd w:val="clear" w:color="auto" w:fill="FFFFFF"/>
          </w:rPr>
          <w:t xml:space="preserve">. </w:t>
        </w:r>
      </w:ins>
      <w:del w:id="352" w:author="Matt Cheng" w:date="2022-07-06T15:46:00Z">
        <w:r w:rsidRPr="00F3536D" w:rsidDel="00BC01B7">
          <w:rPr>
            <w:color w:val="0070C0"/>
            <w:highlight w:val="yellow"/>
            <w:shd w:val="clear" w:color="auto" w:fill="FFFFFF"/>
            <w:rPrChange w:id="353" w:author="Nathan Furey" w:date="2022-07-05T16:34:00Z">
              <w:rPr>
                <w:color w:val="0070C0"/>
                <w:shd w:val="clear" w:color="auto" w:fill="FFFFFF"/>
              </w:rPr>
            </w:rPrChange>
          </w:rPr>
          <w:delText xml:space="preserve">We have </w:delText>
        </w:r>
        <w:r w:rsidR="00426686" w:rsidRPr="00F3536D" w:rsidDel="00BC01B7">
          <w:rPr>
            <w:color w:val="0070C0"/>
            <w:highlight w:val="yellow"/>
            <w:shd w:val="clear" w:color="auto" w:fill="FFFFFF"/>
            <w:rPrChange w:id="354" w:author="Nathan Furey" w:date="2022-07-05T16:34:00Z">
              <w:rPr>
                <w:color w:val="0070C0"/>
                <w:shd w:val="clear" w:color="auto" w:fill="FFFFFF"/>
              </w:rPr>
            </w:rPrChange>
          </w:rPr>
          <w:delText xml:space="preserve">reframed </w:delText>
        </w:r>
        <w:r w:rsidR="006C10EA" w:rsidRPr="00F3536D" w:rsidDel="00BC01B7">
          <w:rPr>
            <w:color w:val="0070C0"/>
            <w:highlight w:val="yellow"/>
            <w:shd w:val="clear" w:color="auto" w:fill="FFFFFF"/>
            <w:rPrChange w:id="355" w:author="Nathan Furey" w:date="2022-07-05T16:34:00Z">
              <w:rPr>
                <w:color w:val="0070C0"/>
                <w:shd w:val="clear" w:color="auto" w:fill="FFFFFF"/>
              </w:rPr>
            </w:rPrChange>
          </w:rPr>
          <w:delText>sentences like</w:delText>
        </w:r>
        <w:r w:rsidR="00426686" w:rsidRPr="00F3536D" w:rsidDel="00BC01B7">
          <w:rPr>
            <w:color w:val="0070C0"/>
            <w:highlight w:val="yellow"/>
            <w:shd w:val="clear" w:color="auto" w:fill="FFFFFF"/>
            <w:rPrChange w:id="356" w:author="Nathan Furey" w:date="2022-07-05T16:34:00Z">
              <w:rPr>
                <w:color w:val="0070C0"/>
                <w:shd w:val="clear" w:color="auto" w:fill="FFFFFF"/>
              </w:rPr>
            </w:rPrChange>
          </w:rPr>
          <w:delText xml:space="preserve"> as a discussion point rather than simply </w:delText>
        </w:r>
      </w:del>
      <w:ins w:id="357" w:author="Nathan Furey" w:date="2022-07-05T15:59:00Z">
        <w:del w:id="358" w:author="Matt Cheng" w:date="2022-07-06T15:46:00Z">
          <w:r w:rsidR="002425B8" w:rsidRPr="00F3536D" w:rsidDel="00BC01B7">
            <w:rPr>
              <w:color w:val="0070C0"/>
              <w:highlight w:val="yellow"/>
              <w:shd w:val="clear" w:color="auto" w:fill="FFFFFF"/>
              <w:rPrChange w:id="359" w:author="Nathan Furey" w:date="2022-07-05T16:34:00Z">
                <w:rPr>
                  <w:color w:val="0070C0"/>
                  <w:shd w:val="clear" w:color="auto" w:fill="FFFFFF"/>
                </w:rPr>
              </w:rPrChange>
            </w:rPr>
            <w:delText>re</w:delText>
          </w:r>
        </w:del>
      </w:ins>
      <w:del w:id="360" w:author="Matt Cheng" w:date="2022-07-06T15:46:00Z">
        <w:r w:rsidR="00426686" w:rsidRPr="00F3536D" w:rsidDel="00BC01B7">
          <w:rPr>
            <w:color w:val="0070C0"/>
            <w:highlight w:val="yellow"/>
            <w:shd w:val="clear" w:color="auto" w:fill="FFFFFF"/>
            <w:rPrChange w:id="361" w:author="Nathan Furey" w:date="2022-07-05T16:34:00Z">
              <w:rPr>
                <w:color w:val="0070C0"/>
                <w:shd w:val="clear" w:color="auto" w:fill="FFFFFF"/>
              </w:rPr>
            </w:rPrChange>
          </w:rPr>
          <w:delText xml:space="preserve">stating the results. Furthermore, we have </w:delText>
        </w:r>
        <w:r w:rsidR="00EF7938" w:rsidRPr="00F3536D" w:rsidDel="00BC01B7">
          <w:rPr>
            <w:color w:val="0070C0"/>
            <w:highlight w:val="yellow"/>
            <w:shd w:val="clear" w:color="auto" w:fill="FFFFFF"/>
            <w:rPrChange w:id="362" w:author="Nathan Furey" w:date="2022-07-05T16:34:00Z">
              <w:rPr>
                <w:color w:val="0070C0"/>
                <w:shd w:val="clear" w:color="auto" w:fill="FFFFFF"/>
              </w:rPr>
            </w:rPrChange>
          </w:rPr>
          <w:delText xml:space="preserve">provided additional comment on </w:delText>
        </w:r>
        <w:r w:rsidR="002D6759" w:rsidRPr="00F3536D" w:rsidDel="00BC01B7">
          <w:rPr>
            <w:color w:val="0070C0"/>
            <w:highlight w:val="yellow"/>
            <w:shd w:val="clear" w:color="auto" w:fill="FFFFFF"/>
            <w:rPrChange w:id="363" w:author="Nathan Furey" w:date="2022-07-05T16:34:00Z">
              <w:rPr>
                <w:color w:val="0070C0"/>
                <w:shd w:val="clear" w:color="auto" w:fill="FFFFFF"/>
              </w:rPr>
            </w:rPrChange>
          </w:rPr>
          <w:delText xml:space="preserve">the lack of correlation </w:delText>
        </w:r>
        <w:r w:rsidR="00D2722F" w:rsidRPr="00F3536D" w:rsidDel="00BC01B7">
          <w:rPr>
            <w:color w:val="0070C0"/>
            <w:highlight w:val="yellow"/>
            <w:shd w:val="clear" w:color="auto" w:fill="FFFFFF"/>
            <w:rPrChange w:id="364" w:author="Nathan Furey" w:date="2022-07-05T16:34:00Z">
              <w:rPr>
                <w:color w:val="0070C0"/>
                <w:shd w:val="clear" w:color="auto" w:fill="FFFFFF"/>
              </w:rPr>
            </w:rPrChange>
          </w:rPr>
          <w:delText>at</w:delText>
        </w:r>
        <w:r w:rsidR="002D6759" w:rsidRPr="00F3536D" w:rsidDel="00BC01B7">
          <w:rPr>
            <w:color w:val="0070C0"/>
            <w:highlight w:val="yellow"/>
            <w:shd w:val="clear" w:color="auto" w:fill="FFFFFF"/>
            <w:rPrChange w:id="365" w:author="Nathan Furey" w:date="2022-07-05T16:34:00Z">
              <w:rPr>
                <w:color w:val="0070C0"/>
                <w:shd w:val="clear" w:color="auto" w:fill="FFFFFF"/>
              </w:rPr>
            </w:rPrChange>
          </w:rPr>
          <w:delText xml:space="preserve"> other sites</w:delText>
        </w:r>
        <w:r w:rsidR="00D97642" w:rsidRPr="00F3536D" w:rsidDel="00BC01B7">
          <w:rPr>
            <w:color w:val="0070C0"/>
            <w:highlight w:val="yellow"/>
            <w:shd w:val="clear" w:color="auto" w:fill="FFFFFF"/>
            <w:rPrChange w:id="366" w:author="Nathan Furey" w:date="2022-07-05T16:34:00Z">
              <w:rPr>
                <w:color w:val="0070C0"/>
                <w:shd w:val="clear" w:color="auto" w:fill="FFFFFF"/>
              </w:rPr>
            </w:rPrChange>
          </w:rPr>
          <w:delText xml:space="preserve">, potentially resulting from aggregation of Bull Trout at the counting fence </w:delText>
        </w:r>
        <w:r w:rsidR="00014AAD" w:rsidRPr="00F3536D" w:rsidDel="00BC01B7">
          <w:rPr>
            <w:color w:val="0070C0"/>
            <w:highlight w:val="yellow"/>
            <w:shd w:val="clear" w:color="auto" w:fill="FFFFFF"/>
            <w:rPrChange w:id="367" w:author="Nathan Furey" w:date="2022-07-05T16:34:00Z">
              <w:rPr>
                <w:color w:val="0070C0"/>
                <w:shd w:val="clear" w:color="auto" w:fill="FFFFFF"/>
              </w:rPr>
            </w:rPrChange>
          </w:rPr>
          <w:delText>or suboptimal placement of the DIDSON</w:delText>
        </w:r>
        <w:r w:rsidR="00B84F67" w:rsidRPr="00F3536D" w:rsidDel="00BC01B7">
          <w:rPr>
            <w:color w:val="0070C0"/>
            <w:highlight w:val="yellow"/>
            <w:shd w:val="clear" w:color="auto" w:fill="FFFFFF"/>
            <w:rPrChange w:id="368" w:author="Nathan Furey" w:date="2022-07-05T16:34:00Z">
              <w:rPr>
                <w:color w:val="0070C0"/>
                <w:shd w:val="clear" w:color="auto" w:fill="FFFFFF"/>
              </w:rPr>
            </w:rPrChange>
          </w:rPr>
          <w:delText xml:space="preserve"> and have provided suggestions for future research.</w:delText>
        </w:r>
        <w:r w:rsidR="00B84F67" w:rsidDel="00BC01B7">
          <w:rPr>
            <w:color w:val="0070C0"/>
            <w:shd w:val="clear" w:color="auto" w:fill="FFFFFF"/>
          </w:rPr>
          <w:delText xml:space="preserve"> </w:delText>
        </w:r>
      </w:del>
      <w:r w:rsidR="00B84F67">
        <w:rPr>
          <w:color w:val="0070C0"/>
          <w:shd w:val="clear" w:color="auto" w:fill="FFFFFF"/>
        </w:rPr>
        <w:t xml:space="preserve">We believe that the day night comparison still remains </w:t>
      </w:r>
      <w:ins w:id="369" w:author="Nathan Furey" w:date="2022-07-05T15:54:00Z">
        <w:r w:rsidR="007702CD">
          <w:rPr>
            <w:color w:val="0070C0"/>
            <w:shd w:val="clear" w:color="auto" w:fill="FFFFFF"/>
          </w:rPr>
          <w:t xml:space="preserve">valuable given the strong diel nature of this system </w:t>
        </w:r>
      </w:ins>
      <w:r w:rsidR="00B84F67">
        <w:rPr>
          <w:color w:val="0070C0"/>
          <w:shd w:val="clear" w:color="auto" w:fill="FFFFFF"/>
        </w:rPr>
        <w:t xml:space="preserve">and have </w:t>
      </w:r>
      <w:r w:rsidR="00F120F4">
        <w:rPr>
          <w:color w:val="0070C0"/>
          <w:shd w:val="clear" w:color="auto" w:fill="FFFFFF"/>
        </w:rPr>
        <w:t>decided to keep it within the manuscript</w:t>
      </w:r>
      <w:ins w:id="370" w:author="Nathan Furey" w:date="2022-07-05T15:54:00Z">
        <w:r w:rsidR="007702CD">
          <w:rPr>
            <w:color w:val="0070C0"/>
            <w:shd w:val="clear" w:color="auto" w:fill="FFFFFF"/>
          </w:rPr>
          <w:t>.</w:t>
        </w:r>
      </w:ins>
      <w:r w:rsidR="00F120F4">
        <w:rPr>
          <w:color w:val="0070C0"/>
          <w:shd w:val="clear" w:color="auto" w:fill="FFFFFF"/>
        </w:rPr>
        <w:t xml:space="preserve"> </w:t>
      </w:r>
    </w:p>
    <w:p w14:paraId="4B31DF96" w14:textId="22E72DFE" w:rsidR="00033587" w:rsidRPr="00BC01B7" w:rsidRDefault="00DD7112" w:rsidP="00033587">
      <w:pPr>
        <w:pStyle w:val="NormalWeb"/>
        <w:rPr>
          <w:i/>
          <w:iCs/>
          <w:color w:val="000000" w:themeColor="text1"/>
          <w:rPrChange w:id="371" w:author="Matt Cheng" w:date="2022-07-06T15:46:00Z">
            <w:rPr>
              <w:i/>
              <w:iCs/>
              <w:color w:val="00B050"/>
            </w:rPr>
          </w:rPrChange>
        </w:rPr>
      </w:pPr>
      <w:ins w:id="372" w:author="Matt Cheng" w:date="2022-07-06T17:21:00Z">
        <w:r>
          <w:rPr>
            <w:color w:val="000000" w:themeColor="text1"/>
            <w:shd w:val="clear" w:color="auto" w:fill="FFFFFF"/>
          </w:rPr>
          <w:t xml:space="preserve">Comment </w:t>
        </w:r>
      </w:ins>
      <w:ins w:id="373" w:author="Matt Cheng" w:date="2022-07-06T17:22:00Z">
        <w:r w:rsidR="000C26B5">
          <w:rPr>
            <w:color w:val="000000" w:themeColor="text1"/>
            <w:shd w:val="clear" w:color="auto" w:fill="FFFFFF"/>
          </w:rPr>
          <w:t>#</w:t>
        </w:r>
      </w:ins>
      <w:ins w:id="374" w:author="Matt Cheng" w:date="2022-07-06T17:21:00Z">
        <w:r>
          <w:rPr>
            <w:color w:val="000000" w:themeColor="text1"/>
            <w:shd w:val="clear" w:color="auto" w:fill="FFFFFF"/>
          </w:rPr>
          <w:t>1</w:t>
        </w:r>
        <w:r w:rsidR="00C73719">
          <w:rPr>
            <w:color w:val="000000" w:themeColor="text1"/>
            <w:shd w:val="clear" w:color="auto" w:fill="FFFFFF"/>
          </w:rPr>
          <w:t>9</w:t>
        </w:r>
        <w:r>
          <w:rPr>
            <w:color w:val="000000" w:themeColor="text1"/>
            <w:shd w:val="clear" w:color="auto" w:fill="FFFFFF"/>
          </w:rPr>
          <w:t xml:space="preserve">: </w:t>
        </w:r>
      </w:ins>
      <w:r w:rsidR="00033587" w:rsidRPr="00BC01B7">
        <w:rPr>
          <w:i/>
          <w:iCs/>
          <w:color w:val="000000" w:themeColor="text1"/>
          <w:rPrChange w:id="375" w:author="Matt Cheng" w:date="2022-07-06T15:46:00Z">
            <w:rPr>
              <w:i/>
              <w:iCs/>
              <w:color w:val="00B050"/>
            </w:rPr>
          </w:rPrChange>
        </w:rPr>
        <w:t>L205-208: sort of circular. You don’t present data to show bulls are diurnal at other times, without smolts. Did they respond by changing a normal pattern, or do bulls feed on prey when prey is available?</w:t>
      </w:r>
      <w:r w:rsidR="00033587" w:rsidRPr="00BC01B7">
        <w:rPr>
          <w:color w:val="000000" w:themeColor="text1"/>
          <w:rPrChange w:id="376" w:author="Matt Cheng" w:date="2022-07-06T15:46:00Z">
            <w:rPr>
              <w:color w:val="00B050"/>
            </w:rPr>
          </w:rPrChange>
        </w:rPr>
        <w:t xml:space="preserve"> </w:t>
      </w:r>
      <w:r w:rsidR="00033587" w:rsidRPr="00BC01B7">
        <w:rPr>
          <w:i/>
          <w:iCs/>
          <w:color w:val="000000" w:themeColor="text1"/>
          <w:rPrChange w:id="377" w:author="Matt Cheng" w:date="2022-07-06T15:46:00Z">
            <w:rPr>
              <w:i/>
              <w:iCs/>
              <w:color w:val="00B050"/>
            </w:rPr>
          </w:rPrChange>
        </w:rPr>
        <w:t xml:space="preserve">And why does this matter? Predators eat prey when prey are available, and we already knew bulls eat sockeye. I’m having trouble seeing a novel finding here. </w:t>
      </w:r>
    </w:p>
    <w:p w14:paraId="6E0540E4" w14:textId="68D62EDA" w:rsidR="00745BC7" w:rsidRDefault="00745BC7" w:rsidP="00033587">
      <w:pPr>
        <w:pStyle w:val="NormalWeb"/>
        <w:rPr>
          <w:ins w:id="378" w:author="Nathan Furey" w:date="2022-07-05T16:38:00Z"/>
          <w:i/>
          <w:iCs/>
        </w:rPr>
      </w:pPr>
      <w:ins w:id="379" w:author="Nathan Furey" w:date="2022-07-05T16:38:00Z">
        <w:r w:rsidRPr="003C655B">
          <w:rPr>
            <w:color w:val="0070C0"/>
            <w:shd w:val="clear" w:color="auto" w:fill="FFFFFF"/>
          </w:rPr>
          <w:t>Author response</w:t>
        </w:r>
      </w:ins>
      <w:ins w:id="380" w:author="Matt Cheng" w:date="2022-07-06T17:22:00Z">
        <w:r w:rsidR="002220B6">
          <w:rPr>
            <w:color w:val="0070C0"/>
            <w:shd w:val="clear" w:color="auto" w:fill="FFFFFF"/>
          </w:rPr>
          <w:t xml:space="preserve"> #19</w:t>
        </w:r>
      </w:ins>
      <w:ins w:id="381" w:author="Nathan Furey" w:date="2022-07-05T16:38:00Z">
        <w:r w:rsidRPr="003C655B">
          <w:rPr>
            <w:color w:val="0070C0"/>
            <w:shd w:val="clear" w:color="auto" w:fill="FFFFFF"/>
          </w:rPr>
          <w:t>:</w:t>
        </w:r>
        <w:r>
          <w:rPr>
            <w:color w:val="0070C0"/>
            <w:shd w:val="clear" w:color="auto" w:fill="FFFFFF"/>
          </w:rPr>
          <w:t xml:space="preserve"> We have simplified this statement, acknowledging that we are simply observ</w:t>
        </w:r>
      </w:ins>
      <w:ins w:id="382" w:author="Nathan Furey" w:date="2022-07-05T16:39:00Z">
        <w:r>
          <w:rPr>
            <w:color w:val="0070C0"/>
            <w:shd w:val="clear" w:color="auto" w:fill="FFFFFF"/>
          </w:rPr>
          <w:t>ing Bull Trout being more active when prey are available, and that further studies would be needed to examine Bull Trout behavior at other times (L</w:t>
        </w:r>
        <w:del w:id="383" w:author="Matt Cheng" w:date="2022-07-06T15:43:00Z">
          <w:r w:rsidDel="00E05FEF">
            <w:rPr>
              <w:color w:val="0070C0"/>
              <w:shd w:val="clear" w:color="auto" w:fill="FFFFFF"/>
            </w:rPr>
            <w:delText>XX</w:delText>
          </w:r>
        </w:del>
      </w:ins>
      <w:ins w:id="384" w:author="Matt Cheng" w:date="2022-07-06T15:43:00Z">
        <w:r w:rsidR="00E05FEF">
          <w:rPr>
            <w:color w:val="0070C0"/>
            <w:shd w:val="clear" w:color="auto" w:fill="FFFFFF"/>
          </w:rPr>
          <w:t>374</w:t>
        </w:r>
      </w:ins>
      <w:ins w:id="385" w:author="Nathan Furey" w:date="2022-07-05T16:39:00Z">
        <w:r>
          <w:rPr>
            <w:color w:val="0070C0"/>
            <w:shd w:val="clear" w:color="auto" w:fill="FFFFFF"/>
          </w:rPr>
          <w:t>-</w:t>
        </w:r>
      </w:ins>
      <w:ins w:id="386" w:author="Matt Cheng" w:date="2022-07-06T15:43:00Z">
        <w:r w:rsidR="00941C8B">
          <w:rPr>
            <w:color w:val="0070C0"/>
            <w:shd w:val="clear" w:color="auto" w:fill="FFFFFF"/>
          </w:rPr>
          <w:t xml:space="preserve">389, </w:t>
        </w:r>
        <w:r w:rsidR="004F5811">
          <w:rPr>
            <w:color w:val="0070C0"/>
            <w:shd w:val="clear" w:color="auto" w:fill="FFFFFF"/>
          </w:rPr>
          <w:t>400 - 402</w:t>
        </w:r>
      </w:ins>
      <w:ins w:id="387" w:author="Nathan Furey" w:date="2022-07-05T16:39:00Z">
        <w:del w:id="388" w:author="Matt Cheng" w:date="2022-07-06T15:43:00Z">
          <w:r w:rsidDel="00941C8B">
            <w:rPr>
              <w:color w:val="0070C0"/>
              <w:shd w:val="clear" w:color="auto" w:fill="FFFFFF"/>
            </w:rPr>
            <w:delText>XX</w:delText>
          </w:r>
        </w:del>
        <w:r>
          <w:rPr>
            <w:color w:val="0070C0"/>
            <w:shd w:val="clear" w:color="auto" w:fill="FFFFFF"/>
          </w:rPr>
          <w:t xml:space="preserve">). </w:t>
        </w:r>
      </w:ins>
    </w:p>
    <w:p w14:paraId="535B5FF2" w14:textId="3444087C" w:rsidR="00033587" w:rsidRDefault="000B04B2" w:rsidP="00033587">
      <w:pPr>
        <w:pStyle w:val="NormalWeb"/>
        <w:rPr>
          <w:i/>
          <w:iCs/>
        </w:rPr>
      </w:pPr>
      <w:ins w:id="389" w:author="Matt Cheng" w:date="2022-07-06T17:21:00Z">
        <w:r>
          <w:rPr>
            <w:color w:val="000000" w:themeColor="text1"/>
            <w:shd w:val="clear" w:color="auto" w:fill="FFFFFF"/>
          </w:rPr>
          <w:t xml:space="preserve">Comment </w:t>
        </w:r>
      </w:ins>
      <w:ins w:id="390" w:author="Matt Cheng" w:date="2022-07-06T17:30:00Z">
        <w:r w:rsidR="007C4740">
          <w:rPr>
            <w:color w:val="000000" w:themeColor="text1"/>
            <w:shd w:val="clear" w:color="auto" w:fill="FFFFFF"/>
          </w:rPr>
          <w:t>#</w:t>
        </w:r>
      </w:ins>
      <w:ins w:id="391" w:author="Matt Cheng" w:date="2022-07-06T17:21:00Z">
        <w:r w:rsidR="00BB1B70">
          <w:rPr>
            <w:color w:val="000000" w:themeColor="text1"/>
            <w:shd w:val="clear" w:color="auto" w:fill="FFFFFF"/>
          </w:rPr>
          <w:t>20</w:t>
        </w:r>
        <w:r>
          <w:rPr>
            <w:color w:val="000000" w:themeColor="text1"/>
            <w:shd w:val="clear" w:color="auto" w:fill="FFFFFF"/>
          </w:rPr>
          <w:t xml:space="preserve">: </w:t>
        </w:r>
      </w:ins>
      <w:r w:rsidR="00033587" w:rsidRPr="003C655B">
        <w:rPr>
          <w:i/>
          <w:iCs/>
        </w:rPr>
        <w:t xml:space="preserve">L214-232: Odd. We knew that bulls feed a lot near the fence, so what is the point of this paragraph? </w:t>
      </w:r>
    </w:p>
    <w:p w14:paraId="7EDB645D" w14:textId="65C98BCA" w:rsidR="00C76DBF" w:rsidRPr="003C655B" w:rsidRDefault="00C76DBF" w:rsidP="00033587">
      <w:pPr>
        <w:pStyle w:val="NormalWeb"/>
        <w:rPr>
          <w:i/>
          <w:iCs/>
        </w:rPr>
      </w:pPr>
      <w:r w:rsidRPr="003C655B">
        <w:rPr>
          <w:color w:val="0070C0"/>
          <w:shd w:val="clear" w:color="auto" w:fill="FFFFFF"/>
        </w:rPr>
        <w:t>Author response</w:t>
      </w:r>
      <w:ins w:id="392" w:author="Matt Cheng" w:date="2022-07-06T17:22:00Z">
        <w:r w:rsidR="00E85C9B">
          <w:rPr>
            <w:color w:val="0070C0"/>
            <w:shd w:val="clear" w:color="auto" w:fill="FFFFFF"/>
          </w:rPr>
          <w:t xml:space="preserve"> </w:t>
        </w:r>
        <w:r w:rsidR="00F22A6E">
          <w:rPr>
            <w:color w:val="0070C0"/>
            <w:shd w:val="clear" w:color="auto" w:fill="FFFFFF"/>
          </w:rPr>
          <w:t>#</w:t>
        </w:r>
        <w:r w:rsidR="005D1CA6">
          <w:rPr>
            <w:color w:val="0070C0"/>
            <w:shd w:val="clear" w:color="auto" w:fill="FFFFFF"/>
          </w:rPr>
          <w:t>20</w:t>
        </w:r>
      </w:ins>
      <w:r w:rsidRPr="003C655B">
        <w:rPr>
          <w:color w:val="0070C0"/>
          <w:shd w:val="clear" w:color="auto" w:fill="FFFFFF"/>
        </w:rPr>
        <w:t>:</w:t>
      </w:r>
      <w:r>
        <w:rPr>
          <w:color w:val="0070C0"/>
          <w:shd w:val="clear" w:color="auto" w:fill="FFFFFF"/>
        </w:rPr>
        <w:t xml:space="preserve"> Although Bull Trout captured near the fence do indeed contain large numbers of smolts </w:t>
      </w:r>
      <w:r w:rsidR="00B640A9">
        <w:rPr>
          <w:color w:val="0070C0"/>
          <w:shd w:val="clear" w:color="auto" w:fill="FFFFFF"/>
        </w:rPr>
        <w:t xml:space="preserve">in their stomach, it is unclear whether these prey items originated from predation events at the counting fence </w:t>
      </w:r>
      <w:r w:rsidR="00F3536D">
        <w:rPr>
          <w:color w:val="0070C0"/>
          <w:shd w:val="clear" w:color="auto" w:fill="FFFFFF"/>
        </w:rPr>
        <w:t xml:space="preserve">(which had been assumed up to this point) </w:t>
      </w:r>
      <w:r w:rsidR="00B640A9">
        <w:rPr>
          <w:color w:val="0070C0"/>
          <w:shd w:val="clear" w:color="auto" w:fill="FFFFFF"/>
        </w:rPr>
        <w:t xml:space="preserve">or elsewhere. </w:t>
      </w:r>
      <w:r w:rsidR="00124043">
        <w:rPr>
          <w:color w:val="0070C0"/>
          <w:shd w:val="clear" w:color="auto" w:fill="FFFFFF"/>
        </w:rPr>
        <w:t>We have reflected this point throughout the manuscript</w:t>
      </w:r>
      <w:r w:rsidR="00794869">
        <w:rPr>
          <w:color w:val="0070C0"/>
          <w:shd w:val="clear" w:color="auto" w:fill="FFFFFF"/>
        </w:rPr>
        <w:t>, and thus believe it justifies</w:t>
      </w:r>
      <w:r w:rsidR="00AC1257">
        <w:rPr>
          <w:color w:val="0070C0"/>
          <w:shd w:val="clear" w:color="auto" w:fill="FFFFFF"/>
        </w:rPr>
        <w:t xml:space="preserve"> retaining this section within the text. </w:t>
      </w:r>
    </w:p>
    <w:p w14:paraId="737CBAAD" w14:textId="75A990E2" w:rsidR="00033587" w:rsidRPr="003C655B" w:rsidRDefault="00BB1B70" w:rsidP="00033587">
      <w:pPr>
        <w:pStyle w:val="NormalWeb"/>
        <w:rPr>
          <w:i/>
          <w:iCs/>
        </w:rPr>
      </w:pPr>
      <w:ins w:id="393" w:author="Matt Cheng" w:date="2022-07-06T17:21:00Z">
        <w:r>
          <w:rPr>
            <w:color w:val="000000" w:themeColor="text1"/>
            <w:shd w:val="clear" w:color="auto" w:fill="FFFFFF"/>
          </w:rPr>
          <w:t>Comment</w:t>
        </w:r>
        <w:r w:rsidR="002F144E">
          <w:rPr>
            <w:color w:val="000000" w:themeColor="text1"/>
            <w:shd w:val="clear" w:color="auto" w:fill="FFFFFF"/>
          </w:rPr>
          <w:t xml:space="preserve"> </w:t>
        </w:r>
      </w:ins>
      <w:ins w:id="394" w:author="Matt Cheng" w:date="2022-07-06T17:22:00Z">
        <w:r w:rsidR="00E85C9B">
          <w:rPr>
            <w:color w:val="000000" w:themeColor="text1"/>
            <w:shd w:val="clear" w:color="auto" w:fill="FFFFFF"/>
          </w:rPr>
          <w:t>#</w:t>
        </w:r>
      </w:ins>
      <w:ins w:id="395" w:author="Matt Cheng" w:date="2022-07-06T17:21:00Z">
        <w:r w:rsidR="002F144E">
          <w:rPr>
            <w:color w:val="000000" w:themeColor="text1"/>
            <w:shd w:val="clear" w:color="auto" w:fill="FFFFFF"/>
          </w:rPr>
          <w:t xml:space="preserve">21: </w:t>
        </w:r>
      </w:ins>
      <w:r w:rsidR="00033587" w:rsidRPr="003C655B">
        <w:rPr>
          <w:i/>
          <w:iCs/>
        </w:rPr>
        <w:t xml:space="preserve">L233-240: not really necessary here. Not part of this study, not a data set easily collected by this methods, so...not relevant here. Unless I missed a point, so change my mind. </w:t>
      </w:r>
    </w:p>
    <w:p w14:paraId="535FA2C4" w14:textId="05EF7E45" w:rsidR="009C67D3" w:rsidRPr="003C655B" w:rsidRDefault="009C67D3" w:rsidP="00033587">
      <w:pPr>
        <w:pStyle w:val="NormalWeb"/>
        <w:rPr>
          <w:i/>
          <w:iCs/>
        </w:rPr>
      </w:pPr>
      <w:r w:rsidRPr="003C655B">
        <w:rPr>
          <w:color w:val="0070C0"/>
          <w:shd w:val="clear" w:color="auto" w:fill="FFFFFF"/>
        </w:rPr>
        <w:t>Author response</w:t>
      </w:r>
      <w:ins w:id="396" w:author="Matt Cheng" w:date="2022-07-06T17:22:00Z">
        <w:r w:rsidR="00701C44">
          <w:rPr>
            <w:color w:val="0070C0"/>
            <w:shd w:val="clear" w:color="auto" w:fill="FFFFFF"/>
          </w:rPr>
          <w:t xml:space="preserve"> </w:t>
        </w:r>
        <w:r w:rsidR="00701C44">
          <w:rPr>
            <w:color w:val="0070C0"/>
            <w:shd w:val="clear" w:color="auto" w:fill="FFFFFF"/>
          </w:rPr>
          <w:t>#2</w:t>
        </w:r>
        <w:r w:rsidR="006648CE">
          <w:rPr>
            <w:color w:val="0070C0"/>
            <w:shd w:val="clear" w:color="auto" w:fill="FFFFFF"/>
          </w:rPr>
          <w:t>1</w:t>
        </w:r>
      </w:ins>
      <w:r w:rsidRPr="003C655B">
        <w:rPr>
          <w:color w:val="0070C0"/>
          <w:shd w:val="clear" w:color="auto" w:fill="FFFFFF"/>
        </w:rPr>
        <w:t>:</w:t>
      </w:r>
      <w:r w:rsidR="00C32000" w:rsidRPr="003C655B">
        <w:rPr>
          <w:color w:val="0070C0"/>
          <w:shd w:val="clear" w:color="auto" w:fill="FFFFFF"/>
        </w:rPr>
        <w:t xml:space="preserve"> We have removed this paragraph as we agree that this is not a data set easily collected by the methods used in this study</w:t>
      </w:r>
      <w:r w:rsidR="00F3536D">
        <w:rPr>
          <w:color w:val="0070C0"/>
          <w:shd w:val="clear" w:color="auto" w:fill="FFFFFF"/>
        </w:rPr>
        <w:t xml:space="preserve"> and tangential for this short Brief</w:t>
      </w:r>
      <w:r w:rsidR="00C32000" w:rsidRPr="003C655B">
        <w:rPr>
          <w:color w:val="0070C0"/>
          <w:shd w:val="clear" w:color="auto" w:fill="FFFFFF"/>
        </w:rPr>
        <w:t xml:space="preserve">. </w:t>
      </w:r>
    </w:p>
    <w:p w14:paraId="797D89BA" w14:textId="68C545CF" w:rsidR="00033587" w:rsidRPr="003C655B" w:rsidRDefault="00B120FA" w:rsidP="00033587">
      <w:pPr>
        <w:pStyle w:val="NormalWeb"/>
        <w:rPr>
          <w:i/>
          <w:iCs/>
        </w:rPr>
      </w:pPr>
      <w:ins w:id="397" w:author="Matt Cheng" w:date="2022-07-06T17:21:00Z">
        <w:r>
          <w:rPr>
            <w:color w:val="000000" w:themeColor="text1"/>
            <w:shd w:val="clear" w:color="auto" w:fill="FFFFFF"/>
          </w:rPr>
          <w:t xml:space="preserve">Comment </w:t>
        </w:r>
      </w:ins>
      <w:ins w:id="398" w:author="Matt Cheng" w:date="2022-07-06T17:22:00Z">
        <w:r w:rsidR="00E85C9B">
          <w:rPr>
            <w:color w:val="000000" w:themeColor="text1"/>
            <w:shd w:val="clear" w:color="auto" w:fill="FFFFFF"/>
          </w:rPr>
          <w:t>#</w:t>
        </w:r>
      </w:ins>
      <w:ins w:id="399" w:author="Matt Cheng" w:date="2022-07-06T17:21:00Z">
        <w:r>
          <w:rPr>
            <w:color w:val="000000" w:themeColor="text1"/>
            <w:shd w:val="clear" w:color="auto" w:fill="FFFFFF"/>
          </w:rPr>
          <w:t>2</w:t>
        </w:r>
        <w:r w:rsidR="00337750">
          <w:rPr>
            <w:color w:val="000000" w:themeColor="text1"/>
            <w:shd w:val="clear" w:color="auto" w:fill="FFFFFF"/>
          </w:rPr>
          <w:t>2</w:t>
        </w:r>
        <w:r>
          <w:rPr>
            <w:color w:val="000000" w:themeColor="text1"/>
            <w:shd w:val="clear" w:color="auto" w:fill="FFFFFF"/>
          </w:rPr>
          <w:t xml:space="preserve">: </w:t>
        </w:r>
      </w:ins>
      <w:r w:rsidR="00033587" w:rsidRPr="003C655B">
        <w:rPr>
          <w:i/>
          <w:iCs/>
        </w:rPr>
        <w:t xml:space="preserve">L251-252 – if this is the main conclusion (i.e., bulls feed more at the counting fence), how does it differ from Furey et al. 2016b? Why is this a new conclusion from your data? </w:t>
      </w:r>
    </w:p>
    <w:p w14:paraId="53155156" w14:textId="4CFABB15" w:rsidR="00254CD2" w:rsidRPr="003C655B" w:rsidRDefault="00254CD2" w:rsidP="00254CD2">
      <w:pPr>
        <w:pStyle w:val="NormalWeb"/>
        <w:rPr>
          <w:i/>
          <w:iCs/>
        </w:rPr>
      </w:pPr>
      <w:r w:rsidRPr="003C655B">
        <w:rPr>
          <w:color w:val="0070C0"/>
          <w:shd w:val="clear" w:color="auto" w:fill="FFFFFF"/>
        </w:rPr>
        <w:t>Author response</w:t>
      </w:r>
      <w:ins w:id="400" w:author="Matt Cheng" w:date="2022-07-06T17:21:00Z">
        <w:r w:rsidR="00701C44">
          <w:rPr>
            <w:color w:val="0070C0"/>
            <w:shd w:val="clear" w:color="auto" w:fill="FFFFFF"/>
          </w:rPr>
          <w:t xml:space="preserve"> #2</w:t>
        </w:r>
      </w:ins>
      <w:ins w:id="401" w:author="Matt Cheng" w:date="2022-07-06T17:22:00Z">
        <w:r w:rsidR="00491A77">
          <w:rPr>
            <w:color w:val="0070C0"/>
            <w:shd w:val="clear" w:color="auto" w:fill="FFFFFF"/>
          </w:rPr>
          <w:t>2</w:t>
        </w:r>
      </w:ins>
      <w:r w:rsidRPr="003C655B">
        <w:rPr>
          <w:color w:val="0070C0"/>
          <w:shd w:val="clear" w:color="auto" w:fill="FFFFFF"/>
        </w:rPr>
        <w:t>:</w:t>
      </w:r>
      <w:r w:rsidR="00D15F29">
        <w:rPr>
          <w:color w:val="0070C0"/>
          <w:shd w:val="clear" w:color="auto" w:fill="FFFFFF"/>
        </w:rPr>
        <w:t xml:space="preserve"> Our results differ from Furey et al. 2016b because conclusions drawn resulted from bioenergetic simulations and </w:t>
      </w:r>
      <w:r w:rsidR="00ED1603">
        <w:rPr>
          <w:color w:val="0070C0"/>
          <w:shd w:val="clear" w:color="auto" w:fill="FFFFFF"/>
        </w:rPr>
        <w:t>stomach content analyses</w:t>
      </w:r>
      <w:r w:rsidR="00F3536D">
        <w:rPr>
          <w:color w:val="0070C0"/>
          <w:shd w:val="clear" w:color="auto" w:fill="FFFFFF"/>
        </w:rPr>
        <w:t xml:space="preserve"> (diet studies provide a snapshot of what is in the guts, with assumptions being made in terms of the time period over which contents were consumed AND where consumption occurred)</w:t>
      </w:r>
      <w:r w:rsidR="00ED1603">
        <w:rPr>
          <w:color w:val="0070C0"/>
          <w:shd w:val="clear" w:color="auto" w:fill="FFFFFF"/>
        </w:rPr>
        <w:t xml:space="preserve">. </w:t>
      </w:r>
      <w:r w:rsidR="00856584">
        <w:rPr>
          <w:color w:val="0070C0"/>
          <w:shd w:val="clear" w:color="auto" w:fill="FFFFFF"/>
        </w:rPr>
        <w:t xml:space="preserve">Thus, </w:t>
      </w:r>
      <w:r w:rsidR="00F3536D">
        <w:rPr>
          <w:color w:val="0070C0"/>
          <w:shd w:val="clear" w:color="auto" w:fill="FFFFFF"/>
        </w:rPr>
        <w:t xml:space="preserve">although it was assumed Bull Trout were indeed more easily consuming smolts at the fence, the DIDSON confirms that feeding activity here is intense. </w:t>
      </w:r>
      <w:r w:rsidR="00EC39ED">
        <w:rPr>
          <w:color w:val="0070C0"/>
          <w:shd w:val="clear" w:color="auto" w:fill="FFFFFF"/>
        </w:rPr>
        <w:t xml:space="preserve">We have </w:t>
      </w:r>
      <w:r w:rsidR="00A57C02">
        <w:rPr>
          <w:color w:val="0070C0"/>
          <w:shd w:val="clear" w:color="auto" w:fill="FFFFFF"/>
        </w:rPr>
        <w:t>carried</w:t>
      </w:r>
      <w:r w:rsidR="00BA7744">
        <w:rPr>
          <w:color w:val="0070C0"/>
          <w:shd w:val="clear" w:color="auto" w:fill="FFFFFF"/>
        </w:rPr>
        <w:t xml:space="preserve"> this point throughout the manuscript </w:t>
      </w:r>
      <w:r w:rsidR="00C31CAB">
        <w:rPr>
          <w:color w:val="0070C0"/>
          <w:shd w:val="clear" w:color="auto" w:fill="FFFFFF"/>
        </w:rPr>
        <w:t xml:space="preserve">to better communicate the </w:t>
      </w:r>
      <w:r w:rsidR="00CB5F36">
        <w:rPr>
          <w:color w:val="0070C0"/>
          <w:shd w:val="clear" w:color="auto" w:fill="FFFFFF"/>
        </w:rPr>
        <w:t xml:space="preserve">novelty of the present study. </w:t>
      </w:r>
    </w:p>
    <w:p w14:paraId="3027BF38" w14:textId="77777777" w:rsidR="000200AF" w:rsidRPr="003C655B" w:rsidRDefault="000200AF" w:rsidP="00BB0555">
      <w:pPr>
        <w:rPr>
          <w:rFonts w:ascii="Times New Roman" w:hAnsi="Times New Roman" w:cs="Times New Roman"/>
        </w:rPr>
      </w:pPr>
    </w:p>
    <w:sectPr w:rsidR="000200AF" w:rsidRPr="003C65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tt Cheng" w:date="2022-06-28T19:31:00Z" w:initials="MC">
    <w:p w14:paraId="28D53A70" w14:textId="77777777" w:rsidR="004818D7" w:rsidRDefault="004818D7" w:rsidP="00826307">
      <w:r>
        <w:rPr>
          <w:rStyle w:val="CommentReference"/>
        </w:rPr>
        <w:annotationRef/>
      </w:r>
      <w:r>
        <w:rPr>
          <w:sz w:val="20"/>
          <w:szCs w:val="20"/>
        </w:rPr>
        <w:t xml:space="preserve">Nathan, could you help add additional information on site conditions etc </w:t>
      </w:r>
    </w:p>
  </w:comment>
  <w:comment w:id="4" w:author="Nathan Furey" w:date="2022-07-05T10:38:00Z" w:initials="NF">
    <w:p w14:paraId="66313BF6" w14:textId="77777777" w:rsidR="008141C5" w:rsidRDefault="008141C5">
      <w:pPr>
        <w:pStyle w:val="CommentText"/>
      </w:pPr>
      <w:r>
        <w:rPr>
          <w:rStyle w:val="CommentReference"/>
        </w:rPr>
        <w:annotationRef/>
      </w:r>
      <w:r>
        <w:t>Narrows = outlet is ~50 meters wide. DIDSON deployed in shallow water (&lt; 1 m depth) but max depth of the river here is ~9.5 m.</w:t>
      </w:r>
    </w:p>
    <w:p w14:paraId="09D62CBB" w14:textId="77777777" w:rsidR="008141C5" w:rsidRDefault="008141C5">
      <w:pPr>
        <w:pStyle w:val="CommentText"/>
      </w:pPr>
    </w:p>
    <w:p w14:paraId="787EA5AC" w14:textId="77777777" w:rsidR="008141C5" w:rsidRDefault="008141C5">
      <w:pPr>
        <w:pStyle w:val="CommentText"/>
      </w:pPr>
      <w:r>
        <w:t>Both downstream fence deployments - river is ~80 -m wide and about ~~0.5-0.9 m deep</w:t>
      </w:r>
    </w:p>
    <w:p w14:paraId="2DA6A9FA" w14:textId="77777777" w:rsidR="008141C5" w:rsidRDefault="008141C5">
      <w:pPr>
        <w:pStyle w:val="CommentText"/>
      </w:pPr>
    </w:p>
    <w:p w14:paraId="6DD3A446" w14:textId="77777777" w:rsidR="008141C5" w:rsidRDefault="008141C5" w:rsidP="000D09E0">
      <w:pPr>
        <w:pStyle w:val="CommentText"/>
      </w:pPr>
      <w:r>
        <w:t>Upstream fence - river is about 80 meters wide, but the DIDSON is deployed partway across the river, so the section it's looking towards is ~50-m wide and 0.5 - 0.8 m deep</w:t>
      </w:r>
    </w:p>
  </w:comment>
  <w:comment w:id="83" w:author="Matt Cheng" w:date="2022-07-06T15:21:00Z" w:initials="MC">
    <w:p w14:paraId="10A3C212" w14:textId="77777777" w:rsidR="00041A61" w:rsidRDefault="009E09B0" w:rsidP="00F92220">
      <w:r>
        <w:rPr>
          <w:rStyle w:val="CommentReference"/>
        </w:rPr>
        <w:annotationRef/>
      </w:r>
      <w:r w:rsidR="00041A61">
        <w:rPr>
          <w:sz w:val="20"/>
          <w:szCs w:val="20"/>
        </w:rPr>
        <w:t>I ended up including these numbers in the results - mostly because we mention it in the methods. I tried to keep it brief. Please delete throughout if you dont’ think we should even address this issue.</w:t>
      </w:r>
    </w:p>
  </w:comment>
  <w:comment w:id="158" w:author="Nathan Furey" w:date="2022-07-05T14:10:00Z" w:initials="NF">
    <w:p w14:paraId="7D28D72E" w14:textId="2716EEA8" w:rsidR="00DB5378" w:rsidRDefault="00DB5378" w:rsidP="00754088">
      <w:pPr>
        <w:pStyle w:val="CommentText"/>
      </w:pPr>
      <w:r>
        <w:rPr>
          <w:rStyle w:val="CommentReference"/>
        </w:rPr>
        <w:annotationRef/>
      </w:r>
      <w:r>
        <w:t>Matt - can you provide means here, and the p-value?</w:t>
      </w:r>
    </w:p>
  </w:comment>
  <w:comment w:id="142" w:author="Nathan Furey" w:date="2022-07-05T14:07:00Z" w:initials="NF">
    <w:p w14:paraId="39425ECE" w14:textId="22D40A68" w:rsidR="00DB5378" w:rsidRDefault="00DB5378">
      <w:pPr>
        <w:pStyle w:val="CommentText"/>
      </w:pPr>
      <w:r>
        <w:rPr>
          <w:rStyle w:val="CommentReference"/>
        </w:rPr>
        <w:annotationRef/>
      </w:r>
      <w:r>
        <w:t>It's important to take reviewer comments seriously, but we also don't have to do everything they say and completely re-write sections (it's often about finding a compromise).</w:t>
      </w:r>
    </w:p>
    <w:p w14:paraId="423BC893" w14:textId="77777777" w:rsidR="00DB5378" w:rsidRDefault="00DB5378">
      <w:pPr>
        <w:pStyle w:val="CommentText"/>
      </w:pPr>
    </w:p>
    <w:p w14:paraId="0A8A81AD" w14:textId="77777777" w:rsidR="00DB5378" w:rsidRDefault="00DB5378" w:rsidP="00A1394A">
      <w:pPr>
        <w:pStyle w:val="CommentText"/>
      </w:pPr>
      <w:r>
        <w:t>We still in general see more interactions at night than during the day - and I think this is pretty clear and makes sense!</w:t>
      </w:r>
    </w:p>
  </w:comment>
  <w:comment w:id="313" w:author="Nathan Furey" w:date="2022-07-05T15:31:00Z" w:initials="NF">
    <w:p w14:paraId="21D31EEE" w14:textId="77777777" w:rsidR="0020325D" w:rsidRDefault="0020325D" w:rsidP="00672BE4">
      <w:pPr>
        <w:pStyle w:val="CommentText"/>
      </w:pPr>
      <w:r>
        <w:rPr>
          <w:rStyle w:val="CommentReference"/>
        </w:rPr>
        <w:annotationRef/>
      </w:r>
      <w:r>
        <w:t>But did you re-run in the same way? It appears you aggregated data in new ways. Can you re-run but consistent to our original deployment-specific (and aggregated)?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D53A70" w15:done="1"/>
  <w15:commentEx w15:paraId="6DD3A446" w15:paraIdParent="28D53A70" w15:done="1"/>
  <w15:commentEx w15:paraId="10A3C212" w15:done="0"/>
  <w15:commentEx w15:paraId="7D28D72E" w15:done="0"/>
  <w15:commentEx w15:paraId="0A8A81AD" w15:done="1"/>
  <w15:commentEx w15:paraId="21D31EE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D592" w16cex:dateUtc="2022-06-29T03:31:00Z"/>
  <w16cex:commentExtensible w16cex:durableId="266E9336" w16cex:dateUtc="2022-07-05T14:38:00Z"/>
  <w16cex:commentExtensible w16cex:durableId="267026DC" w16cex:dateUtc="2022-07-06T23:21:00Z"/>
  <w16cex:commentExtensible w16cex:durableId="266EC4CD" w16cex:dateUtc="2022-07-05T18:10:00Z"/>
  <w16cex:commentExtensible w16cex:durableId="266EC42C" w16cex:dateUtc="2022-07-05T18:07:00Z"/>
  <w16cex:commentExtensible w16cex:durableId="266ED7E6" w16cex:dateUtc="2022-07-05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D53A70" w16cid:durableId="2665D592"/>
  <w16cid:commentId w16cid:paraId="6DD3A446" w16cid:durableId="266E9336"/>
  <w16cid:commentId w16cid:paraId="10A3C212" w16cid:durableId="267026DC"/>
  <w16cid:commentId w16cid:paraId="7D28D72E" w16cid:durableId="266EC4CD"/>
  <w16cid:commentId w16cid:paraId="0A8A81AD" w16cid:durableId="266EC42C"/>
  <w16cid:commentId w16cid:paraId="21D31EEE" w16cid:durableId="266ED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D112" w14:textId="77777777" w:rsidR="005341A7" w:rsidRDefault="005341A7" w:rsidP="00D86FA3">
      <w:r>
        <w:separator/>
      </w:r>
    </w:p>
  </w:endnote>
  <w:endnote w:type="continuationSeparator" w:id="0">
    <w:p w14:paraId="12F8AE4A" w14:textId="77777777" w:rsidR="005341A7" w:rsidRDefault="005341A7" w:rsidP="00D8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D61EE" w14:textId="77777777" w:rsidR="005341A7" w:rsidRDefault="005341A7" w:rsidP="00D86FA3">
      <w:r>
        <w:separator/>
      </w:r>
    </w:p>
  </w:footnote>
  <w:footnote w:type="continuationSeparator" w:id="0">
    <w:p w14:paraId="179C8B62" w14:textId="77777777" w:rsidR="005341A7" w:rsidRDefault="005341A7" w:rsidP="00D86FA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rson w15:author="Nathan Furey">
    <w15:presenceInfo w15:providerId="AD" w15:userId="S::nbf1004@usnh.edu::340ccb2f-846c-494a-9277-9db1388c6f1f"/>
  </w15:person>
  <w15:person w15:author="Nathan Furey [2]">
    <w15:presenceInfo w15:providerId="None" w15:userId="Nathan Fur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8D"/>
    <w:rsid w:val="00001420"/>
    <w:rsid w:val="000019CD"/>
    <w:rsid w:val="00001E67"/>
    <w:rsid w:val="00003E96"/>
    <w:rsid w:val="0000595B"/>
    <w:rsid w:val="0001065E"/>
    <w:rsid w:val="00011894"/>
    <w:rsid w:val="000125FF"/>
    <w:rsid w:val="00012F31"/>
    <w:rsid w:val="00014AAD"/>
    <w:rsid w:val="00016602"/>
    <w:rsid w:val="000200AF"/>
    <w:rsid w:val="00020367"/>
    <w:rsid w:val="00021A52"/>
    <w:rsid w:val="00022C62"/>
    <w:rsid w:val="00033038"/>
    <w:rsid w:val="00033587"/>
    <w:rsid w:val="000339E3"/>
    <w:rsid w:val="00034A18"/>
    <w:rsid w:val="000411DA"/>
    <w:rsid w:val="00041A61"/>
    <w:rsid w:val="00044AE1"/>
    <w:rsid w:val="000460BF"/>
    <w:rsid w:val="00050486"/>
    <w:rsid w:val="00051508"/>
    <w:rsid w:val="000537C9"/>
    <w:rsid w:val="000564E9"/>
    <w:rsid w:val="000604EA"/>
    <w:rsid w:val="0006148D"/>
    <w:rsid w:val="00061DA2"/>
    <w:rsid w:val="000635A6"/>
    <w:rsid w:val="0006589B"/>
    <w:rsid w:val="000664FE"/>
    <w:rsid w:val="0006721D"/>
    <w:rsid w:val="0006793F"/>
    <w:rsid w:val="000708AC"/>
    <w:rsid w:val="00072A7D"/>
    <w:rsid w:val="000740AD"/>
    <w:rsid w:val="00080AB1"/>
    <w:rsid w:val="00084FF4"/>
    <w:rsid w:val="00093EF4"/>
    <w:rsid w:val="000A11BC"/>
    <w:rsid w:val="000A64FB"/>
    <w:rsid w:val="000B04B2"/>
    <w:rsid w:val="000B4892"/>
    <w:rsid w:val="000C2656"/>
    <w:rsid w:val="000C26B5"/>
    <w:rsid w:val="000C3357"/>
    <w:rsid w:val="000C3E55"/>
    <w:rsid w:val="000C56D5"/>
    <w:rsid w:val="000C6E9B"/>
    <w:rsid w:val="000C76ED"/>
    <w:rsid w:val="000D6F12"/>
    <w:rsid w:val="000E1048"/>
    <w:rsid w:val="000E3186"/>
    <w:rsid w:val="000E624E"/>
    <w:rsid w:val="000E65F9"/>
    <w:rsid w:val="000E7006"/>
    <w:rsid w:val="000F482A"/>
    <w:rsid w:val="000F5BED"/>
    <w:rsid w:val="00100A30"/>
    <w:rsid w:val="00101A0D"/>
    <w:rsid w:val="00101ADD"/>
    <w:rsid w:val="00121D2A"/>
    <w:rsid w:val="00124043"/>
    <w:rsid w:val="00126624"/>
    <w:rsid w:val="00134216"/>
    <w:rsid w:val="00136155"/>
    <w:rsid w:val="00141BC8"/>
    <w:rsid w:val="0015179A"/>
    <w:rsid w:val="001531BB"/>
    <w:rsid w:val="00154276"/>
    <w:rsid w:val="001621F9"/>
    <w:rsid w:val="001624A0"/>
    <w:rsid w:val="00163F2A"/>
    <w:rsid w:val="00163FD2"/>
    <w:rsid w:val="00173E66"/>
    <w:rsid w:val="00176A27"/>
    <w:rsid w:val="00180845"/>
    <w:rsid w:val="00180A93"/>
    <w:rsid w:val="00181A83"/>
    <w:rsid w:val="00182AD7"/>
    <w:rsid w:val="00183353"/>
    <w:rsid w:val="00183503"/>
    <w:rsid w:val="00187F92"/>
    <w:rsid w:val="001903B2"/>
    <w:rsid w:val="0019458B"/>
    <w:rsid w:val="001A13B0"/>
    <w:rsid w:val="001A1C38"/>
    <w:rsid w:val="001B00F7"/>
    <w:rsid w:val="001B1DE6"/>
    <w:rsid w:val="001B2DDB"/>
    <w:rsid w:val="001B64E9"/>
    <w:rsid w:val="001B6EC5"/>
    <w:rsid w:val="001C0F50"/>
    <w:rsid w:val="001C1DF7"/>
    <w:rsid w:val="001C3A78"/>
    <w:rsid w:val="001C5F78"/>
    <w:rsid w:val="001C7BE8"/>
    <w:rsid w:val="001D0263"/>
    <w:rsid w:val="001D3178"/>
    <w:rsid w:val="001D6212"/>
    <w:rsid w:val="001D7A78"/>
    <w:rsid w:val="001E1D2E"/>
    <w:rsid w:val="001E1F9D"/>
    <w:rsid w:val="001F7AA6"/>
    <w:rsid w:val="0020325D"/>
    <w:rsid w:val="00203669"/>
    <w:rsid w:val="002053C2"/>
    <w:rsid w:val="00207363"/>
    <w:rsid w:val="00212134"/>
    <w:rsid w:val="002148CD"/>
    <w:rsid w:val="0021516F"/>
    <w:rsid w:val="00217160"/>
    <w:rsid w:val="00221197"/>
    <w:rsid w:val="00221D83"/>
    <w:rsid w:val="002220B6"/>
    <w:rsid w:val="00224B3F"/>
    <w:rsid w:val="002260B0"/>
    <w:rsid w:val="00236DEA"/>
    <w:rsid w:val="002425B8"/>
    <w:rsid w:val="002456D4"/>
    <w:rsid w:val="00253B17"/>
    <w:rsid w:val="00254551"/>
    <w:rsid w:val="00254CD2"/>
    <w:rsid w:val="002577B8"/>
    <w:rsid w:val="00260B7D"/>
    <w:rsid w:val="00261516"/>
    <w:rsid w:val="00265816"/>
    <w:rsid w:val="0027034B"/>
    <w:rsid w:val="00277D92"/>
    <w:rsid w:val="00281537"/>
    <w:rsid w:val="00284BA3"/>
    <w:rsid w:val="00290B9E"/>
    <w:rsid w:val="00291B50"/>
    <w:rsid w:val="00293220"/>
    <w:rsid w:val="00295B8B"/>
    <w:rsid w:val="00295CD9"/>
    <w:rsid w:val="00296F2E"/>
    <w:rsid w:val="0029787B"/>
    <w:rsid w:val="002A085D"/>
    <w:rsid w:val="002A245E"/>
    <w:rsid w:val="002A2689"/>
    <w:rsid w:val="002A4AD9"/>
    <w:rsid w:val="002A574C"/>
    <w:rsid w:val="002B2C0E"/>
    <w:rsid w:val="002B2D65"/>
    <w:rsid w:val="002B3329"/>
    <w:rsid w:val="002C14F5"/>
    <w:rsid w:val="002C1E2D"/>
    <w:rsid w:val="002C2BD6"/>
    <w:rsid w:val="002D6759"/>
    <w:rsid w:val="002D74D7"/>
    <w:rsid w:val="002E2146"/>
    <w:rsid w:val="002E2ECC"/>
    <w:rsid w:val="002E538F"/>
    <w:rsid w:val="002F05C6"/>
    <w:rsid w:val="002F144E"/>
    <w:rsid w:val="002F211E"/>
    <w:rsid w:val="002F3F1F"/>
    <w:rsid w:val="002F5478"/>
    <w:rsid w:val="002F67A2"/>
    <w:rsid w:val="0030263F"/>
    <w:rsid w:val="003076DD"/>
    <w:rsid w:val="00315276"/>
    <w:rsid w:val="00316201"/>
    <w:rsid w:val="00317E48"/>
    <w:rsid w:val="00325155"/>
    <w:rsid w:val="0033051E"/>
    <w:rsid w:val="003346B0"/>
    <w:rsid w:val="00335118"/>
    <w:rsid w:val="00335188"/>
    <w:rsid w:val="00337750"/>
    <w:rsid w:val="00340929"/>
    <w:rsid w:val="003423CD"/>
    <w:rsid w:val="00354561"/>
    <w:rsid w:val="003567D7"/>
    <w:rsid w:val="00360121"/>
    <w:rsid w:val="003616BC"/>
    <w:rsid w:val="0036292A"/>
    <w:rsid w:val="00363A91"/>
    <w:rsid w:val="003706C1"/>
    <w:rsid w:val="00376392"/>
    <w:rsid w:val="0037667F"/>
    <w:rsid w:val="00385EBC"/>
    <w:rsid w:val="0039072F"/>
    <w:rsid w:val="00394E22"/>
    <w:rsid w:val="003975EC"/>
    <w:rsid w:val="003A0E3D"/>
    <w:rsid w:val="003A2F6F"/>
    <w:rsid w:val="003B1F97"/>
    <w:rsid w:val="003B2364"/>
    <w:rsid w:val="003B3C0D"/>
    <w:rsid w:val="003B7B26"/>
    <w:rsid w:val="003C1665"/>
    <w:rsid w:val="003C1FDF"/>
    <w:rsid w:val="003C4881"/>
    <w:rsid w:val="003C655B"/>
    <w:rsid w:val="003D29AD"/>
    <w:rsid w:val="003E39E1"/>
    <w:rsid w:val="003E670C"/>
    <w:rsid w:val="003F6BDE"/>
    <w:rsid w:val="003F6CF7"/>
    <w:rsid w:val="00401D3F"/>
    <w:rsid w:val="0040213C"/>
    <w:rsid w:val="004026A3"/>
    <w:rsid w:val="00411258"/>
    <w:rsid w:val="00413003"/>
    <w:rsid w:val="00413DF3"/>
    <w:rsid w:val="00421084"/>
    <w:rsid w:val="004228EA"/>
    <w:rsid w:val="00426686"/>
    <w:rsid w:val="00434481"/>
    <w:rsid w:val="00434D8F"/>
    <w:rsid w:val="00442D3A"/>
    <w:rsid w:val="00442F61"/>
    <w:rsid w:val="004434F9"/>
    <w:rsid w:val="00444824"/>
    <w:rsid w:val="004454C0"/>
    <w:rsid w:val="00453585"/>
    <w:rsid w:val="00455A20"/>
    <w:rsid w:val="00457352"/>
    <w:rsid w:val="004615CA"/>
    <w:rsid w:val="004625A9"/>
    <w:rsid w:val="0046669E"/>
    <w:rsid w:val="00467D9C"/>
    <w:rsid w:val="00472C0A"/>
    <w:rsid w:val="00472EE7"/>
    <w:rsid w:val="0047327E"/>
    <w:rsid w:val="00473D9E"/>
    <w:rsid w:val="004740AF"/>
    <w:rsid w:val="00474B9E"/>
    <w:rsid w:val="004751E5"/>
    <w:rsid w:val="004818D7"/>
    <w:rsid w:val="00486269"/>
    <w:rsid w:val="00490D3E"/>
    <w:rsid w:val="00491A77"/>
    <w:rsid w:val="00492AD6"/>
    <w:rsid w:val="004967E3"/>
    <w:rsid w:val="00496C9A"/>
    <w:rsid w:val="004A063B"/>
    <w:rsid w:val="004A1F08"/>
    <w:rsid w:val="004A48ED"/>
    <w:rsid w:val="004B3B8C"/>
    <w:rsid w:val="004C2224"/>
    <w:rsid w:val="004C270D"/>
    <w:rsid w:val="004D06CB"/>
    <w:rsid w:val="004D1E35"/>
    <w:rsid w:val="004D301A"/>
    <w:rsid w:val="004D3B61"/>
    <w:rsid w:val="004E58F9"/>
    <w:rsid w:val="004F132F"/>
    <w:rsid w:val="004F285D"/>
    <w:rsid w:val="004F3644"/>
    <w:rsid w:val="004F5811"/>
    <w:rsid w:val="004F6F51"/>
    <w:rsid w:val="004F7498"/>
    <w:rsid w:val="0050421E"/>
    <w:rsid w:val="00510B48"/>
    <w:rsid w:val="005175AA"/>
    <w:rsid w:val="00522178"/>
    <w:rsid w:val="0052240D"/>
    <w:rsid w:val="00524C01"/>
    <w:rsid w:val="00527AF8"/>
    <w:rsid w:val="00527D8C"/>
    <w:rsid w:val="005341A7"/>
    <w:rsid w:val="00534A47"/>
    <w:rsid w:val="00537434"/>
    <w:rsid w:val="00543D69"/>
    <w:rsid w:val="0054406C"/>
    <w:rsid w:val="00554735"/>
    <w:rsid w:val="005605C9"/>
    <w:rsid w:val="00561E34"/>
    <w:rsid w:val="00565956"/>
    <w:rsid w:val="0057310B"/>
    <w:rsid w:val="0058508F"/>
    <w:rsid w:val="00591C7B"/>
    <w:rsid w:val="00594746"/>
    <w:rsid w:val="00594CC6"/>
    <w:rsid w:val="005A16AD"/>
    <w:rsid w:val="005A37C8"/>
    <w:rsid w:val="005A3FD8"/>
    <w:rsid w:val="005B273D"/>
    <w:rsid w:val="005B4722"/>
    <w:rsid w:val="005B60F5"/>
    <w:rsid w:val="005C00E0"/>
    <w:rsid w:val="005C640B"/>
    <w:rsid w:val="005C74D5"/>
    <w:rsid w:val="005D1CA6"/>
    <w:rsid w:val="005D1FBB"/>
    <w:rsid w:val="005E1F0C"/>
    <w:rsid w:val="005E3C10"/>
    <w:rsid w:val="005E778F"/>
    <w:rsid w:val="005F6FED"/>
    <w:rsid w:val="00602292"/>
    <w:rsid w:val="00602ECF"/>
    <w:rsid w:val="006038D6"/>
    <w:rsid w:val="006102BD"/>
    <w:rsid w:val="006126F2"/>
    <w:rsid w:val="0061277E"/>
    <w:rsid w:val="00615504"/>
    <w:rsid w:val="00623A1C"/>
    <w:rsid w:val="00630D33"/>
    <w:rsid w:val="00634DBE"/>
    <w:rsid w:val="006406B5"/>
    <w:rsid w:val="0064155B"/>
    <w:rsid w:val="006467AF"/>
    <w:rsid w:val="006471BF"/>
    <w:rsid w:val="0065414B"/>
    <w:rsid w:val="006542E3"/>
    <w:rsid w:val="00661879"/>
    <w:rsid w:val="006648CE"/>
    <w:rsid w:val="00664EB8"/>
    <w:rsid w:val="0067232F"/>
    <w:rsid w:val="006750B5"/>
    <w:rsid w:val="006859BF"/>
    <w:rsid w:val="006928D7"/>
    <w:rsid w:val="00692F02"/>
    <w:rsid w:val="006A36B5"/>
    <w:rsid w:val="006A6660"/>
    <w:rsid w:val="006B1CC2"/>
    <w:rsid w:val="006B34E5"/>
    <w:rsid w:val="006B54BF"/>
    <w:rsid w:val="006C10EA"/>
    <w:rsid w:val="006C4E14"/>
    <w:rsid w:val="006C562D"/>
    <w:rsid w:val="006D5F94"/>
    <w:rsid w:val="006E2FD8"/>
    <w:rsid w:val="006E3022"/>
    <w:rsid w:val="006E4423"/>
    <w:rsid w:val="006E5918"/>
    <w:rsid w:val="006F3F60"/>
    <w:rsid w:val="006F7F4D"/>
    <w:rsid w:val="00701C44"/>
    <w:rsid w:val="00701D7E"/>
    <w:rsid w:val="0071145F"/>
    <w:rsid w:val="00714C05"/>
    <w:rsid w:val="0071521B"/>
    <w:rsid w:val="00716A54"/>
    <w:rsid w:val="00720655"/>
    <w:rsid w:val="007222D5"/>
    <w:rsid w:val="00722E82"/>
    <w:rsid w:val="00723F4E"/>
    <w:rsid w:val="00725115"/>
    <w:rsid w:val="007266DC"/>
    <w:rsid w:val="0072722C"/>
    <w:rsid w:val="00727607"/>
    <w:rsid w:val="0073456D"/>
    <w:rsid w:val="00740A14"/>
    <w:rsid w:val="00740E46"/>
    <w:rsid w:val="007433AD"/>
    <w:rsid w:val="007445B0"/>
    <w:rsid w:val="00745BC7"/>
    <w:rsid w:val="00746870"/>
    <w:rsid w:val="00757905"/>
    <w:rsid w:val="007628A5"/>
    <w:rsid w:val="00762ED3"/>
    <w:rsid w:val="007655BB"/>
    <w:rsid w:val="00767955"/>
    <w:rsid w:val="007702CD"/>
    <w:rsid w:val="0077300F"/>
    <w:rsid w:val="00773DC1"/>
    <w:rsid w:val="00776B71"/>
    <w:rsid w:val="00784028"/>
    <w:rsid w:val="00784B55"/>
    <w:rsid w:val="00785C96"/>
    <w:rsid w:val="00787198"/>
    <w:rsid w:val="00787BD4"/>
    <w:rsid w:val="0079086D"/>
    <w:rsid w:val="00794869"/>
    <w:rsid w:val="00797D36"/>
    <w:rsid w:val="007A146B"/>
    <w:rsid w:val="007B0638"/>
    <w:rsid w:val="007B2305"/>
    <w:rsid w:val="007B2AAE"/>
    <w:rsid w:val="007B41BA"/>
    <w:rsid w:val="007C13D7"/>
    <w:rsid w:val="007C37BA"/>
    <w:rsid w:val="007C4208"/>
    <w:rsid w:val="007C4740"/>
    <w:rsid w:val="007C73BB"/>
    <w:rsid w:val="007D1A3C"/>
    <w:rsid w:val="007E0EB0"/>
    <w:rsid w:val="007E3554"/>
    <w:rsid w:val="007F0B76"/>
    <w:rsid w:val="007F13EA"/>
    <w:rsid w:val="007F407F"/>
    <w:rsid w:val="007F7BA1"/>
    <w:rsid w:val="00800306"/>
    <w:rsid w:val="008007B7"/>
    <w:rsid w:val="0080094C"/>
    <w:rsid w:val="008014BC"/>
    <w:rsid w:val="00804918"/>
    <w:rsid w:val="00807B67"/>
    <w:rsid w:val="00813731"/>
    <w:rsid w:val="008141C5"/>
    <w:rsid w:val="00816D24"/>
    <w:rsid w:val="008179E2"/>
    <w:rsid w:val="00822464"/>
    <w:rsid w:val="008228E3"/>
    <w:rsid w:val="0082492B"/>
    <w:rsid w:val="00833DDF"/>
    <w:rsid w:val="0083438C"/>
    <w:rsid w:val="00834A93"/>
    <w:rsid w:val="008352CA"/>
    <w:rsid w:val="008371F4"/>
    <w:rsid w:val="00840159"/>
    <w:rsid w:val="00840317"/>
    <w:rsid w:val="00840503"/>
    <w:rsid w:val="008428BF"/>
    <w:rsid w:val="00842A18"/>
    <w:rsid w:val="00842CD7"/>
    <w:rsid w:val="008506FF"/>
    <w:rsid w:val="00856584"/>
    <w:rsid w:val="00857CB5"/>
    <w:rsid w:val="00860A81"/>
    <w:rsid w:val="0086387F"/>
    <w:rsid w:val="00865727"/>
    <w:rsid w:val="00866B32"/>
    <w:rsid w:val="00871F6C"/>
    <w:rsid w:val="00873316"/>
    <w:rsid w:val="00874A06"/>
    <w:rsid w:val="00876AFB"/>
    <w:rsid w:val="00876F4C"/>
    <w:rsid w:val="008903D3"/>
    <w:rsid w:val="008914F5"/>
    <w:rsid w:val="0089185A"/>
    <w:rsid w:val="00891EBC"/>
    <w:rsid w:val="00894D74"/>
    <w:rsid w:val="008A175A"/>
    <w:rsid w:val="008B2DF3"/>
    <w:rsid w:val="008B69CC"/>
    <w:rsid w:val="008C1641"/>
    <w:rsid w:val="008D31BD"/>
    <w:rsid w:val="008D5A87"/>
    <w:rsid w:val="008E414A"/>
    <w:rsid w:val="008E596C"/>
    <w:rsid w:val="008E6EDD"/>
    <w:rsid w:val="008F0E19"/>
    <w:rsid w:val="008F1C85"/>
    <w:rsid w:val="008F6F02"/>
    <w:rsid w:val="00900D9F"/>
    <w:rsid w:val="00903202"/>
    <w:rsid w:val="00905CF4"/>
    <w:rsid w:val="00910DF7"/>
    <w:rsid w:val="00913C0A"/>
    <w:rsid w:val="00915D33"/>
    <w:rsid w:val="0093185D"/>
    <w:rsid w:val="00932AAA"/>
    <w:rsid w:val="0093662B"/>
    <w:rsid w:val="009375D3"/>
    <w:rsid w:val="00937DA4"/>
    <w:rsid w:val="00941C8B"/>
    <w:rsid w:val="009514A7"/>
    <w:rsid w:val="00956DC6"/>
    <w:rsid w:val="00960A70"/>
    <w:rsid w:val="009640CB"/>
    <w:rsid w:val="009661E0"/>
    <w:rsid w:val="00970E46"/>
    <w:rsid w:val="009735D1"/>
    <w:rsid w:val="00975171"/>
    <w:rsid w:val="00981F0C"/>
    <w:rsid w:val="00991FAB"/>
    <w:rsid w:val="0099247D"/>
    <w:rsid w:val="009933BA"/>
    <w:rsid w:val="00996A9D"/>
    <w:rsid w:val="00996C7F"/>
    <w:rsid w:val="009B139F"/>
    <w:rsid w:val="009B1B72"/>
    <w:rsid w:val="009B6C48"/>
    <w:rsid w:val="009C18BD"/>
    <w:rsid w:val="009C2097"/>
    <w:rsid w:val="009C67D3"/>
    <w:rsid w:val="009C720F"/>
    <w:rsid w:val="009E09B0"/>
    <w:rsid w:val="009E520A"/>
    <w:rsid w:val="009E542B"/>
    <w:rsid w:val="009E6302"/>
    <w:rsid w:val="009E744D"/>
    <w:rsid w:val="009F03E1"/>
    <w:rsid w:val="009F2152"/>
    <w:rsid w:val="009F41BC"/>
    <w:rsid w:val="00A01257"/>
    <w:rsid w:val="00A04323"/>
    <w:rsid w:val="00A049AA"/>
    <w:rsid w:val="00A0526F"/>
    <w:rsid w:val="00A0557C"/>
    <w:rsid w:val="00A063FA"/>
    <w:rsid w:val="00A10BEA"/>
    <w:rsid w:val="00A140DE"/>
    <w:rsid w:val="00A30137"/>
    <w:rsid w:val="00A3089E"/>
    <w:rsid w:val="00A3357B"/>
    <w:rsid w:val="00A43C13"/>
    <w:rsid w:val="00A44D13"/>
    <w:rsid w:val="00A47D62"/>
    <w:rsid w:val="00A53300"/>
    <w:rsid w:val="00A54496"/>
    <w:rsid w:val="00A57C02"/>
    <w:rsid w:val="00A7438E"/>
    <w:rsid w:val="00A85904"/>
    <w:rsid w:val="00A9104C"/>
    <w:rsid w:val="00A93AB1"/>
    <w:rsid w:val="00A93AFE"/>
    <w:rsid w:val="00A96897"/>
    <w:rsid w:val="00AA0E7C"/>
    <w:rsid w:val="00AA0F6D"/>
    <w:rsid w:val="00AA1E27"/>
    <w:rsid w:val="00AA4027"/>
    <w:rsid w:val="00AA4CE8"/>
    <w:rsid w:val="00AA6A24"/>
    <w:rsid w:val="00AB14D8"/>
    <w:rsid w:val="00AB15D4"/>
    <w:rsid w:val="00AB75D0"/>
    <w:rsid w:val="00AC09F0"/>
    <w:rsid w:val="00AC1257"/>
    <w:rsid w:val="00AC3807"/>
    <w:rsid w:val="00AC75B9"/>
    <w:rsid w:val="00AE05B2"/>
    <w:rsid w:val="00AE0647"/>
    <w:rsid w:val="00AE45E0"/>
    <w:rsid w:val="00AE48A1"/>
    <w:rsid w:val="00AF007A"/>
    <w:rsid w:val="00AF06F5"/>
    <w:rsid w:val="00AF0C1E"/>
    <w:rsid w:val="00AF1B10"/>
    <w:rsid w:val="00AF2484"/>
    <w:rsid w:val="00AF6BE1"/>
    <w:rsid w:val="00AF748E"/>
    <w:rsid w:val="00B01505"/>
    <w:rsid w:val="00B01764"/>
    <w:rsid w:val="00B0212D"/>
    <w:rsid w:val="00B05E9B"/>
    <w:rsid w:val="00B07926"/>
    <w:rsid w:val="00B07BBB"/>
    <w:rsid w:val="00B120FA"/>
    <w:rsid w:val="00B26EE7"/>
    <w:rsid w:val="00B3053A"/>
    <w:rsid w:val="00B334EE"/>
    <w:rsid w:val="00B354C3"/>
    <w:rsid w:val="00B37934"/>
    <w:rsid w:val="00B42405"/>
    <w:rsid w:val="00B43E2A"/>
    <w:rsid w:val="00B45566"/>
    <w:rsid w:val="00B45E7F"/>
    <w:rsid w:val="00B52403"/>
    <w:rsid w:val="00B61AA1"/>
    <w:rsid w:val="00B63C4E"/>
    <w:rsid w:val="00B640A9"/>
    <w:rsid w:val="00B716FC"/>
    <w:rsid w:val="00B74EB6"/>
    <w:rsid w:val="00B7767E"/>
    <w:rsid w:val="00B810AE"/>
    <w:rsid w:val="00B828EF"/>
    <w:rsid w:val="00B84D0C"/>
    <w:rsid w:val="00B84F67"/>
    <w:rsid w:val="00B87B31"/>
    <w:rsid w:val="00B9034E"/>
    <w:rsid w:val="00B90446"/>
    <w:rsid w:val="00B93384"/>
    <w:rsid w:val="00B948B9"/>
    <w:rsid w:val="00B96B05"/>
    <w:rsid w:val="00BA0C65"/>
    <w:rsid w:val="00BA6694"/>
    <w:rsid w:val="00BA7744"/>
    <w:rsid w:val="00BB0555"/>
    <w:rsid w:val="00BB1B70"/>
    <w:rsid w:val="00BB2326"/>
    <w:rsid w:val="00BB7871"/>
    <w:rsid w:val="00BC01B7"/>
    <w:rsid w:val="00BC3227"/>
    <w:rsid w:val="00BC3CDE"/>
    <w:rsid w:val="00BC700D"/>
    <w:rsid w:val="00BD019B"/>
    <w:rsid w:val="00BD0549"/>
    <w:rsid w:val="00BD3712"/>
    <w:rsid w:val="00BD3A07"/>
    <w:rsid w:val="00BD4F25"/>
    <w:rsid w:val="00BE245E"/>
    <w:rsid w:val="00BE4E1C"/>
    <w:rsid w:val="00BF0319"/>
    <w:rsid w:val="00BF0FA0"/>
    <w:rsid w:val="00C015DA"/>
    <w:rsid w:val="00C02B52"/>
    <w:rsid w:val="00C05E72"/>
    <w:rsid w:val="00C06C5C"/>
    <w:rsid w:val="00C1018D"/>
    <w:rsid w:val="00C1094A"/>
    <w:rsid w:val="00C11067"/>
    <w:rsid w:val="00C110BA"/>
    <w:rsid w:val="00C12AE8"/>
    <w:rsid w:val="00C139F8"/>
    <w:rsid w:val="00C13A39"/>
    <w:rsid w:val="00C15668"/>
    <w:rsid w:val="00C239CD"/>
    <w:rsid w:val="00C2673F"/>
    <w:rsid w:val="00C274C1"/>
    <w:rsid w:val="00C31CAB"/>
    <w:rsid w:val="00C32000"/>
    <w:rsid w:val="00C3358B"/>
    <w:rsid w:val="00C34CE9"/>
    <w:rsid w:val="00C35241"/>
    <w:rsid w:val="00C3668A"/>
    <w:rsid w:val="00C42051"/>
    <w:rsid w:val="00C4217B"/>
    <w:rsid w:val="00C662FE"/>
    <w:rsid w:val="00C66E2F"/>
    <w:rsid w:val="00C67705"/>
    <w:rsid w:val="00C67EDE"/>
    <w:rsid w:val="00C70371"/>
    <w:rsid w:val="00C71EE3"/>
    <w:rsid w:val="00C724A9"/>
    <w:rsid w:val="00C72AED"/>
    <w:rsid w:val="00C73719"/>
    <w:rsid w:val="00C744DE"/>
    <w:rsid w:val="00C76A77"/>
    <w:rsid w:val="00C76DBF"/>
    <w:rsid w:val="00C80C54"/>
    <w:rsid w:val="00C81FBD"/>
    <w:rsid w:val="00C82CD3"/>
    <w:rsid w:val="00C83741"/>
    <w:rsid w:val="00C912DC"/>
    <w:rsid w:val="00C91895"/>
    <w:rsid w:val="00C91FA4"/>
    <w:rsid w:val="00C9694A"/>
    <w:rsid w:val="00CA1C7D"/>
    <w:rsid w:val="00CA1DD0"/>
    <w:rsid w:val="00CA3C21"/>
    <w:rsid w:val="00CA4BE4"/>
    <w:rsid w:val="00CA681D"/>
    <w:rsid w:val="00CA732A"/>
    <w:rsid w:val="00CA7F3F"/>
    <w:rsid w:val="00CB16D6"/>
    <w:rsid w:val="00CB5901"/>
    <w:rsid w:val="00CB5F36"/>
    <w:rsid w:val="00CB661F"/>
    <w:rsid w:val="00CB71C1"/>
    <w:rsid w:val="00CC253E"/>
    <w:rsid w:val="00CC29C2"/>
    <w:rsid w:val="00CD21CA"/>
    <w:rsid w:val="00CE36A7"/>
    <w:rsid w:val="00CE3DED"/>
    <w:rsid w:val="00CE435F"/>
    <w:rsid w:val="00CE4CE3"/>
    <w:rsid w:val="00CE5FB9"/>
    <w:rsid w:val="00CE7E5A"/>
    <w:rsid w:val="00CE7FD9"/>
    <w:rsid w:val="00CF3A6A"/>
    <w:rsid w:val="00CF5F61"/>
    <w:rsid w:val="00D00311"/>
    <w:rsid w:val="00D01C49"/>
    <w:rsid w:val="00D03C49"/>
    <w:rsid w:val="00D05206"/>
    <w:rsid w:val="00D15F29"/>
    <w:rsid w:val="00D23CE6"/>
    <w:rsid w:val="00D2722F"/>
    <w:rsid w:val="00D41865"/>
    <w:rsid w:val="00D418A4"/>
    <w:rsid w:val="00D42985"/>
    <w:rsid w:val="00D44E0D"/>
    <w:rsid w:val="00D456B6"/>
    <w:rsid w:val="00D47C6A"/>
    <w:rsid w:val="00D57338"/>
    <w:rsid w:val="00D66AFD"/>
    <w:rsid w:val="00D7047A"/>
    <w:rsid w:val="00D70B2E"/>
    <w:rsid w:val="00D8201D"/>
    <w:rsid w:val="00D84D7D"/>
    <w:rsid w:val="00D86FA3"/>
    <w:rsid w:val="00D9458F"/>
    <w:rsid w:val="00D96FBD"/>
    <w:rsid w:val="00D97642"/>
    <w:rsid w:val="00DA1DDA"/>
    <w:rsid w:val="00DB361A"/>
    <w:rsid w:val="00DB5378"/>
    <w:rsid w:val="00DB63CB"/>
    <w:rsid w:val="00DC56FA"/>
    <w:rsid w:val="00DC77C3"/>
    <w:rsid w:val="00DD0185"/>
    <w:rsid w:val="00DD4AD7"/>
    <w:rsid w:val="00DD5B8A"/>
    <w:rsid w:val="00DD7112"/>
    <w:rsid w:val="00DE11D4"/>
    <w:rsid w:val="00DF304A"/>
    <w:rsid w:val="00DF4F6E"/>
    <w:rsid w:val="00DF57C0"/>
    <w:rsid w:val="00DF610E"/>
    <w:rsid w:val="00E05FEF"/>
    <w:rsid w:val="00E145EC"/>
    <w:rsid w:val="00E15D53"/>
    <w:rsid w:val="00E16119"/>
    <w:rsid w:val="00E210CA"/>
    <w:rsid w:val="00E24F91"/>
    <w:rsid w:val="00E3245E"/>
    <w:rsid w:val="00E33D43"/>
    <w:rsid w:val="00E3614B"/>
    <w:rsid w:val="00E423A3"/>
    <w:rsid w:val="00E50199"/>
    <w:rsid w:val="00E524FF"/>
    <w:rsid w:val="00E5410D"/>
    <w:rsid w:val="00E54792"/>
    <w:rsid w:val="00E60A86"/>
    <w:rsid w:val="00E62C63"/>
    <w:rsid w:val="00E64309"/>
    <w:rsid w:val="00E7616E"/>
    <w:rsid w:val="00E77812"/>
    <w:rsid w:val="00E77E7B"/>
    <w:rsid w:val="00E808A8"/>
    <w:rsid w:val="00E823F7"/>
    <w:rsid w:val="00E82F57"/>
    <w:rsid w:val="00E84D90"/>
    <w:rsid w:val="00E85C9B"/>
    <w:rsid w:val="00E909A1"/>
    <w:rsid w:val="00E96156"/>
    <w:rsid w:val="00EA4C02"/>
    <w:rsid w:val="00EA5914"/>
    <w:rsid w:val="00EA6618"/>
    <w:rsid w:val="00EB6695"/>
    <w:rsid w:val="00EB7473"/>
    <w:rsid w:val="00EC10C6"/>
    <w:rsid w:val="00EC18F3"/>
    <w:rsid w:val="00EC39ED"/>
    <w:rsid w:val="00EC7D28"/>
    <w:rsid w:val="00ED0283"/>
    <w:rsid w:val="00ED1603"/>
    <w:rsid w:val="00EE0A7F"/>
    <w:rsid w:val="00EE3242"/>
    <w:rsid w:val="00EE5FA1"/>
    <w:rsid w:val="00EE6580"/>
    <w:rsid w:val="00EE75CF"/>
    <w:rsid w:val="00EF329E"/>
    <w:rsid w:val="00EF7938"/>
    <w:rsid w:val="00EF7FDF"/>
    <w:rsid w:val="00F024F5"/>
    <w:rsid w:val="00F030B6"/>
    <w:rsid w:val="00F049CD"/>
    <w:rsid w:val="00F05506"/>
    <w:rsid w:val="00F06975"/>
    <w:rsid w:val="00F12071"/>
    <w:rsid w:val="00F120F4"/>
    <w:rsid w:val="00F12833"/>
    <w:rsid w:val="00F14965"/>
    <w:rsid w:val="00F15690"/>
    <w:rsid w:val="00F21B40"/>
    <w:rsid w:val="00F22A6E"/>
    <w:rsid w:val="00F25D1A"/>
    <w:rsid w:val="00F27F6E"/>
    <w:rsid w:val="00F3536D"/>
    <w:rsid w:val="00F46C91"/>
    <w:rsid w:val="00F53A97"/>
    <w:rsid w:val="00F56F1B"/>
    <w:rsid w:val="00F61266"/>
    <w:rsid w:val="00F65D0E"/>
    <w:rsid w:val="00F6797A"/>
    <w:rsid w:val="00F67CF2"/>
    <w:rsid w:val="00F702D1"/>
    <w:rsid w:val="00F72D67"/>
    <w:rsid w:val="00F77152"/>
    <w:rsid w:val="00F83001"/>
    <w:rsid w:val="00F85A7F"/>
    <w:rsid w:val="00F97367"/>
    <w:rsid w:val="00F9778A"/>
    <w:rsid w:val="00FA018A"/>
    <w:rsid w:val="00FA1122"/>
    <w:rsid w:val="00FA2A1E"/>
    <w:rsid w:val="00FA7649"/>
    <w:rsid w:val="00FA7D9C"/>
    <w:rsid w:val="00FB17B6"/>
    <w:rsid w:val="00FB56D6"/>
    <w:rsid w:val="00FC3A6A"/>
    <w:rsid w:val="00FD3C93"/>
    <w:rsid w:val="00FD6831"/>
    <w:rsid w:val="00FD783B"/>
    <w:rsid w:val="00FE0701"/>
    <w:rsid w:val="00FE280E"/>
    <w:rsid w:val="00FE66E8"/>
    <w:rsid w:val="00FF00B5"/>
    <w:rsid w:val="00FF0324"/>
    <w:rsid w:val="00FF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3B680"/>
  <w15:chartTrackingRefBased/>
  <w15:docId w15:val="{595241CE-1135-3347-AEC4-54418C7C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D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DA1DD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A1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1B5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D86FA3"/>
    <w:pPr>
      <w:tabs>
        <w:tab w:val="center" w:pos="4680"/>
        <w:tab w:val="right" w:pos="9360"/>
      </w:tabs>
    </w:pPr>
  </w:style>
  <w:style w:type="character" w:customStyle="1" w:styleId="HeaderChar">
    <w:name w:val="Header Char"/>
    <w:basedOn w:val="DefaultParagraphFont"/>
    <w:link w:val="Header"/>
    <w:uiPriority w:val="99"/>
    <w:rsid w:val="00D86FA3"/>
  </w:style>
  <w:style w:type="paragraph" w:styleId="Footer">
    <w:name w:val="footer"/>
    <w:basedOn w:val="Normal"/>
    <w:link w:val="FooterChar"/>
    <w:uiPriority w:val="99"/>
    <w:unhideWhenUsed/>
    <w:rsid w:val="00D86FA3"/>
    <w:pPr>
      <w:tabs>
        <w:tab w:val="center" w:pos="4680"/>
        <w:tab w:val="right" w:pos="9360"/>
      </w:tabs>
    </w:pPr>
  </w:style>
  <w:style w:type="character" w:customStyle="1" w:styleId="FooterChar">
    <w:name w:val="Footer Char"/>
    <w:basedOn w:val="DefaultParagraphFont"/>
    <w:link w:val="Footer"/>
    <w:uiPriority w:val="99"/>
    <w:rsid w:val="00D86FA3"/>
  </w:style>
  <w:style w:type="character" w:styleId="CommentReference">
    <w:name w:val="annotation reference"/>
    <w:basedOn w:val="DefaultParagraphFont"/>
    <w:uiPriority w:val="99"/>
    <w:semiHidden/>
    <w:unhideWhenUsed/>
    <w:rsid w:val="00534A47"/>
    <w:rPr>
      <w:sz w:val="16"/>
      <w:szCs w:val="16"/>
    </w:rPr>
  </w:style>
  <w:style w:type="paragraph" w:styleId="CommentText">
    <w:name w:val="annotation text"/>
    <w:basedOn w:val="Normal"/>
    <w:link w:val="CommentTextChar"/>
    <w:uiPriority w:val="99"/>
    <w:unhideWhenUsed/>
    <w:rsid w:val="00534A47"/>
    <w:rPr>
      <w:sz w:val="20"/>
      <w:szCs w:val="20"/>
    </w:rPr>
  </w:style>
  <w:style w:type="character" w:customStyle="1" w:styleId="CommentTextChar">
    <w:name w:val="Comment Text Char"/>
    <w:basedOn w:val="DefaultParagraphFont"/>
    <w:link w:val="CommentText"/>
    <w:uiPriority w:val="99"/>
    <w:rsid w:val="00534A47"/>
    <w:rPr>
      <w:sz w:val="20"/>
      <w:szCs w:val="20"/>
    </w:rPr>
  </w:style>
  <w:style w:type="paragraph" w:styleId="CommentSubject">
    <w:name w:val="annotation subject"/>
    <w:basedOn w:val="CommentText"/>
    <w:next w:val="CommentText"/>
    <w:link w:val="CommentSubjectChar"/>
    <w:uiPriority w:val="99"/>
    <w:semiHidden/>
    <w:unhideWhenUsed/>
    <w:rsid w:val="00534A47"/>
    <w:rPr>
      <w:b/>
      <w:bCs/>
    </w:rPr>
  </w:style>
  <w:style w:type="character" w:customStyle="1" w:styleId="CommentSubjectChar">
    <w:name w:val="Comment Subject Char"/>
    <w:basedOn w:val="CommentTextChar"/>
    <w:link w:val="CommentSubject"/>
    <w:uiPriority w:val="99"/>
    <w:semiHidden/>
    <w:rsid w:val="00534A47"/>
    <w:rPr>
      <w:b/>
      <w:bCs/>
      <w:sz w:val="20"/>
      <w:szCs w:val="20"/>
    </w:rPr>
  </w:style>
  <w:style w:type="paragraph" w:styleId="Revision">
    <w:name w:val="Revision"/>
    <w:hidden/>
    <w:uiPriority w:val="99"/>
    <w:semiHidden/>
    <w:rsid w:val="000C5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699">
      <w:bodyDiv w:val="1"/>
      <w:marLeft w:val="0"/>
      <w:marRight w:val="0"/>
      <w:marTop w:val="0"/>
      <w:marBottom w:val="0"/>
      <w:divBdr>
        <w:top w:val="none" w:sz="0" w:space="0" w:color="auto"/>
        <w:left w:val="none" w:sz="0" w:space="0" w:color="auto"/>
        <w:bottom w:val="none" w:sz="0" w:space="0" w:color="auto"/>
        <w:right w:val="none" w:sz="0" w:space="0" w:color="auto"/>
      </w:divBdr>
      <w:divsChild>
        <w:div w:id="1941596674">
          <w:marLeft w:val="0"/>
          <w:marRight w:val="0"/>
          <w:marTop w:val="0"/>
          <w:marBottom w:val="0"/>
          <w:divBdr>
            <w:top w:val="none" w:sz="0" w:space="0" w:color="auto"/>
            <w:left w:val="none" w:sz="0" w:space="0" w:color="auto"/>
            <w:bottom w:val="none" w:sz="0" w:space="0" w:color="auto"/>
            <w:right w:val="none" w:sz="0" w:space="0" w:color="auto"/>
          </w:divBdr>
          <w:divsChild>
            <w:div w:id="1814978543">
              <w:marLeft w:val="0"/>
              <w:marRight w:val="0"/>
              <w:marTop w:val="0"/>
              <w:marBottom w:val="0"/>
              <w:divBdr>
                <w:top w:val="none" w:sz="0" w:space="0" w:color="auto"/>
                <w:left w:val="none" w:sz="0" w:space="0" w:color="auto"/>
                <w:bottom w:val="none" w:sz="0" w:space="0" w:color="auto"/>
                <w:right w:val="none" w:sz="0" w:space="0" w:color="auto"/>
              </w:divBdr>
              <w:divsChild>
                <w:div w:id="19698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4982">
      <w:bodyDiv w:val="1"/>
      <w:marLeft w:val="0"/>
      <w:marRight w:val="0"/>
      <w:marTop w:val="0"/>
      <w:marBottom w:val="0"/>
      <w:divBdr>
        <w:top w:val="none" w:sz="0" w:space="0" w:color="auto"/>
        <w:left w:val="none" w:sz="0" w:space="0" w:color="auto"/>
        <w:bottom w:val="none" w:sz="0" w:space="0" w:color="auto"/>
        <w:right w:val="none" w:sz="0" w:space="0" w:color="auto"/>
      </w:divBdr>
      <w:divsChild>
        <w:div w:id="1007948885">
          <w:marLeft w:val="0"/>
          <w:marRight w:val="0"/>
          <w:marTop w:val="0"/>
          <w:marBottom w:val="0"/>
          <w:divBdr>
            <w:top w:val="none" w:sz="0" w:space="0" w:color="auto"/>
            <w:left w:val="none" w:sz="0" w:space="0" w:color="auto"/>
            <w:bottom w:val="none" w:sz="0" w:space="0" w:color="auto"/>
            <w:right w:val="none" w:sz="0" w:space="0" w:color="auto"/>
          </w:divBdr>
          <w:divsChild>
            <w:div w:id="196280872">
              <w:marLeft w:val="0"/>
              <w:marRight w:val="0"/>
              <w:marTop w:val="0"/>
              <w:marBottom w:val="0"/>
              <w:divBdr>
                <w:top w:val="none" w:sz="0" w:space="0" w:color="auto"/>
                <w:left w:val="none" w:sz="0" w:space="0" w:color="auto"/>
                <w:bottom w:val="none" w:sz="0" w:space="0" w:color="auto"/>
                <w:right w:val="none" w:sz="0" w:space="0" w:color="auto"/>
              </w:divBdr>
              <w:divsChild>
                <w:div w:id="1371564830">
                  <w:marLeft w:val="0"/>
                  <w:marRight w:val="0"/>
                  <w:marTop w:val="0"/>
                  <w:marBottom w:val="0"/>
                  <w:divBdr>
                    <w:top w:val="none" w:sz="0" w:space="0" w:color="auto"/>
                    <w:left w:val="none" w:sz="0" w:space="0" w:color="auto"/>
                    <w:bottom w:val="none" w:sz="0" w:space="0" w:color="auto"/>
                    <w:right w:val="none" w:sz="0" w:space="0" w:color="auto"/>
                  </w:divBdr>
                  <w:divsChild>
                    <w:div w:id="5988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56809">
      <w:bodyDiv w:val="1"/>
      <w:marLeft w:val="0"/>
      <w:marRight w:val="0"/>
      <w:marTop w:val="0"/>
      <w:marBottom w:val="0"/>
      <w:divBdr>
        <w:top w:val="none" w:sz="0" w:space="0" w:color="auto"/>
        <w:left w:val="none" w:sz="0" w:space="0" w:color="auto"/>
        <w:bottom w:val="none" w:sz="0" w:space="0" w:color="auto"/>
        <w:right w:val="none" w:sz="0" w:space="0" w:color="auto"/>
      </w:divBdr>
      <w:divsChild>
        <w:div w:id="820854889">
          <w:marLeft w:val="0"/>
          <w:marRight w:val="0"/>
          <w:marTop w:val="0"/>
          <w:marBottom w:val="0"/>
          <w:divBdr>
            <w:top w:val="none" w:sz="0" w:space="0" w:color="auto"/>
            <w:left w:val="none" w:sz="0" w:space="0" w:color="auto"/>
            <w:bottom w:val="none" w:sz="0" w:space="0" w:color="auto"/>
            <w:right w:val="none" w:sz="0" w:space="0" w:color="auto"/>
          </w:divBdr>
          <w:divsChild>
            <w:div w:id="1510412440">
              <w:marLeft w:val="0"/>
              <w:marRight w:val="0"/>
              <w:marTop w:val="0"/>
              <w:marBottom w:val="0"/>
              <w:divBdr>
                <w:top w:val="none" w:sz="0" w:space="0" w:color="auto"/>
                <w:left w:val="none" w:sz="0" w:space="0" w:color="auto"/>
                <w:bottom w:val="none" w:sz="0" w:space="0" w:color="auto"/>
                <w:right w:val="none" w:sz="0" w:space="0" w:color="auto"/>
              </w:divBdr>
              <w:divsChild>
                <w:div w:id="17937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9109">
      <w:bodyDiv w:val="1"/>
      <w:marLeft w:val="0"/>
      <w:marRight w:val="0"/>
      <w:marTop w:val="0"/>
      <w:marBottom w:val="0"/>
      <w:divBdr>
        <w:top w:val="none" w:sz="0" w:space="0" w:color="auto"/>
        <w:left w:val="none" w:sz="0" w:space="0" w:color="auto"/>
        <w:bottom w:val="none" w:sz="0" w:space="0" w:color="auto"/>
        <w:right w:val="none" w:sz="0" w:space="0" w:color="auto"/>
      </w:divBdr>
      <w:divsChild>
        <w:div w:id="1654873709">
          <w:marLeft w:val="0"/>
          <w:marRight w:val="0"/>
          <w:marTop w:val="0"/>
          <w:marBottom w:val="0"/>
          <w:divBdr>
            <w:top w:val="none" w:sz="0" w:space="0" w:color="auto"/>
            <w:left w:val="none" w:sz="0" w:space="0" w:color="auto"/>
            <w:bottom w:val="none" w:sz="0" w:space="0" w:color="auto"/>
            <w:right w:val="none" w:sz="0" w:space="0" w:color="auto"/>
          </w:divBdr>
          <w:divsChild>
            <w:div w:id="808209436">
              <w:marLeft w:val="0"/>
              <w:marRight w:val="0"/>
              <w:marTop w:val="0"/>
              <w:marBottom w:val="0"/>
              <w:divBdr>
                <w:top w:val="none" w:sz="0" w:space="0" w:color="auto"/>
                <w:left w:val="none" w:sz="0" w:space="0" w:color="auto"/>
                <w:bottom w:val="none" w:sz="0" w:space="0" w:color="auto"/>
                <w:right w:val="none" w:sz="0" w:space="0" w:color="auto"/>
              </w:divBdr>
              <w:divsChild>
                <w:div w:id="815683818">
                  <w:marLeft w:val="0"/>
                  <w:marRight w:val="0"/>
                  <w:marTop w:val="0"/>
                  <w:marBottom w:val="0"/>
                  <w:divBdr>
                    <w:top w:val="none" w:sz="0" w:space="0" w:color="auto"/>
                    <w:left w:val="none" w:sz="0" w:space="0" w:color="auto"/>
                    <w:bottom w:val="none" w:sz="0" w:space="0" w:color="auto"/>
                    <w:right w:val="none" w:sz="0" w:space="0" w:color="auto"/>
                  </w:divBdr>
                  <w:divsChild>
                    <w:div w:id="1464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71692">
      <w:bodyDiv w:val="1"/>
      <w:marLeft w:val="0"/>
      <w:marRight w:val="0"/>
      <w:marTop w:val="0"/>
      <w:marBottom w:val="0"/>
      <w:divBdr>
        <w:top w:val="none" w:sz="0" w:space="0" w:color="auto"/>
        <w:left w:val="none" w:sz="0" w:space="0" w:color="auto"/>
        <w:bottom w:val="none" w:sz="0" w:space="0" w:color="auto"/>
        <w:right w:val="none" w:sz="0" w:space="0" w:color="auto"/>
      </w:divBdr>
      <w:divsChild>
        <w:div w:id="1900824235">
          <w:marLeft w:val="0"/>
          <w:marRight w:val="0"/>
          <w:marTop w:val="0"/>
          <w:marBottom w:val="0"/>
          <w:divBdr>
            <w:top w:val="none" w:sz="0" w:space="0" w:color="auto"/>
            <w:left w:val="none" w:sz="0" w:space="0" w:color="auto"/>
            <w:bottom w:val="none" w:sz="0" w:space="0" w:color="auto"/>
            <w:right w:val="none" w:sz="0" w:space="0" w:color="auto"/>
          </w:divBdr>
          <w:divsChild>
            <w:div w:id="421099338">
              <w:marLeft w:val="0"/>
              <w:marRight w:val="0"/>
              <w:marTop w:val="0"/>
              <w:marBottom w:val="0"/>
              <w:divBdr>
                <w:top w:val="none" w:sz="0" w:space="0" w:color="auto"/>
                <w:left w:val="none" w:sz="0" w:space="0" w:color="auto"/>
                <w:bottom w:val="none" w:sz="0" w:space="0" w:color="auto"/>
                <w:right w:val="none" w:sz="0" w:space="0" w:color="auto"/>
              </w:divBdr>
              <w:divsChild>
                <w:div w:id="2200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2141">
      <w:bodyDiv w:val="1"/>
      <w:marLeft w:val="0"/>
      <w:marRight w:val="0"/>
      <w:marTop w:val="0"/>
      <w:marBottom w:val="0"/>
      <w:divBdr>
        <w:top w:val="none" w:sz="0" w:space="0" w:color="auto"/>
        <w:left w:val="none" w:sz="0" w:space="0" w:color="auto"/>
        <w:bottom w:val="none" w:sz="0" w:space="0" w:color="auto"/>
        <w:right w:val="none" w:sz="0" w:space="0" w:color="auto"/>
      </w:divBdr>
      <w:divsChild>
        <w:div w:id="412513756">
          <w:marLeft w:val="0"/>
          <w:marRight w:val="0"/>
          <w:marTop w:val="0"/>
          <w:marBottom w:val="0"/>
          <w:divBdr>
            <w:top w:val="none" w:sz="0" w:space="0" w:color="auto"/>
            <w:left w:val="none" w:sz="0" w:space="0" w:color="auto"/>
            <w:bottom w:val="none" w:sz="0" w:space="0" w:color="auto"/>
            <w:right w:val="none" w:sz="0" w:space="0" w:color="auto"/>
          </w:divBdr>
          <w:divsChild>
            <w:div w:id="214315419">
              <w:marLeft w:val="0"/>
              <w:marRight w:val="0"/>
              <w:marTop w:val="0"/>
              <w:marBottom w:val="0"/>
              <w:divBdr>
                <w:top w:val="none" w:sz="0" w:space="0" w:color="auto"/>
                <w:left w:val="none" w:sz="0" w:space="0" w:color="auto"/>
                <w:bottom w:val="none" w:sz="0" w:space="0" w:color="auto"/>
                <w:right w:val="none" w:sz="0" w:space="0" w:color="auto"/>
              </w:divBdr>
              <w:divsChild>
                <w:div w:id="3557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1292">
      <w:bodyDiv w:val="1"/>
      <w:marLeft w:val="0"/>
      <w:marRight w:val="0"/>
      <w:marTop w:val="0"/>
      <w:marBottom w:val="0"/>
      <w:divBdr>
        <w:top w:val="none" w:sz="0" w:space="0" w:color="auto"/>
        <w:left w:val="none" w:sz="0" w:space="0" w:color="auto"/>
        <w:bottom w:val="none" w:sz="0" w:space="0" w:color="auto"/>
        <w:right w:val="none" w:sz="0" w:space="0" w:color="auto"/>
      </w:divBdr>
      <w:divsChild>
        <w:div w:id="371855085">
          <w:marLeft w:val="0"/>
          <w:marRight w:val="0"/>
          <w:marTop w:val="0"/>
          <w:marBottom w:val="0"/>
          <w:divBdr>
            <w:top w:val="none" w:sz="0" w:space="0" w:color="auto"/>
            <w:left w:val="none" w:sz="0" w:space="0" w:color="auto"/>
            <w:bottom w:val="none" w:sz="0" w:space="0" w:color="auto"/>
            <w:right w:val="none" w:sz="0" w:space="0" w:color="auto"/>
          </w:divBdr>
          <w:divsChild>
            <w:div w:id="1678001501">
              <w:marLeft w:val="0"/>
              <w:marRight w:val="0"/>
              <w:marTop w:val="0"/>
              <w:marBottom w:val="0"/>
              <w:divBdr>
                <w:top w:val="none" w:sz="0" w:space="0" w:color="auto"/>
                <w:left w:val="none" w:sz="0" w:space="0" w:color="auto"/>
                <w:bottom w:val="none" w:sz="0" w:space="0" w:color="auto"/>
                <w:right w:val="none" w:sz="0" w:space="0" w:color="auto"/>
              </w:divBdr>
              <w:divsChild>
                <w:div w:id="8415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24386">
      <w:bodyDiv w:val="1"/>
      <w:marLeft w:val="0"/>
      <w:marRight w:val="0"/>
      <w:marTop w:val="0"/>
      <w:marBottom w:val="0"/>
      <w:divBdr>
        <w:top w:val="none" w:sz="0" w:space="0" w:color="auto"/>
        <w:left w:val="none" w:sz="0" w:space="0" w:color="auto"/>
        <w:bottom w:val="none" w:sz="0" w:space="0" w:color="auto"/>
        <w:right w:val="none" w:sz="0" w:space="0" w:color="auto"/>
      </w:divBdr>
      <w:divsChild>
        <w:div w:id="127625998">
          <w:marLeft w:val="0"/>
          <w:marRight w:val="0"/>
          <w:marTop w:val="0"/>
          <w:marBottom w:val="0"/>
          <w:divBdr>
            <w:top w:val="none" w:sz="0" w:space="0" w:color="auto"/>
            <w:left w:val="none" w:sz="0" w:space="0" w:color="auto"/>
            <w:bottom w:val="none" w:sz="0" w:space="0" w:color="auto"/>
            <w:right w:val="none" w:sz="0" w:space="0" w:color="auto"/>
          </w:divBdr>
          <w:divsChild>
            <w:div w:id="1937712317">
              <w:marLeft w:val="0"/>
              <w:marRight w:val="0"/>
              <w:marTop w:val="0"/>
              <w:marBottom w:val="0"/>
              <w:divBdr>
                <w:top w:val="none" w:sz="0" w:space="0" w:color="auto"/>
                <w:left w:val="none" w:sz="0" w:space="0" w:color="auto"/>
                <w:bottom w:val="none" w:sz="0" w:space="0" w:color="auto"/>
                <w:right w:val="none" w:sz="0" w:space="0" w:color="auto"/>
              </w:divBdr>
              <w:divsChild>
                <w:div w:id="915019584">
                  <w:marLeft w:val="0"/>
                  <w:marRight w:val="0"/>
                  <w:marTop w:val="0"/>
                  <w:marBottom w:val="0"/>
                  <w:divBdr>
                    <w:top w:val="none" w:sz="0" w:space="0" w:color="auto"/>
                    <w:left w:val="none" w:sz="0" w:space="0" w:color="auto"/>
                    <w:bottom w:val="none" w:sz="0" w:space="0" w:color="auto"/>
                    <w:right w:val="none" w:sz="0" w:space="0" w:color="auto"/>
                  </w:divBdr>
                  <w:divsChild>
                    <w:div w:id="20934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28660">
      <w:bodyDiv w:val="1"/>
      <w:marLeft w:val="0"/>
      <w:marRight w:val="0"/>
      <w:marTop w:val="0"/>
      <w:marBottom w:val="0"/>
      <w:divBdr>
        <w:top w:val="none" w:sz="0" w:space="0" w:color="auto"/>
        <w:left w:val="none" w:sz="0" w:space="0" w:color="auto"/>
        <w:bottom w:val="none" w:sz="0" w:space="0" w:color="auto"/>
        <w:right w:val="none" w:sz="0" w:space="0" w:color="auto"/>
      </w:divBdr>
      <w:divsChild>
        <w:div w:id="2058621324">
          <w:marLeft w:val="0"/>
          <w:marRight w:val="0"/>
          <w:marTop w:val="0"/>
          <w:marBottom w:val="0"/>
          <w:divBdr>
            <w:top w:val="none" w:sz="0" w:space="0" w:color="auto"/>
            <w:left w:val="none" w:sz="0" w:space="0" w:color="auto"/>
            <w:bottom w:val="none" w:sz="0" w:space="0" w:color="auto"/>
            <w:right w:val="none" w:sz="0" w:space="0" w:color="auto"/>
          </w:divBdr>
          <w:divsChild>
            <w:div w:id="1158037582">
              <w:marLeft w:val="0"/>
              <w:marRight w:val="0"/>
              <w:marTop w:val="0"/>
              <w:marBottom w:val="0"/>
              <w:divBdr>
                <w:top w:val="none" w:sz="0" w:space="0" w:color="auto"/>
                <w:left w:val="none" w:sz="0" w:space="0" w:color="auto"/>
                <w:bottom w:val="none" w:sz="0" w:space="0" w:color="auto"/>
                <w:right w:val="none" w:sz="0" w:space="0" w:color="auto"/>
              </w:divBdr>
              <w:divsChild>
                <w:div w:id="249512926">
                  <w:marLeft w:val="0"/>
                  <w:marRight w:val="0"/>
                  <w:marTop w:val="0"/>
                  <w:marBottom w:val="0"/>
                  <w:divBdr>
                    <w:top w:val="none" w:sz="0" w:space="0" w:color="auto"/>
                    <w:left w:val="none" w:sz="0" w:space="0" w:color="auto"/>
                    <w:bottom w:val="none" w:sz="0" w:space="0" w:color="auto"/>
                    <w:right w:val="none" w:sz="0" w:space="0" w:color="auto"/>
                  </w:divBdr>
                  <w:divsChild>
                    <w:div w:id="334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2143">
      <w:bodyDiv w:val="1"/>
      <w:marLeft w:val="0"/>
      <w:marRight w:val="0"/>
      <w:marTop w:val="0"/>
      <w:marBottom w:val="0"/>
      <w:divBdr>
        <w:top w:val="none" w:sz="0" w:space="0" w:color="auto"/>
        <w:left w:val="none" w:sz="0" w:space="0" w:color="auto"/>
        <w:bottom w:val="none" w:sz="0" w:space="0" w:color="auto"/>
        <w:right w:val="none" w:sz="0" w:space="0" w:color="auto"/>
      </w:divBdr>
      <w:divsChild>
        <w:div w:id="557475585">
          <w:marLeft w:val="0"/>
          <w:marRight w:val="0"/>
          <w:marTop w:val="0"/>
          <w:marBottom w:val="0"/>
          <w:divBdr>
            <w:top w:val="none" w:sz="0" w:space="0" w:color="auto"/>
            <w:left w:val="none" w:sz="0" w:space="0" w:color="auto"/>
            <w:bottom w:val="none" w:sz="0" w:space="0" w:color="auto"/>
            <w:right w:val="none" w:sz="0" w:space="0" w:color="auto"/>
          </w:divBdr>
          <w:divsChild>
            <w:div w:id="202331663">
              <w:marLeft w:val="0"/>
              <w:marRight w:val="0"/>
              <w:marTop w:val="0"/>
              <w:marBottom w:val="0"/>
              <w:divBdr>
                <w:top w:val="none" w:sz="0" w:space="0" w:color="auto"/>
                <w:left w:val="none" w:sz="0" w:space="0" w:color="auto"/>
                <w:bottom w:val="none" w:sz="0" w:space="0" w:color="auto"/>
                <w:right w:val="none" w:sz="0" w:space="0" w:color="auto"/>
              </w:divBdr>
              <w:divsChild>
                <w:div w:id="1514804799">
                  <w:marLeft w:val="0"/>
                  <w:marRight w:val="0"/>
                  <w:marTop w:val="0"/>
                  <w:marBottom w:val="0"/>
                  <w:divBdr>
                    <w:top w:val="none" w:sz="0" w:space="0" w:color="auto"/>
                    <w:left w:val="none" w:sz="0" w:space="0" w:color="auto"/>
                    <w:bottom w:val="none" w:sz="0" w:space="0" w:color="auto"/>
                    <w:right w:val="none" w:sz="0" w:space="0" w:color="auto"/>
                  </w:divBdr>
                  <w:divsChild>
                    <w:div w:id="12710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44044">
      <w:bodyDiv w:val="1"/>
      <w:marLeft w:val="0"/>
      <w:marRight w:val="0"/>
      <w:marTop w:val="0"/>
      <w:marBottom w:val="0"/>
      <w:divBdr>
        <w:top w:val="none" w:sz="0" w:space="0" w:color="auto"/>
        <w:left w:val="none" w:sz="0" w:space="0" w:color="auto"/>
        <w:bottom w:val="none" w:sz="0" w:space="0" w:color="auto"/>
        <w:right w:val="none" w:sz="0" w:space="0" w:color="auto"/>
      </w:divBdr>
      <w:divsChild>
        <w:div w:id="779640346">
          <w:marLeft w:val="0"/>
          <w:marRight w:val="0"/>
          <w:marTop w:val="0"/>
          <w:marBottom w:val="0"/>
          <w:divBdr>
            <w:top w:val="none" w:sz="0" w:space="0" w:color="auto"/>
            <w:left w:val="none" w:sz="0" w:space="0" w:color="auto"/>
            <w:bottom w:val="none" w:sz="0" w:space="0" w:color="auto"/>
            <w:right w:val="none" w:sz="0" w:space="0" w:color="auto"/>
          </w:divBdr>
          <w:divsChild>
            <w:div w:id="1919316811">
              <w:marLeft w:val="0"/>
              <w:marRight w:val="0"/>
              <w:marTop w:val="0"/>
              <w:marBottom w:val="0"/>
              <w:divBdr>
                <w:top w:val="none" w:sz="0" w:space="0" w:color="auto"/>
                <w:left w:val="none" w:sz="0" w:space="0" w:color="auto"/>
                <w:bottom w:val="none" w:sz="0" w:space="0" w:color="auto"/>
                <w:right w:val="none" w:sz="0" w:space="0" w:color="auto"/>
              </w:divBdr>
              <w:divsChild>
                <w:div w:id="6031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32255">
      <w:bodyDiv w:val="1"/>
      <w:marLeft w:val="0"/>
      <w:marRight w:val="0"/>
      <w:marTop w:val="0"/>
      <w:marBottom w:val="0"/>
      <w:divBdr>
        <w:top w:val="none" w:sz="0" w:space="0" w:color="auto"/>
        <w:left w:val="none" w:sz="0" w:space="0" w:color="auto"/>
        <w:bottom w:val="none" w:sz="0" w:space="0" w:color="auto"/>
        <w:right w:val="none" w:sz="0" w:space="0" w:color="auto"/>
      </w:divBdr>
      <w:divsChild>
        <w:div w:id="609582894">
          <w:marLeft w:val="0"/>
          <w:marRight w:val="0"/>
          <w:marTop w:val="0"/>
          <w:marBottom w:val="0"/>
          <w:divBdr>
            <w:top w:val="none" w:sz="0" w:space="0" w:color="auto"/>
            <w:left w:val="none" w:sz="0" w:space="0" w:color="auto"/>
            <w:bottom w:val="none" w:sz="0" w:space="0" w:color="auto"/>
            <w:right w:val="none" w:sz="0" w:space="0" w:color="auto"/>
          </w:divBdr>
          <w:divsChild>
            <w:div w:id="41826492">
              <w:marLeft w:val="0"/>
              <w:marRight w:val="0"/>
              <w:marTop w:val="0"/>
              <w:marBottom w:val="0"/>
              <w:divBdr>
                <w:top w:val="none" w:sz="0" w:space="0" w:color="auto"/>
                <w:left w:val="none" w:sz="0" w:space="0" w:color="auto"/>
                <w:bottom w:val="none" w:sz="0" w:space="0" w:color="auto"/>
                <w:right w:val="none" w:sz="0" w:space="0" w:color="auto"/>
              </w:divBdr>
              <w:divsChild>
                <w:div w:id="715199062">
                  <w:marLeft w:val="0"/>
                  <w:marRight w:val="0"/>
                  <w:marTop w:val="0"/>
                  <w:marBottom w:val="0"/>
                  <w:divBdr>
                    <w:top w:val="none" w:sz="0" w:space="0" w:color="auto"/>
                    <w:left w:val="none" w:sz="0" w:space="0" w:color="auto"/>
                    <w:bottom w:val="none" w:sz="0" w:space="0" w:color="auto"/>
                    <w:right w:val="none" w:sz="0" w:space="0" w:color="auto"/>
                  </w:divBdr>
                  <w:divsChild>
                    <w:div w:id="16044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36106">
      <w:bodyDiv w:val="1"/>
      <w:marLeft w:val="0"/>
      <w:marRight w:val="0"/>
      <w:marTop w:val="0"/>
      <w:marBottom w:val="0"/>
      <w:divBdr>
        <w:top w:val="none" w:sz="0" w:space="0" w:color="auto"/>
        <w:left w:val="none" w:sz="0" w:space="0" w:color="auto"/>
        <w:bottom w:val="none" w:sz="0" w:space="0" w:color="auto"/>
        <w:right w:val="none" w:sz="0" w:space="0" w:color="auto"/>
      </w:divBdr>
      <w:divsChild>
        <w:div w:id="1546022081">
          <w:marLeft w:val="0"/>
          <w:marRight w:val="0"/>
          <w:marTop w:val="0"/>
          <w:marBottom w:val="0"/>
          <w:divBdr>
            <w:top w:val="none" w:sz="0" w:space="0" w:color="auto"/>
            <w:left w:val="none" w:sz="0" w:space="0" w:color="auto"/>
            <w:bottom w:val="none" w:sz="0" w:space="0" w:color="auto"/>
            <w:right w:val="none" w:sz="0" w:space="0" w:color="auto"/>
          </w:divBdr>
          <w:divsChild>
            <w:div w:id="93016779">
              <w:marLeft w:val="0"/>
              <w:marRight w:val="0"/>
              <w:marTop w:val="0"/>
              <w:marBottom w:val="0"/>
              <w:divBdr>
                <w:top w:val="none" w:sz="0" w:space="0" w:color="auto"/>
                <w:left w:val="none" w:sz="0" w:space="0" w:color="auto"/>
                <w:bottom w:val="none" w:sz="0" w:space="0" w:color="auto"/>
                <w:right w:val="none" w:sz="0" w:space="0" w:color="auto"/>
              </w:divBdr>
              <w:divsChild>
                <w:div w:id="185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5352">
      <w:bodyDiv w:val="1"/>
      <w:marLeft w:val="0"/>
      <w:marRight w:val="0"/>
      <w:marTop w:val="0"/>
      <w:marBottom w:val="0"/>
      <w:divBdr>
        <w:top w:val="none" w:sz="0" w:space="0" w:color="auto"/>
        <w:left w:val="none" w:sz="0" w:space="0" w:color="auto"/>
        <w:bottom w:val="none" w:sz="0" w:space="0" w:color="auto"/>
        <w:right w:val="none" w:sz="0" w:space="0" w:color="auto"/>
      </w:divBdr>
      <w:divsChild>
        <w:div w:id="509636754">
          <w:marLeft w:val="0"/>
          <w:marRight w:val="0"/>
          <w:marTop w:val="0"/>
          <w:marBottom w:val="0"/>
          <w:divBdr>
            <w:top w:val="none" w:sz="0" w:space="0" w:color="auto"/>
            <w:left w:val="none" w:sz="0" w:space="0" w:color="auto"/>
            <w:bottom w:val="none" w:sz="0" w:space="0" w:color="auto"/>
            <w:right w:val="none" w:sz="0" w:space="0" w:color="auto"/>
          </w:divBdr>
          <w:divsChild>
            <w:div w:id="1601180514">
              <w:marLeft w:val="0"/>
              <w:marRight w:val="0"/>
              <w:marTop w:val="0"/>
              <w:marBottom w:val="0"/>
              <w:divBdr>
                <w:top w:val="none" w:sz="0" w:space="0" w:color="auto"/>
                <w:left w:val="none" w:sz="0" w:space="0" w:color="auto"/>
                <w:bottom w:val="none" w:sz="0" w:space="0" w:color="auto"/>
                <w:right w:val="none" w:sz="0" w:space="0" w:color="auto"/>
              </w:divBdr>
              <w:divsChild>
                <w:div w:id="393087419">
                  <w:marLeft w:val="0"/>
                  <w:marRight w:val="0"/>
                  <w:marTop w:val="0"/>
                  <w:marBottom w:val="0"/>
                  <w:divBdr>
                    <w:top w:val="none" w:sz="0" w:space="0" w:color="auto"/>
                    <w:left w:val="none" w:sz="0" w:space="0" w:color="auto"/>
                    <w:bottom w:val="none" w:sz="0" w:space="0" w:color="auto"/>
                    <w:right w:val="none" w:sz="0" w:space="0" w:color="auto"/>
                  </w:divBdr>
                  <w:divsChild>
                    <w:div w:id="8768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52166">
      <w:bodyDiv w:val="1"/>
      <w:marLeft w:val="0"/>
      <w:marRight w:val="0"/>
      <w:marTop w:val="0"/>
      <w:marBottom w:val="0"/>
      <w:divBdr>
        <w:top w:val="none" w:sz="0" w:space="0" w:color="auto"/>
        <w:left w:val="none" w:sz="0" w:space="0" w:color="auto"/>
        <w:bottom w:val="none" w:sz="0" w:space="0" w:color="auto"/>
        <w:right w:val="none" w:sz="0" w:space="0" w:color="auto"/>
      </w:divBdr>
      <w:divsChild>
        <w:div w:id="1998338007">
          <w:marLeft w:val="0"/>
          <w:marRight w:val="0"/>
          <w:marTop w:val="0"/>
          <w:marBottom w:val="0"/>
          <w:divBdr>
            <w:top w:val="none" w:sz="0" w:space="0" w:color="auto"/>
            <w:left w:val="none" w:sz="0" w:space="0" w:color="auto"/>
            <w:bottom w:val="none" w:sz="0" w:space="0" w:color="auto"/>
            <w:right w:val="none" w:sz="0" w:space="0" w:color="auto"/>
          </w:divBdr>
          <w:divsChild>
            <w:div w:id="422918865">
              <w:marLeft w:val="0"/>
              <w:marRight w:val="0"/>
              <w:marTop w:val="0"/>
              <w:marBottom w:val="0"/>
              <w:divBdr>
                <w:top w:val="none" w:sz="0" w:space="0" w:color="auto"/>
                <w:left w:val="none" w:sz="0" w:space="0" w:color="auto"/>
                <w:bottom w:val="none" w:sz="0" w:space="0" w:color="auto"/>
                <w:right w:val="none" w:sz="0" w:space="0" w:color="auto"/>
              </w:divBdr>
              <w:divsChild>
                <w:div w:id="378819764">
                  <w:marLeft w:val="0"/>
                  <w:marRight w:val="0"/>
                  <w:marTop w:val="0"/>
                  <w:marBottom w:val="0"/>
                  <w:divBdr>
                    <w:top w:val="none" w:sz="0" w:space="0" w:color="auto"/>
                    <w:left w:val="none" w:sz="0" w:space="0" w:color="auto"/>
                    <w:bottom w:val="none" w:sz="0" w:space="0" w:color="auto"/>
                    <w:right w:val="none" w:sz="0" w:space="0" w:color="auto"/>
                  </w:divBdr>
                  <w:divsChild>
                    <w:div w:id="10046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2097">
      <w:bodyDiv w:val="1"/>
      <w:marLeft w:val="0"/>
      <w:marRight w:val="0"/>
      <w:marTop w:val="0"/>
      <w:marBottom w:val="0"/>
      <w:divBdr>
        <w:top w:val="none" w:sz="0" w:space="0" w:color="auto"/>
        <w:left w:val="none" w:sz="0" w:space="0" w:color="auto"/>
        <w:bottom w:val="none" w:sz="0" w:space="0" w:color="auto"/>
        <w:right w:val="none" w:sz="0" w:space="0" w:color="auto"/>
      </w:divBdr>
      <w:divsChild>
        <w:div w:id="1023441267">
          <w:marLeft w:val="0"/>
          <w:marRight w:val="0"/>
          <w:marTop w:val="0"/>
          <w:marBottom w:val="0"/>
          <w:divBdr>
            <w:top w:val="none" w:sz="0" w:space="0" w:color="auto"/>
            <w:left w:val="none" w:sz="0" w:space="0" w:color="auto"/>
            <w:bottom w:val="none" w:sz="0" w:space="0" w:color="auto"/>
            <w:right w:val="none" w:sz="0" w:space="0" w:color="auto"/>
          </w:divBdr>
          <w:divsChild>
            <w:div w:id="822357006">
              <w:marLeft w:val="0"/>
              <w:marRight w:val="0"/>
              <w:marTop w:val="0"/>
              <w:marBottom w:val="0"/>
              <w:divBdr>
                <w:top w:val="none" w:sz="0" w:space="0" w:color="auto"/>
                <w:left w:val="none" w:sz="0" w:space="0" w:color="auto"/>
                <w:bottom w:val="none" w:sz="0" w:space="0" w:color="auto"/>
                <w:right w:val="none" w:sz="0" w:space="0" w:color="auto"/>
              </w:divBdr>
              <w:divsChild>
                <w:div w:id="1368023578">
                  <w:marLeft w:val="0"/>
                  <w:marRight w:val="0"/>
                  <w:marTop w:val="0"/>
                  <w:marBottom w:val="0"/>
                  <w:divBdr>
                    <w:top w:val="none" w:sz="0" w:space="0" w:color="auto"/>
                    <w:left w:val="none" w:sz="0" w:space="0" w:color="auto"/>
                    <w:bottom w:val="none" w:sz="0" w:space="0" w:color="auto"/>
                    <w:right w:val="none" w:sz="0" w:space="0" w:color="auto"/>
                  </w:divBdr>
                  <w:divsChild>
                    <w:div w:id="14538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4103">
      <w:bodyDiv w:val="1"/>
      <w:marLeft w:val="0"/>
      <w:marRight w:val="0"/>
      <w:marTop w:val="0"/>
      <w:marBottom w:val="0"/>
      <w:divBdr>
        <w:top w:val="none" w:sz="0" w:space="0" w:color="auto"/>
        <w:left w:val="none" w:sz="0" w:space="0" w:color="auto"/>
        <w:bottom w:val="none" w:sz="0" w:space="0" w:color="auto"/>
        <w:right w:val="none" w:sz="0" w:space="0" w:color="auto"/>
      </w:divBdr>
      <w:divsChild>
        <w:div w:id="303199172">
          <w:marLeft w:val="0"/>
          <w:marRight w:val="0"/>
          <w:marTop w:val="0"/>
          <w:marBottom w:val="0"/>
          <w:divBdr>
            <w:top w:val="none" w:sz="0" w:space="0" w:color="auto"/>
            <w:left w:val="none" w:sz="0" w:space="0" w:color="auto"/>
            <w:bottom w:val="none" w:sz="0" w:space="0" w:color="auto"/>
            <w:right w:val="none" w:sz="0" w:space="0" w:color="auto"/>
          </w:divBdr>
          <w:divsChild>
            <w:div w:id="794561133">
              <w:marLeft w:val="0"/>
              <w:marRight w:val="0"/>
              <w:marTop w:val="0"/>
              <w:marBottom w:val="0"/>
              <w:divBdr>
                <w:top w:val="none" w:sz="0" w:space="0" w:color="auto"/>
                <w:left w:val="none" w:sz="0" w:space="0" w:color="auto"/>
                <w:bottom w:val="none" w:sz="0" w:space="0" w:color="auto"/>
                <w:right w:val="none" w:sz="0" w:space="0" w:color="auto"/>
              </w:divBdr>
              <w:divsChild>
                <w:div w:id="1955554102">
                  <w:marLeft w:val="0"/>
                  <w:marRight w:val="0"/>
                  <w:marTop w:val="0"/>
                  <w:marBottom w:val="0"/>
                  <w:divBdr>
                    <w:top w:val="none" w:sz="0" w:space="0" w:color="auto"/>
                    <w:left w:val="none" w:sz="0" w:space="0" w:color="auto"/>
                    <w:bottom w:val="none" w:sz="0" w:space="0" w:color="auto"/>
                    <w:right w:val="none" w:sz="0" w:space="0" w:color="auto"/>
                  </w:divBdr>
                  <w:divsChild>
                    <w:div w:id="16605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69533">
      <w:bodyDiv w:val="1"/>
      <w:marLeft w:val="0"/>
      <w:marRight w:val="0"/>
      <w:marTop w:val="0"/>
      <w:marBottom w:val="0"/>
      <w:divBdr>
        <w:top w:val="none" w:sz="0" w:space="0" w:color="auto"/>
        <w:left w:val="none" w:sz="0" w:space="0" w:color="auto"/>
        <w:bottom w:val="none" w:sz="0" w:space="0" w:color="auto"/>
        <w:right w:val="none" w:sz="0" w:space="0" w:color="auto"/>
      </w:divBdr>
      <w:divsChild>
        <w:div w:id="1778674201">
          <w:marLeft w:val="0"/>
          <w:marRight w:val="0"/>
          <w:marTop w:val="0"/>
          <w:marBottom w:val="0"/>
          <w:divBdr>
            <w:top w:val="none" w:sz="0" w:space="0" w:color="auto"/>
            <w:left w:val="none" w:sz="0" w:space="0" w:color="auto"/>
            <w:bottom w:val="none" w:sz="0" w:space="0" w:color="auto"/>
            <w:right w:val="none" w:sz="0" w:space="0" w:color="auto"/>
          </w:divBdr>
          <w:divsChild>
            <w:div w:id="1517578780">
              <w:marLeft w:val="0"/>
              <w:marRight w:val="0"/>
              <w:marTop w:val="0"/>
              <w:marBottom w:val="0"/>
              <w:divBdr>
                <w:top w:val="none" w:sz="0" w:space="0" w:color="auto"/>
                <w:left w:val="none" w:sz="0" w:space="0" w:color="auto"/>
                <w:bottom w:val="none" w:sz="0" w:space="0" w:color="auto"/>
                <w:right w:val="none" w:sz="0" w:space="0" w:color="auto"/>
              </w:divBdr>
              <w:divsChild>
                <w:div w:id="1011024962">
                  <w:marLeft w:val="0"/>
                  <w:marRight w:val="0"/>
                  <w:marTop w:val="0"/>
                  <w:marBottom w:val="0"/>
                  <w:divBdr>
                    <w:top w:val="none" w:sz="0" w:space="0" w:color="auto"/>
                    <w:left w:val="none" w:sz="0" w:space="0" w:color="auto"/>
                    <w:bottom w:val="none" w:sz="0" w:space="0" w:color="auto"/>
                    <w:right w:val="none" w:sz="0" w:space="0" w:color="auto"/>
                  </w:divBdr>
                  <w:divsChild>
                    <w:div w:id="6697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82172">
      <w:bodyDiv w:val="1"/>
      <w:marLeft w:val="0"/>
      <w:marRight w:val="0"/>
      <w:marTop w:val="0"/>
      <w:marBottom w:val="0"/>
      <w:divBdr>
        <w:top w:val="none" w:sz="0" w:space="0" w:color="auto"/>
        <w:left w:val="none" w:sz="0" w:space="0" w:color="auto"/>
        <w:bottom w:val="none" w:sz="0" w:space="0" w:color="auto"/>
        <w:right w:val="none" w:sz="0" w:space="0" w:color="auto"/>
      </w:divBdr>
      <w:divsChild>
        <w:div w:id="1618215285">
          <w:marLeft w:val="0"/>
          <w:marRight w:val="0"/>
          <w:marTop w:val="0"/>
          <w:marBottom w:val="0"/>
          <w:divBdr>
            <w:top w:val="none" w:sz="0" w:space="0" w:color="auto"/>
            <w:left w:val="none" w:sz="0" w:space="0" w:color="auto"/>
            <w:bottom w:val="none" w:sz="0" w:space="0" w:color="auto"/>
            <w:right w:val="none" w:sz="0" w:space="0" w:color="auto"/>
          </w:divBdr>
          <w:divsChild>
            <w:div w:id="529563436">
              <w:marLeft w:val="0"/>
              <w:marRight w:val="0"/>
              <w:marTop w:val="0"/>
              <w:marBottom w:val="0"/>
              <w:divBdr>
                <w:top w:val="none" w:sz="0" w:space="0" w:color="auto"/>
                <w:left w:val="none" w:sz="0" w:space="0" w:color="auto"/>
                <w:bottom w:val="none" w:sz="0" w:space="0" w:color="auto"/>
                <w:right w:val="none" w:sz="0" w:space="0" w:color="auto"/>
              </w:divBdr>
              <w:divsChild>
                <w:div w:id="958726872">
                  <w:marLeft w:val="0"/>
                  <w:marRight w:val="0"/>
                  <w:marTop w:val="0"/>
                  <w:marBottom w:val="0"/>
                  <w:divBdr>
                    <w:top w:val="none" w:sz="0" w:space="0" w:color="auto"/>
                    <w:left w:val="none" w:sz="0" w:space="0" w:color="auto"/>
                    <w:bottom w:val="none" w:sz="0" w:space="0" w:color="auto"/>
                    <w:right w:val="none" w:sz="0" w:space="0" w:color="auto"/>
                  </w:divBdr>
                  <w:divsChild>
                    <w:div w:id="563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11098">
      <w:bodyDiv w:val="1"/>
      <w:marLeft w:val="0"/>
      <w:marRight w:val="0"/>
      <w:marTop w:val="0"/>
      <w:marBottom w:val="0"/>
      <w:divBdr>
        <w:top w:val="none" w:sz="0" w:space="0" w:color="auto"/>
        <w:left w:val="none" w:sz="0" w:space="0" w:color="auto"/>
        <w:bottom w:val="none" w:sz="0" w:space="0" w:color="auto"/>
        <w:right w:val="none" w:sz="0" w:space="0" w:color="auto"/>
      </w:divBdr>
      <w:divsChild>
        <w:div w:id="1338724964">
          <w:marLeft w:val="0"/>
          <w:marRight w:val="0"/>
          <w:marTop w:val="0"/>
          <w:marBottom w:val="0"/>
          <w:divBdr>
            <w:top w:val="none" w:sz="0" w:space="0" w:color="auto"/>
            <w:left w:val="none" w:sz="0" w:space="0" w:color="auto"/>
            <w:bottom w:val="none" w:sz="0" w:space="0" w:color="auto"/>
            <w:right w:val="none" w:sz="0" w:space="0" w:color="auto"/>
          </w:divBdr>
          <w:divsChild>
            <w:div w:id="2140877436">
              <w:marLeft w:val="0"/>
              <w:marRight w:val="0"/>
              <w:marTop w:val="0"/>
              <w:marBottom w:val="0"/>
              <w:divBdr>
                <w:top w:val="none" w:sz="0" w:space="0" w:color="auto"/>
                <w:left w:val="none" w:sz="0" w:space="0" w:color="auto"/>
                <w:bottom w:val="none" w:sz="0" w:space="0" w:color="auto"/>
                <w:right w:val="none" w:sz="0" w:space="0" w:color="auto"/>
              </w:divBdr>
              <w:divsChild>
                <w:div w:id="960038118">
                  <w:marLeft w:val="0"/>
                  <w:marRight w:val="0"/>
                  <w:marTop w:val="0"/>
                  <w:marBottom w:val="0"/>
                  <w:divBdr>
                    <w:top w:val="none" w:sz="0" w:space="0" w:color="auto"/>
                    <w:left w:val="none" w:sz="0" w:space="0" w:color="auto"/>
                    <w:bottom w:val="none" w:sz="0" w:space="0" w:color="auto"/>
                    <w:right w:val="none" w:sz="0" w:space="0" w:color="auto"/>
                  </w:divBdr>
                  <w:divsChild>
                    <w:div w:id="18062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4481">
      <w:bodyDiv w:val="1"/>
      <w:marLeft w:val="0"/>
      <w:marRight w:val="0"/>
      <w:marTop w:val="0"/>
      <w:marBottom w:val="0"/>
      <w:divBdr>
        <w:top w:val="none" w:sz="0" w:space="0" w:color="auto"/>
        <w:left w:val="none" w:sz="0" w:space="0" w:color="auto"/>
        <w:bottom w:val="none" w:sz="0" w:space="0" w:color="auto"/>
        <w:right w:val="none" w:sz="0" w:space="0" w:color="auto"/>
      </w:divBdr>
      <w:divsChild>
        <w:div w:id="1315260764">
          <w:marLeft w:val="0"/>
          <w:marRight w:val="0"/>
          <w:marTop w:val="0"/>
          <w:marBottom w:val="0"/>
          <w:divBdr>
            <w:top w:val="none" w:sz="0" w:space="0" w:color="auto"/>
            <w:left w:val="none" w:sz="0" w:space="0" w:color="auto"/>
            <w:bottom w:val="none" w:sz="0" w:space="0" w:color="auto"/>
            <w:right w:val="none" w:sz="0" w:space="0" w:color="auto"/>
          </w:divBdr>
          <w:divsChild>
            <w:div w:id="796722255">
              <w:marLeft w:val="0"/>
              <w:marRight w:val="0"/>
              <w:marTop w:val="0"/>
              <w:marBottom w:val="0"/>
              <w:divBdr>
                <w:top w:val="none" w:sz="0" w:space="0" w:color="auto"/>
                <w:left w:val="none" w:sz="0" w:space="0" w:color="auto"/>
                <w:bottom w:val="none" w:sz="0" w:space="0" w:color="auto"/>
                <w:right w:val="none" w:sz="0" w:space="0" w:color="auto"/>
              </w:divBdr>
              <w:divsChild>
                <w:div w:id="13507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40704">
      <w:bodyDiv w:val="1"/>
      <w:marLeft w:val="0"/>
      <w:marRight w:val="0"/>
      <w:marTop w:val="0"/>
      <w:marBottom w:val="0"/>
      <w:divBdr>
        <w:top w:val="none" w:sz="0" w:space="0" w:color="auto"/>
        <w:left w:val="none" w:sz="0" w:space="0" w:color="auto"/>
        <w:bottom w:val="none" w:sz="0" w:space="0" w:color="auto"/>
        <w:right w:val="none" w:sz="0" w:space="0" w:color="auto"/>
      </w:divBdr>
      <w:divsChild>
        <w:div w:id="1056004575">
          <w:marLeft w:val="0"/>
          <w:marRight w:val="0"/>
          <w:marTop w:val="0"/>
          <w:marBottom w:val="0"/>
          <w:divBdr>
            <w:top w:val="none" w:sz="0" w:space="0" w:color="auto"/>
            <w:left w:val="none" w:sz="0" w:space="0" w:color="auto"/>
            <w:bottom w:val="none" w:sz="0" w:space="0" w:color="auto"/>
            <w:right w:val="none" w:sz="0" w:space="0" w:color="auto"/>
          </w:divBdr>
          <w:divsChild>
            <w:div w:id="2123451372">
              <w:marLeft w:val="0"/>
              <w:marRight w:val="0"/>
              <w:marTop w:val="0"/>
              <w:marBottom w:val="0"/>
              <w:divBdr>
                <w:top w:val="none" w:sz="0" w:space="0" w:color="auto"/>
                <w:left w:val="none" w:sz="0" w:space="0" w:color="auto"/>
                <w:bottom w:val="none" w:sz="0" w:space="0" w:color="auto"/>
                <w:right w:val="none" w:sz="0" w:space="0" w:color="auto"/>
              </w:divBdr>
              <w:divsChild>
                <w:div w:id="5661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8290">
      <w:bodyDiv w:val="1"/>
      <w:marLeft w:val="0"/>
      <w:marRight w:val="0"/>
      <w:marTop w:val="0"/>
      <w:marBottom w:val="0"/>
      <w:divBdr>
        <w:top w:val="none" w:sz="0" w:space="0" w:color="auto"/>
        <w:left w:val="none" w:sz="0" w:space="0" w:color="auto"/>
        <w:bottom w:val="none" w:sz="0" w:space="0" w:color="auto"/>
        <w:right w:val="none" w:sz="0" w:space="0" w:color="auto"/>
      </w:divBdr>
      <w:divsChild>
        <w:div w:id="1475638914">
          <w:marLeft w:val="0"/>
          <w:marRight w:val="0"/>
          <w:marTop w:val="0"/>
          <w:marBottom w:val="0"/>
          <w:divBdr>
            <w:top w:val="none" w:sz="0" w:space="0" w:color="auto"/>
            <w:left w:val="none" w:sz="0" w:space="0" w:color="auto"/>
            <w:bottom w:val="none" w:sz="0" w:space="0" w:color="auto"/>
            <w:right w:val="none" w:sz="0" w:space="0" w:color="auto"/>
          </w:divBdr>
          <w:divsChild>
            <w:div w:id="1369187536">
              <w:marLeft w:val="0"/>
              <w:marRight w:val="0"/>
              <w:marTop w:val="0"/>
              <w:marBottom w:val="0"/>
              <w:divBdr>
                <w:top w:val="none" w:sz="0" w:space="0" w:color="auto"/>
                <w:left w:val="none" w:sz="0" w:space="0" w:color="auto"/>
                <w:bottom w:val="none" w:sz="0" w:space="0" w:color="auto"/>
                <w:right w:val="none" w:sz="0" w:space="0" w:color="auto"/>
              </w:divBdr>
              <w:divsChild>
                <w:div w:id="17713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59231">
      <w:bodyDiv w:val="1"/>
      <w:marLeft w:val="0"/>
      <w:marRight w:val="0"/>
      <w:marTop w:val="0"/>
      <w:marBottom w:val="0"/>
      <w:divBdr>
        <w:top w:val="none" w:sz="0" w:space="0" w:color="auto"/>
        <w:left w:val="none" w:sz="0" w:space="0" w:color="auto"/>
        <w:bottom w:val="none" w:sz="0" w:space="0" w:color="auto"/>
        <w:right w:val="none" w:sz="0" w:space="0" w:color="auto"/>
      </w:divBdr>
      <w:divsChild>
        <w:div w:id="61370439">
          <w:marLeft w:val="0"/>
          <w:marRight w:val="0"/>
          <w:marTop w:val="0"/>
          <w:marBottom w:val="0"/>
          <w:divBdr>
            <w:top w:val="none" w:sz="0" w:space="0" w:color="auto"/>
            <w:left w:val="none" w:sz="0" w:space="0" w:color="auto"/>
            <w:bottom w:val="none" w:sz="0" w:space="0" w:color="auto"/>
            <w:right w:val="none" w:sz="0" w:space="0" w:color="auto"/>
          </w:divBdr>
          <w:divsChild>
            <w:div w:id="1943951386">
              <w:marLeft w:val="0"/>
              <w:marRight w:val="0"/>
              <w:marTop w:val="0"/>
              <w:marBottom w:val="0"/>
              <w:divBdr>
                <w:top w:val="none" w:sz="0" w:space="0" w:color="auto"/>
                <w:left w:val="none" w:sz="0" w:space="0" w:color="auto"/>
                <w:bottom w:val="none" w:sz="0" w:space="0" w:color="auto"/>
                <w:right w:val="none" w:sz="0" w:space="0" w:color="auto"/>
              </w:divBdr>
              <w:divsChild>
                <w:div w:id="1184594969">
                  <w:marLeft w:val="0"/>
                  <w:marRight w:val="0"/>
                  <w:marTop w:val="0"/>
                  <w:marBottom w:val="0"/>
                  <w:divBdr>
                    <w:top w:val="none" w:sz="0" w:space="0" w:color="auto"/>
                    <w:left w:val="none" w:sz="0" w:space="0" w:color="auto"/>
                    <w:bottom w:val="none" w:sz="0" w:space="0" w:color="auto"/>
                    <w:right w:val="none" w:sz="0" w:space="0" w:color="auto"/>
                  </w:divBdr>
                  <w:divsChild>
                    <w:div w:id="3736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33809">
      <w:bodyDiv w:val="1"/>
      <w:marLeft w:val="0"/>
      <w:marRight w:val="0"/>
      <w:marTop w:val="0"/>
      <w:marBottom w:val="0"/>
      <w:divBdr>
        <w:top w:val="none" w:sz="0" w:space="0" w:color="auto"/>
        <w:left w:val="none" w:sz="0" w:space="0" w:color="auto"/>
        <w:bottom w:val="none" w:sz="0" w:space="0" w:color="auto"/>
        <w:right w:val="none" w:sz="0" w:space="0" w:color="auto"/>
      </w:divBdr>
      <w:divsChild>
        <w:div w:id="2080013314">
          <w:marLeft w:val="0"/>
          <w:marRight w:val="0"/>
          <w:marTop w:val="0"/>
          <w:marBottom w:val="0"/>
          <w:divBdr>
            <w:top w:val="none" w:sz="0" w:space="0" w:color="auto"/>
            <w:left w:val="none" w:sz="0" w:space="0" w:color="auto"/>
            <w:bottom w:val="none" w:sz="0" w:space="0" w:color="auto"/>
            <w:right w:val="none" w:sz="0" w:space="0" w:color="auto"/>
          </w:divBdr>
          <w:divsChild>
            <w:div w:id="377708444">
              <w:marLeft w:val="0"/>
              <w:marRight w:val="0"/>
              <w:marTop w:val="0"/>
              <w:marBottom w:val="0"/>
              <w:divBdr>
                <w:top w:val="none" w:sz="0" w:space="0" w:color="auto"/>
                <w:left w:val="none" w:sz="0" w:space="0" w:color="auto"/>
                <w:bottom w:val="none" w:sz="0" w:space="0" w:color="auto"/>
                <w:right w:val="none" w:sz="0" w:space="0" w:color="auto"/>
              </w:divBdr>
              <w:divsChild>
                <w:div w:id="2073114725">
                  <w:marLeft w:val="0"/>
                  <w:marRight w:val="0"/>
                  <w:marTop w:val="0"/>
                  <w:marBottom w:val="0"/>
                  <w:divBdr>
                    <w:top w:val="none" w:sz="0" w:space="0" w:color="auto"/>
                    <w:left w:val="none" w:sz="0" w:space="0" w:color="auto"/>
                    <w:bottom w:val="none" w:sz="0" w:space="0" w:color="auto"/>
                    <w:right w:val="none" w:sz="0" w:space="0" w:color="auto"/>
                  </w:divBdr>
                  <w:divsChild>
                    <w:div w:id="19240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2147">
      <w:bodyDiv w:val="1"/>
      <w:marLeft w:val="0"/>
      <w:marRight w:val="0"/>
      <w:marTop w:val="0"/>
      <w:marBottom w:val="0"/>
      <w:divBdr>
        <w:top w:val="none" w:sz="0" w:space="0" w:color="auto"/>
        <w:left w:val="none" w:sz="0" w:space="0" w:color="auto"/>
        <w:bottom w:val="none" w:sz="0" w:space="0" w:color="auto"/>
        <w:right w:val="none" w:sz="0" w:space="0" w:color="auto"/>
      </w:divBdr>
      <w:divsChild>
        <w:div w:id="1388721058">
          <w:marLeft w:val="0"/>
          <w:marRight w:val="0"/>
          <w:marTop w:val="0"/>
          <w:marBottom w:val="0"/>
          <w:divBdr>
            <w:top w:val="none" w:sz="0" w:space="0" w:color="auto"/>
            <w:left w:val="none" w:sz="0" w:space="0" w:color="auto"/>
            <w:bottom w:val="none" w:sz="0" w:space="0" w:color="auto"/>
            <w:right w:val="none" w:sz="0" w:space="0" w:color="auto"/>
          </w:divBdr>
          <w:divsChild>
            <w:div w:id="828592626">
              <w:marLeft w:val="0"/>
              <w:marRight w:val="0"/>
              <w:marTop w:val="0"/>
              <w:marBottom w:val="0"/>
              <w:divBdr>
                <w:top w:val="none" w:sz="0" w:space="0" w:color="auto"/>
                <w:left w:val="none" w:sz="0" w:space="0" w:color="auto"/>
                <w:bottom w:val="none" w:sz="0" w:space="0" w:color="auto"/>
                <w:right w:val="none" w:sz="0" w:space="0" w:color="auto"/>
              </w:divBdr>
              <w:divsChild>
                <w:div w:id="10812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10241">
      <w:bodyDiv w:val="1"/>
      <w:marLeft w:val="0"/>
      <w:marRight w:val="0"/>
      <w:marTop w:val="0"/>
      <w:marBottom w:val="0"/>
      <w:divBdr>
        <w:top w:val="none" w:sz="0" w:space="0" w:color="auto"/>
        <w:left w:val="none" w:sz="0" w:space="0" w:color="auto"/>
        <w:bottom w:val="none" w:sz="0" w:space="0" w:color="auto"/>
        <w:right w:val="none" w:sz="0" w:space="0" w:color="auto"/>
      </w:divBdr>
      <w:divsChild>
        <w:div w:id="342973440">
          <w:marLeft w:val="0"/>
          <w:marRight w:val="0"/>
          <w:marTop w:val="0"/>
          <w:marBottom w:val="0"/>
          <w:divBdr>
            <w:top w:val="none" w:sz="0" w:space="0" w:color="auto"/>
            <w:left w:val="none" w:sz="0" w:space="0" w:color="auto"/>
            <w:bottom w:val="none" w:sz="0" w:space="0" w:color="auto"/>
            <w:right w:val="none" w:sz="0" w:space="0" w:color="auto"/>
          </w:divBdr>
          <w:divsChild>
            <w:div w:id="552890917">
              <w:marLeft w:val="0"/>
              <w:marRight w:val="0"/>
              <w:marTop w:val="0"/>
              <w:marBottom w:val="0"/>
              <w:divBdr>
                <w:top w:val="none" w:sz="0" w:space="0" w:color="auto"/>
                <w:left w:val="none" w:sz="0" w:space="0" w:color="auto"/>
                <w:bottom w:val="none" w:sz="0" w:space="0" w:color="auto"/>
                <w:right w:val="none" w:sz="0" w:space="0" w:color="auto"/>
              </w:divBdr>
              <w:divsChild>
                <w:div w:id="1899826781">
                  <w:marLeft w:val="0"/>
                  <w:marRight w:val="0"/>
                  <w:marTop w:val="0"/>
                  <w:marBottom w:val="0"/>
                  <w:divBdr>
                    <w:top w:val="none" w:sz="0" w:space="0" w:color="auto"/>
                    <w:left w:val="none" w:sz="0" w:space="0" w:color="auto"/>
                    <w:bottom w:val="none" w:sz="0" w:space="0" w:color="auto"/>
                    <w:right w:val="none" w:sz="0" w:space="0" w:color="auto"/>
                  </w:divBdr>
                  <w:divsChild>
                    <w:div w:id="18164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64565">
      <w:bodyDiv w:val="1"/>
      <w:marLeft w:val="0"/>
      <w:marRight w:val="0"/>
      <w:marTop w:val="0"/>
      <w:marBottom w:val="0"/>
      <w:divBdr>
        <w:top w:val="none" w:sz="0" w:space="0" w:color="auto"/>
        <w:left w:val="none" w:sz="0" w:space="0" w:color="auto"/>
        <w:bottom w:val="none" w:sz="0" w:space="0" w:color="auto"/>
        <w:right w:val="none" w:sz="0" w:space="0" w:color="auto"/>
      </w:divBdr>
      <w:divsChild>
        <w:div w:id="1069883751">
          <w:marLeft w:val="0"/>
          <w:marRight w:val="0"/>
          <w:marTop w:val="0"/>
          <w:marBottom w:val="0"/>
          <w:divBdr>
            <w:top w:val="none" w:sz="0" w:space="0" w:color="auto"/>
            <w:left w:val="none" w:sz="0" w:space="0" w:color="auto"/>
            <w:bottom w:val="none" w:sz="0" w:space="0" w:color="auto"/>
            <w:right w:val="none" w:sz="0" w:space="0" w:color="auto"/>
          </w:divBdr>
          <w:divsChild>
            <w:div w:id="1670208677">
              <w:marLeft w:val="0"/>
              <w:marRight w:val="0"/>
              <w:marTop w:val="0"/>
              <w:marBottom w:val="0"/>
              <w:divBdr>
                <w:top w:val="none" w:sz="0" w:space="0" w:color="auto"/>
                <w:left w:val="none" w:sz="0" w:space="0" w:color="auto"/>
                <w:bottom w:val="none" w:sz="0" w:space="0" w:color="auto"/>
                <w:right w:val="none" w:sz="0" w:space="0" w:color="auto"/>
              </w:divBdr>
              <w:divsChild>
                <w:div w:id="396172799">
                  <w:marLeft w:val="0"/>
                  <w:marRight w:val="0"/>
                  <w:marTop w:val="0"/>
                  <w:marBottom w:val="0"/>
                  <w:divBdr>
                    <w:top w:val="none" w:sz="0" w:space="0" w:color="auto"/>
                    <w:left w:val="none" w:sz="0" w:space="0" w:color="auto"/>
                    <w:bottom w:val="none" w:sz="0" w:space="0" w:color="auto"/>
                    <w:right w:val="none" w:sz="0" w:space="0" w:color="auto"/>
                  </w:divBdr>
                  <w:divsChild>
                    <w:div w:id="4366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36253">
      <w:bodyDiv w:val="1"/>
      <w:marLeft w:val="0"/>
      <w:marRight w:val="0"/>
      <w:marTop w:val="0"/>
      <w:marBottom w:val="0"/>
      <w:divBdr>
        <w:top w:val="none" w:sz="0" w:space="0" w:color="auto"/>
        <w:left w:val="none" w:sz="0" w:space="0" w:color="auto"/>
        <w:bottom w:val="none" w:sz="0" w:space="0" w:color="auto"/>
        <w:right w:val="none" w:sz="0" w:space="0" w:color="auto"/>
      </w:divBdr>
      <w:divsChild>
        <w:div w:id="1508210586">
          <w:marLeft w:val="0"/>
          <w:marRight w:val="0"/>
          <w:marTop w:val="0"/>
          <w:marBottom w:val="0"/>
          <w:divBdr>
            <w:top w:val="none" w:sz="0" w:space="0" w:color="auto"/>
            <w:left w:val="none" w:sz="0" w:space="0" w:color="auto"/>
            <w:bottom w:val="none" w:sz="0" w:space="0" w:color="auto"/>
            <w:right w:val="none" w:sz="0" w:space="0" w:color="auto"/>
          </w:divBdr>
          <w:divsChild>
            <w:div w:id="8335082">
              <w:marLeft w:val="0"/>
              <w:marRight w:val="0"/>
              <w:marTop w:val="0"/>
              <w:marBottom w:val="0"/>
              <w:divBdr>
                <w:top w:val="none" w:sz="0" w:space="0" w:color="auto"/>
                <w:left w:val="none" w:sz="0" w:space="0" w:color="auto"/>
                <w:bottom w:val="none" w:sz="0" w:space="0" w:color="auto"/>
                <w:right w:val="none" w:sz="0" w:space="0" w:color="auto"/>
              </w:divBdr>
              <w:divsChild>
                <w:div w:id="410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8609">
      <w:bodyDiv w:val="1"/>
      <w:marLeft w:val="0"/>
      <w:marRight w:val="0"/>
      <w:marTop w:val="0"/>
      <w:marBottom w:val="0"/>
      <w:divBdr>
        <w:top w:val="none" w:sz="0" w:space="0" w:color="auto"/>
        <w:left w:val="none" w:sz="0" w:space="0" w:color="auto"/>
        <w:bottom w:val="none" w:sz="0" w:space="0" w:color="auto"/>
        <w:right w:val="none" w:sz="0" w:space="0" w:color="auto"/>
      </w:divBdr>
      <w:divsChild>
        <w:div w:id="490826733">
          <w:marLeft w:val="0"/>
          <w:marRight w:val="0"/>
          <w:marTop w:val="0"/>
          <w:marBottom w:val="0"/>
          <w:divBdr>
            <w:top w:val="none" w:sz="0" w:space="0" w:color="auto"/>
            <w:left w:val="none" w:sz="0" w:space="0" w:color="auto"/>
            <w:bottom w:val="none" w:sz="0" w:space="0" w:color="auto"/>
            <w:right w:val="none" w:sz="0" w:space="0" w:color="auto"/>
          </w:divBdr>
          <w:divsChild>
            <w:div w:id="1364408034">
              <w:marLeft w:val="0"/>
              <w:marRight w:val="0"/>
              <w:marTop w:val="0"/>
              <w:marBottom w:val="0"/>
              <w:divBdr>
                <w:top w:val="none" w:sz="0" w:space="0" w:color="auto"/>
                <w:left w:val="none" w:sz="0" w:space="0" w:color="auto"/>
                <w:bottom w:val="none" w:sz="0" w:space="0" w:color="auto"/>
                <w:right w:val="none" w:sz="0" w:space="0" w:color="auto"/>
              </w:divBdr>
              <w:divsChild>
                <w:div w:id="1368482168">
                  <w:marLeft w:val="0"/>
                  <w:marRight w:val="0"/>
                  <w:marTop w:val="0"/>
                  <w:marBottom w:val="0"/>
                  <w:divBdr>
                    <w:top w:val="none" w:sz="0" w:space="0" w:color="auto"/>
                    <w:left w:val="none" w:sz="0" w:space="0" w:color="auto"/>
                    <w:bottom w:val="none" w:sz="0" w:space="0" w:color="auto"/>
                    <w:right w:val="none" w:sz="0" w:space="0" w:color="auto"/>
                  </w:divBdr>
                  <w:divsChild>
                    <w:div w:id="1422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3995</Words>
  <Characters>22776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293</cp:revision>
  <dcterms:created xsi:type="dcterms:W3CDTF">2022-06-29T21:01:00Z</dcterms:created>
  <dcterms:modified xsi:type="dcterms:W3CDTF">2022-07-07T01:30:00Z</dcterms:modified>
</cp:coreProperties>
</file>