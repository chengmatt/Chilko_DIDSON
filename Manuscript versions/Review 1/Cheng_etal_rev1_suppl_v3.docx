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5B42" w14:textId="2BDDB9A1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2724FC" wp14:editId="63038C4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FA4" w14:textId="25917F0D" w:rsidR="009F10A7" w:rsidRDefault="009F10A7" w:rsidP="009F10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S</w:t>
      </w:r>
      <w:r w:rsidR="00B40E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21CC8">
        <w:rPr>
          <w:rFonts w:ascii="Times New Roman" w:hAnsi="Times New Roman" w:cs="Times New Roman"/>
        </w:rPr>
        <w:t>Counting fence configuration deployed by the Fisheries and Oceans Canada</w:t>
      </w:r>
      <w:r w:rsidR="000D6339">
        <w:rPr>
          <w:rFonts w:ascii="Times New Roman" w:hAnsi="Times New Roman" w:cs="Times New Roman"/>
        </w:rPr>
        <w:t xml:space="preserve">, located in </w:t>
      </w:r>
      <w:proofErr w:type="spellStart"/>
      <w:r w:rsidR="000D6339">
        <w:rPr>
          <w:rFonts w:ascii="Times New Roman" w:hAnsi="Times New Roman" w:cs="Times New Roman"/>
        </w:rPr>
        <w:t>Chilko</w:t>
      </w:r>
      <w:proofErr w:type="spellEnd"/>
      <w:r w:rsidR="000D6339">
        <w:rPr>
          <w:rFonts w:ascii="Times New Roman" w:hAnsi="Times New Roman" w:cs="Times New Roman"/>
        </w:rPr>
        <w:t xml:space="preserve"> Lake</w:t>
      </w:r>
      <w:ins w:id="0" w:author="Matt Cheng" w:date="2022-07-10T13:12:00Z">
        <w:r w:rsidR="004669CB">
          <w:rPr>
            <w:rFonts w:ascii="Times New Roman" w:hAnsi="Times New Roman" w:cs="Times New Roman"/>
          </w:rPr>
          <w:t xml:space="preserve"> (</w:t>
        </w:r>
        <w:proofErr w:type="spellStart"/>
        <w:r w:rsidR="004669CB" w:rsidRPr="00F13568">
          <w:rPr>
            <w:rFonts w:ascii="Times New Roman" w:hAnsi="Times New Roman" w:cs="Times New Roman"/>
          </w:rPr>
          <w:t>T</w:t>
        </w:r>
        <w:r w:rsidR="004669CB" w:rsidRPr="00F13568">
          <w:rPr>
            <w:rFonts w:ascii="Times New Roman" w:hAnsi="Times New Roman" w:cs="Times New Roman"/>
            <w:highlight w:val="white"/>
          </w:rPr>
          <w:t>ŝilhqox</w:t>
        </w:r>
        <w:proofErr w:type="spellEnd"/>
        <w:r w:rsidR="004669CB" w:rsidRPr="00F13568">
          <w:rPr>
            <w:rFonts w:ascii="Times New Roman" w:hAnsi="Times New Roman" w:cs="Times New Roman"/>
            <w:highlight w:val="white"/>
          </w:rPr>
          <w:t xml:space="preserve"> </w:t>
        </w:r>
        <w:proofErr w:type="spellStart"/>
        <w:r w:rsidR="004669CB" w:rsidRPr="00F13568">
          <w:rPr>
            <w:rFonts w:ascii="Times New Roman" w:hAnsi="Times New Roman" w:cs="Times New Roman"/>
            <w:highlight w:val="white"/>
          </w:rPr>
          <w:t>Biny</w:t>
        </w:r>
        <w:proofErr w:type="spellEnd"/>
        <w:r w:rsidR="004669CB" w:rsidRPr="00F13568">
          <w:rPr>
            <w:rFonts w:ascii="Times New Roman" w:hAnsi="Times New Roman" w:cs="Times New Roman"/>
            <w:highlight w:val="white"/>
          </w:rPr>
          <w:t xml:space="preserve">, traditional territory of the </w:t>
        </w:r>
        <w:proofErr w:type="spellStart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>Xeni</w:t>
        </w:r>
        <w:proofErr w:type="spellEnd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 xml:space="preserve"> </w:t>
        </w:r>
        <w:proofErr w:type="spellStart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>Gwet’in</w:t>
        </w:r>
        <w:proofErr w:type="spellEnd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 xml:space="preserve"> First Nations, one of the six communities forming the </w:t>
        </w:r>
        <w:proofErr w:type="spellStart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>Tŝilhqot’in</w:t>
        </w:r>
        <w:proofErr w:type="spellEnd"/>
        <w:r w:rsidR="004669CB" w:rsidRPr="00F13568">
          <w:rPr>
            <w:rFonts w:ascii="Times New Roman" w:hAnsi="Times New Roman" w:cs="Times New Roman"/>
            <w:color w:val="202124"/>
            <w:highlight w:val="white"/>
          </w:rPr>
          <w:t xml:space="preserve"> Nation</w:t>
        </w:r>
        <w:r w:rsidR="00C57464" w:rsidRPr="00F13568">
          <w:rPr>
            <w:rFonts w:ascii="Times New Roman" w:hAnsi="Times New Roman" w:cs="Times New Roman"/>
            <w:color w:val="202124"/>
          </w:rPr>
          <w:t>)</w:t>
        </w:r>
      </w:ins>
      <w:r w:rsidR="000D6339" w:rsidRPr="00C57464">
        <w:rPr>
          <w:rFonts w:ascii="Times New Roman" w:hAnsi="Times New Roman" w:cs="Times New Roman"/>
        </w:rPr>
        <w:t>,</w:t>
      </w:r>
      <w:r w:rsidR="000D6339">
        <w:rPr>
          <w:rFonts w:ascii="Times New Roman" w:hAnsi="Times New Roman" w:cs="Times New Roman"/>
        </w:rPr>
        <w:t xml:space="preserve"> British Columbia, Canada.</w:t>
      </w:r>
      <w:r w:rsidR="00D21CC8">
        <w:rPr>
          <w:rFonts w:ascii="Times New Roman" w:hAnsi="Times New Roman" w:cs="Times New Roman"/>
        </w:rPr>
        <w:t xml:space="preserve"> </w:t>
      </w:r>
      <w:r w:rsidR="001559C6">
        <w:rPr>
          <w:rFonts w:ascii="Times New Roman" w:hAnsi="Times New Roman" w:cs="Times New Roman"/>
        </w:rPr>
        <w:t xml:space="preserve">The counting fence is </w:t>
      </w:r>
      <w:r w:rsidR="00554A3B">
        <w:rPr>
          <w:rFonts w:ascii="Times New Roman" w:hAnsi="Times New Roman" w:cs="Times New Roman"/>
        </w:rPr>
        <w:t xml:space="preserve">used to estimate </w:t>
      </w:r>
      <w:r w:rsidR="003F7573">
        <w:rPr>
          <w:rFonts w:ascii="Times New Roman" w:hAnsi="Times New Roman" w:cs="Times New Roman"/>
        </w:rPr>
        <w:t xml:space="preserve">densities of outmigrant </w:t>
      </w:r>
      <w:r w:rsidR="003011FF">
        <w:rPr>
          <w:rFonts w:ascii="Times New Roman" w:hAnsi="Times New Roman" w:cs="Times New Roman"/>
        </w:rPr>
        <w:t>smolts and</w:t>
      </w:r>
      <w:r w:rsidR="003F7573">
        <w:rPr>
          <w:rFonts w:ascii="Times New Roman" w:hAnsi="Times New Roman" w:cs="Times New Roman"/>
        </w:rPr>
        <w:t xml:space="preserve"> is </w:t>
      </w:r>
      <w:r w:rsidR="0094544A">
        <w:rPr>
          <w:rFonts w:ascii="Times New Roman" w:hAnsi="Times New Roman" w:cs="Times New Roman"/>
        </w:rPr>
        <w:t>closed when no smolts are present.</w:t>
      </w:r>
      <w:ins w:id="1" w:author="Nathan Furey" w:date="2022-07-08T17:05:00Z">
        <w:r w:rsidR="006C19AB">
          <w:rPr>
            <w:rFonts w:ascii="Times New Roman" w:hAnsi="Times New Roman" w:cs="Times New Roman"/>
          </w:rPr>
          <w:t xml:space="preserve"> Photo by Marika Gale. </w:t>
        </w:r>
      </w:ins>
    </w:p>
    <w:p w14:paraId="2B32FB4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4BF3D0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C07BE6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974011D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AF92C0" w14:textId="1C252E75" w:rsidR="00221D83" w:rsidRPr="00CA6F2F" w:rsidRDefault="004F63CF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852896" wp14:editId="49F5D27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E11" w14:textId="64D52E3B" w:rsidR="00D3325E" w:rsidRPr="00CA6F2F" w:rsidRDefault="00D3325E" w:rsidP="00C90F0D">
      <w:pPr>
        <w:spacing w:line="480" w:lineRule="auto"/>
        <w:rPr>
          <w:rFonts w:ascii="Times New Roman" w:hAnsi="Times New Roman" w:cs="Times New Roman"/>
        </w:rPr>
      </w:pPr>
      <w:r w:rsidRPr="00CA6F2F">
        <w:rPr>
          <w:rFonts w:ascii="Times New Roman" w:hAnsi="Times New Roman" w:cs="Times New Roman"/>
        </w:rPr>
        <w:t>Fig S</w:t>
      </w:r>
      <w:r w:rsidR="00F17C13">
        <w:rPr>
          <w:rFonts w:ascii="Times New Roman" w:hAnsi="Times New Roman" w:cs="Times New Roman"/>
        </w:rPr>
        <w:t>2</w:t>
      </w:r>
      <w:r w:rsidRPr="00CA6F2F">
        <w:rPr>
          <w:rFonts w:ascii="Times New Roman" w:hAnsi="Times New Roman" w:cs="Times New Roman"/>
        </w:rPr>
        <w:t>.</w:t>
      </w:r>
      <w:r w:rsidR="00CA6F2F">
        <w:rPr>
          <w:rFonts w:ascii="Times New Roman" w:hAnsi="Times New Roman" w:cs="Times New Roman"/>
        </w:rPr>
        <w:t xml:space="preserve"> </w:t>
      </w:r>
      <w:r w:rsidR="00347A5F">
        <w:rPr>
          <w:rFonts w:ascii="Times New Roman" w:hAnsi="Times New Roman" w:cs="Times New Roman"/>
        </w:rPr>
        <w:t>Empirical</w:t>
      </w:r>
      <w:r w:rsidR="00CA6F2F">
        <w:rPr>
          <w:rFonts w:ascii="Times New Roman" w:hAnsi="Times New Roman" w:cs="Times New Roman"/>
        </w:rPr>
        <w:t xml:space="preserve"> cumulative distribution function of </w:t>
      </w:r>
      <w:r w:rsidR="00B3687B">
        <w:rPr>
          <w:rFonts w:ascii="Times New Roman" w:hAnsi="Times New Roman" w:cs="Times New Roman"/>
        </w:rPr>
        <w:t xml:space="preserve">presumed </w:t>
      </w:r>
      <w:r w:rsidR="00347A5F">
        <w:rPr>
          <w:rFonts w:ascii="Times New Roman" w:hAnsi="Times New Roman" w:cs="Times New Roman"/>
        </w:rPr>
        <w:t xml:space="preserve">Bull Trout </w:t>
      </w:r>
      <w:r w:rsidR="00B9789F">
        <w:rPr>
          <w:rFonts w:ascii="Times New Roman" w:hAnsi="Times New Roman" w:cs="Times New Roman"/>
        </w:rPr>
        <w:t xml:space="preserve">lengths (cm) </w:t>
      </w:r>
      <w:r w:rsidR="005432C8">
        <w:rPr>
          <w:rFonts w:ascii="Times New Roman" w:hAnsi="Times New Roman" w:cs="Times New Roman"/>
        </w:rPr>
        <w:t xml:space="preserve">measured </w:t>
      </w:r>
      <w:r w:rsidR="0094145A">
        <w:rPr>
          <w:rFonts w:ascii="Times New Roman" w:hAnsi="Times New Roman" w:cs="Times New Roman"/>
        </w:rPr>
        <w:t xml:space="preserve">for every </w:t>
      </w:r>
      <w:r w:rsidR="00C6487D">
        <w:rPr>
          <w:rFonts w:ascii="Times New Roman" w:hAnsi="Times New Roman" w:cs="Times New Roman"/>
        </w:rPr>
        <w:t xml:space="preserve">record interaction. </w:t>
      </w:r>
      <w:r w:rsidR="00E935BE">
        <w:rPr>
          <w:rFonts w:ascii="Times New Roman" w:hAnsi="Times New Roman" w:cs="Times New Roman"/>
        </w:rPr>
        <w:t xml:space="preserve">The blue-line is smoothed for visualization purposes. </w:t>
      </w:r>
      <w:r w:rsidR="004F63CF">
        <w:rPr>
          <w:rFonts w:ascii="Times New Roman" w:hAnsi="Times New Roman" w:cs="Times New Roman"/>
        </w:rPr>
        <w:t>Black dashed-lines represent the minimum (41.5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and maximum (79.5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lengths</w:t>
      </w:r>
      <w:r w:rsidR="007F2BC1">
        <w:rPr>
          <w:rFonts w:ascii="Times New Roman" w:hAnsi="Times New Roman" w:cs="Times New Roman"/>
        </w:rPr>
        <w:t xml:space="preserve"> of Bull Trout </w:t>
      </w:r>
      <w:r w:rsidR="004F63CF">
        <w:rPr>
          <w:rFonts w:ascii="Times New Roman" w:hAnsi="Times New Roman" w:cs="Times New Roman"/>
        </w:rPr>
        <w:t>observed in Kanigan 2019</w:t>
      </w:r>
      <w:r w:rsidR="009E71AD">
        <w:rPr>
          <w:rFonts w:ascii="Times New Roman" w:hAnsi="Times New Roman" w:cs="Times New Roman"/>
        </w:rPr>
        <w:t xml:space="preserve">, which were sampled via hook-and-line and dip netting for telemetry studies.  </w:t>
      </w:r>
    </w:p>
    <w:sectPr w:rsidR="00D3325E" w:rsidRPr="00CA6F2F" w:rsidSect="00CA6F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72D0" w14:textId="77777777" w:rsidR="00812913" w:rsidRDefault="00812913" w:rsidP="00CA6F2F">
      <w:r>
        <w:separator/>
      </w:r>
    </w:p>
  </w:endnote>
  <w:endnote w:type="continuationSeparator" w:id="0">
    <w:p w14:paraId="0C83FB9C" w14:textId="77777777" w:rsidR="00812913" w:rsidRDefault="00812913" w:rsidP="00CA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5896030"/>
      <w:docPartObj>
        <w:docPartGallery w:val="Page Numbers (Bottom of Page)"/>
        <w:docPartUnique/>
      </w:docPartObj>
    </w:sdtPr>
    <w:sdtContent>
      <w:p w14:paraId="0F216EC0" w14:textId="4169C310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26FA2" w14:textId="77777777" w:rsidR="00CA6F2F" w:rsidRDefault="00CA6F2F" w:rsidP="00CA6F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0214993"/>
      <w:docPartObj>
        <w:docPartGallery w:val="Page Numbers (Bottom of Page)"/>
        <w:docPartUnique/>
      </w:docPartObj>
    </w:sdtPr>
    <w:sdtContent>
      <w:p w14:paraId="6C3C305D" w14:textId="77E5B8E9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57D2BB" w14:textId="77777777" w:rsidR="00CA6F2F" w:rsidRDefault="00CA6F2F" w:rsidP="00CA6F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B433" w14:textId="77777777" w:rsidR="00812913" w:rsidRDefault="00812913" w:rsidP="00CA6F2F">
      <w:r>
        <w:separator/>
      </w:r>
    </w:p>
  </w:footnote>
  <w:footnote w:type="continuationSeparator" w:id="0">
    <w:p w14:paraId="5351009E" w14:textId="77777777" w:rsidR="00812913" w:rsidRDefault="00812913" w:rsidP="00CA6F2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Cheng">
    <w15:presenceInfo w15:providerId="AD" w15:userId="S::lhcheng@alaska.edu::94d12eee-d550-4f0c-adaa-5f61513175f5"/>
  </w15:person>
  <w15:person w15:author="Nathan Furey">
    <w15:presenceInfo w15:providerId="AD" w15:userId="S::nbf1004@usnh.edu::340ccb2f-846c-494a-9277-9db1388c6f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8"/>
    <w:rsid w:val="000C3A53"/>
    <w:rsid w:val="000D6339"/>
    <w:rsid w:val="001559C6"/>
    <w:rsid w:val="00221D83"/>
    <w:rsid w:val="00281C56"/>
    <w:rsid w:val="003011FF"/>
    <w:rsid w:val="00347A5F"/>
    <w:rsid w:val="003C40D7"/>
    <w:rsid w:val="003F7573"/>
    <w:rsid w:val="00411258"/>
    <w:rsid w:val="004669CB"/>
    <w:rsid w:val="00497488"/>
    <w:rsid w:val="004F3644"/>
    <w:rsid w:val="004F63CF"/>
    <w:rsid w:val="005432C8"/>
    <w:rsid w:val="00554A3B"/>
    <w:rsid w:val="005A16AD"/>
    <w:rsid w:val="006242D0"/>
    <w:rsid w:val="00662BDA"/>
    <w:rsid w:val="006B34E5"/>
    <w:rsid w:val="006C19AB"/>
    <w:rsid w:val="006D1458"/>
    <w:rsid w:val="007F2BC1"/>
    <w:rsid w:val="007F60EA"/>
    <w:rsid w:val="00812913"/>
    <w:rsid w:val="0094145A"/>
    <w:rsid w:val="0094544A"/>
    <w:rsid w:val="009E71AD"/>
    <w:rsid w:val="009F10A7"/>
    <w:rsid w:val="00A347D2"/>
    <w:rsid w:val="00A73BA9"/>
    <w:rsid w:val="00B11133"/>
    <w:rsid w:val="00B3687B"/>
    <w:rsid w:val="00B40EDE"/>
    <w:rsid w:val="00B9789F"/>
    <w:rsid w:val="00C13F72"/>
    <w:rsid w:val="00C57464"/>
    <w:rsid w:val="00C6487D"/>
    <w:rsid w:val="00C90F0D"/>
    <w:rsid w:val="00CA6F2F"/>
    <w:rsid w:val="00D1289D"/>
    <w:rsid w:val="00D21CC8"/>
    <w:rsid w:val="00D3325E"/>
    <w:rsid w:val="00E03044"/>
    <w:rsid w:val="00E3064C"/>
    <w:rsid w:val="00E935BE"/>
    <w:rsid w:val="00EC4334"/>
    <w:rsid w:val="00F07B99"/>
    <w:rsid w:val="00F13568"/>
    <w:rsid w:val="00F17C13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7D4B"/>
  <w15:chartTrackingRefBased/>
  <w15:docId w15:val="{B95C0C81-265D-AB46-B163-CCAAB51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F2F"/>
  </w:style>
  <w:style w:type="character" w:styleId="PageNumber">
    <w:name w:val="page number"/>
    <w:basedOn w:val="DefaultParagraphFont"/>
    <w:uiPriority w:val="99"/>
    <w:semiHidden/>
    <w:unhideWhenUsed/>
    <w:rsid w:val="00CA6F2F"/>
  </w:style>
  <w:style w:type="character" w:styleId="LineNumber">
    <w:name w:val="line number"/>
    <w:basedOn w:val="DefaultParagraphFont"/>
    <w:uiPriority w:val="99"/>
    <w:semiHidden/>
    <w:unhideWhenUsed/>
    <w:rsid w:val="00CA6F2F"/>
  </w:style>
  <w:style w:type="paragraph" w:styleId="Revision">
    <w:name w:val="Revision"/>
    <w:hidden/>
    <w:uiPriority w:val="99"/>
    <w:semiHidden/>
    <w:rsid w:val="006C19AB"/>
  </w:style>
  <w:style w:type="character" w:styleId="CommentReference">
    <w:name w:val="annotation reference"/>
    <w:basedOn w:val="DefaultParagraphFont"/>
    <w:uiPriority w:val="99"/>
    <w:semiHidden/>
    <w:unhideWhenUsed/>
    <w:rsid w:val="006C1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9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40</cp:revision>
  <dcterms:created xsi:type="dcterms:W3CDTF">2022-06-28T01:34:00Z</dcterms:created>
  <dcterms:modified xsi:type="dcterms:W3CDTF">2022-07-10T21:12:00Z</dcterms:modified>
</cp:coreProperties>
</file>