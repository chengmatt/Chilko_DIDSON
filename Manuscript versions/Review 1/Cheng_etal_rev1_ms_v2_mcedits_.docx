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58B00838" w:rsidR="00440B18" w:rsidRPr="000D14B3" w:rsidRDefault="00440B18" w:rsidP="00E71425">
      <w:pPr>
        <w:spacing w:line="480" w:lineRule="auto"/>
        <w:rPr>
          <w:b/>
        </w:rPr>
      </w:pPr>
      <w:r w:rsidRPr="000D14B3">
        <w:rPr>
          <w:b/>
        </w:rPr>
        <w:t>TITLE</w:t>
      </w:r>
      <w:r w:rsidR="00F36A42" w:rsidRPr="000D14B3">
        <w:rPr>
          <w:b/>
        </w:rPr>
        <w:t xml:space="preserve">: </w:t>
      </w:r>
      <w:del w:id="0" w:author="Nathan Furey" w:date="2022-07-05T14:30:00Z">
        <w:r w:rsidR="002357CF" w:rsidRPr="000D14B3" w:rsidDel="00480EF0">
          <w:rPr>
            <w:bCs/>
          </w:rPr>
          <w:delText xml:space="preserve">Using </w:delText>
        </w:r>
      </w:del>
      <w:bookmarkStart w:id="1" w:name="_Hlk107923931"/>
      <w:ins w:id="2" w:author="Nathan Furey" w:date="2022-07-05T14:30:00Z">
        <w:r w:rsidR="00480EF0">
          <w:rPr>
            <w:bCs/>
          </w:rPr>
          <w:t>A</w:t>
        </w:r>
      </w:ins>
      <w:del w:id="3" w:author="Nathan Furey" w:date="2022-07-05T14:30:00Z">
        <w:r w:rsidR="002357CF" w:rsidRPr="000D14B3" w:rsidDel="00480EF0">
          <w:rPr>
            <w:bCs/>
          </w:rPr>
          <w:delText>a</w:delText>
        </w:r>
      </w:del>
      <w:r w:rsidR="002357CF" w:rsidRPr="000D14B3">
        <w:rPr>
          <w:bCs/>
        </w:rPr>
        <w:t xml:space="preserve">coustic imaging </w:t>
      </w:r>
      <w:del w:id="4" w:author="Nathan Furey" w:date="2022-07-05T14:31:00Z">
        <w:r w:rsidR="002357CF" w:rsidRPr="000D14B3" w:rsidDel="00480EF0">
          <w:rPr>
            <w:bCs/>
          </w:rPr>
          <w:delText>to observe</w:delText>
        </w:r>
        <w:r w:rsidR="00D917EE" w:rsidRPr="000D14B3" w:rsidDel="00480EF0">
          <w:rPr>
            <w:bCs/>
          </w:rPr>
          <w:delText xml:space="preserve"> potential</w:delText>
        </w:r>
      </w:del>
      <w:ins w:id="5" w:author="Nathan Furey" w:date="2022-07-05T14:31:00Z">
        <w:r w:rsidR="00480EF0">
          <w:rPr>
            <w:bCs/>
          </w:rPr>
          <w:t>observes</w:t>
        </w:r>
      </w:ins>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bookmarkEnd w:id="1"/>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0B17AC31" w:rsidR="005A0D90" w:rsidRPr="000D14B3" w:rsidDel="005D4C01" w:rsidRDefault="002357CF" w:rsidP="00E71425">
      <w:pPr>
        <w:spacing w:line="480" w:lineRule="auto"/>
        <w:rPr>
          <w:del w:id="6" w:author="Matt Cheng" w:date="2022-07-06T09:29:00Z"/>
        </w:rPr>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t>
      </w:r>
      <w:ins w:id="7" w:author="Nathan Furey" w:date="2022-07-05T11:24:00Z">
        <w:r w:rsidR="0061062B">
          <w:t xml:space="preserve">The ability to observe </w:t>
        </w:r>
        <w:del w:id="8" w:author="Matt Cheng" w:date="2022-07-06T10:43:00Z">
          <w:r w:rsidR="0061062B" w:rsidDel="0060304A">
            <w:delText>interactions between predators and prey</w:delText>
          </w:r>
        </w:del>
      </w:ins>
      <w:ins w:id="9" w:author="Matt Cheng" w:date="2022-07-06T10:43:00Z">
        <w:r w:rsidR="0060304A">
          <w:t>predator-prey interactions</w:t>
        </w:r>
      </w:ins>
      <w:ins w:id="10" w:author="Nathan Furey" w:date="2022-07-05T11:24:00Z">
        <w:r w:rsidR="0061062B">
          <w:t xml:space="preserve"> can allow for </w:t>
        </w:r>
      </w:ins>
      <w:ins w:id="11" w:author="Nathan Furey" w:date="2022-07-05T11:25:00Z">
        <w:r w:rsidR="0061062B">
          <w:t xml:space="preserve">identifying </w:t>
        </w:r>
        <w:del w:id="12" w:author="Matt Cheng" w:date="2022-07-06T09:19:00Z">
          <w:r w:rsidR="0061062B" w:rsidDel="00AC6502">
            <w:delText xml:space="preserve">what </w:delText>
          </w:r>
        </w:del>
        <w:r w:rsidR="0061062B">
          <w:t xml:space="preserve">factors </w:t>
        </w:r>
      </w:ins>
      <w:ins w:id="13" w:author="Matt Cheng" w:date="2022-07-06T09:19:00Z">
        <w:r w:rsidR="00AC6502">
          <w:t xml:space="preserve">that </w:t>
        </w:r>
      </w:ins>
      <w:ins w:id="14" w:author="Nathan Furey" w:date="2022-07-05T11:25:00Z">
        <w:r w:rsidR="0061062B">
          <w:t xml:space="preserve">may affect predation, </w:t>
        </w:r>
      </w:ins>
      <w:ins w:id="15" w:author="Nathan Furey" w:date="2022-07-05T11:26:00Z">
        <w:r w:rsidR="0061062B">
          <w:t>for which</w:t>
        </w:r>
      </w:ins>
      <w:ins w:id="16" w:author="Nathan Furey" w:date="2022-07-05T11:25:00Z">
        <w:r w:rsidR="0061062B">
          <w:t xml:space="preserve"> </w:t>
        </w:r>
        <w:r w:rsidR="0061062B" w:rsidRPr="000D14B3">
          <w:t>Dual-frequency Identification Sonar (DIDSON) acoustic imaging</w:t>
        </w:r>
        <w:r w:rsidR="0061062B">
          <w:t xml:space="preserve"> </w:t>
        </w:r>
      </w:ins>
      <w:ins w:id="17" w:author="Nathan Furey" w:date="2022-07-05T11:26:00Z">
        <w:r w:rsidR="0061062B">
          <w:t xml:space="preserve">may be suitable at </w:t>
        </w:r>
      </w:ins>
      <w:ins w:id="18" w:author="Nathan Furey" w:date="2022-07-05T14:34:00Z">
        <w:r w:rsidR="00B11CA1">
          <w:t xml:space="preserve">identifying over </w:t>
        </w:r>
      </w:ins>
      <w:ins w:id="19" w:author="Nathan Furey" w:date="2022-07-05T11:26:00Z">
        <w:r w:rsidR="0061062B">
          <w:t>fine scales</w:t>
        </w:r>
      </w:ins>
      <w:ins w:id="20" w:author="Nathan Furey" w:date="2022-07-05T11:25:00Z">
        <w:r w:rsidR="0061062B">
          <w:t xml:space="preserve">. </w:t>
        </w:r>
      </w:ins>
      <w:r w:rsidR="00B834F8" w:rsidRPr="000D14B3">
        <w:t xml:space="preserve">Within </w:t>
      </w:r>
      <w:proofErr w:type="spellStart"/>
      <w:r w:rsidR="00F439F4" w:rsidRPr="000D14B3">
        <w:t>Chilko</w:t>
      </w:r>
      <w:proofErr w:type="spellEnd"/>
      <w:r w:rsidR="00F439F4" w:rsidRPr="000D14B3">
        <w:t xml:space="preserve"> Lake, British Columbia, Canada,</w:t>
      </w:r>
      <w:r w:rsidR="000524EE" w:rsidRPr="000D14B3">
        <w:t xml:space="preserve"> </w:t>
      </w:r>
      <w:ins w:id="21" w:author="Nathan Furey [2]" w:date="2022-07-05T19:30:00Z">
        <w:r w:rsidR="00801BB6">
          <w:t xml:space="preserve">prior </w:t>
        </w:r>
      </w:ins>
      <w:del w:id="22" w:author="Nathan Furey [2]" w:date="2022-07-05T19:30:00Z">
        <w:r w:rsidR="000524EE" w:rsidRPr="000D14B3" w:rsidDel="00801BB6">
          <w:delText xml:space="preserve">large-scale </w:delText>
        </w:r>
      </w:del>
      <w:r w:rsidR="000524EE" w:rsidRPr="000D14B3">
        <w:t>telemetry and stomach content analyses suggest</w:t>
      </w:r>
      <w:ins w:id="23" w:author="Nathan Furey [2]" w:date="2022-07-05T19:32:00Z">
        <w:r w:rsidR="00956C5A">
          <w:t>ed</w:t>
        </w:r>
      </w:ins>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ins w:id="24" w:author="Nathan Furey" w:date="2022-07-05T16:17:00Z">
        <w:r w:rsidR="004E3B06">
          <w:t xml:space="preserve">, with highest consumption by Bull Trout captured at a </w:t>
        </w:r>
      </w:ins>
      <w:ins w:id="25" w:author="Nathan Furey [2]" w:date="2022-07-05T19:33:00Z">
        <w:r w:rsidR="00956C5A">
          <w:t xml:space="preserve">government installed </w:t>
        </w:r>
      </w:ins>
      <w:ins w:id="26" w:author="Nathan Furey" w:date="2022-07-05T16:17:00Z">
        <w:r w:rsidR="004E3B06">
          <w:t>counting fence</w:t>
        </w:r>
      </w:ins>
      <w:ins w:id="27" w:author="Nathan Furey [2]" w:date="2022-07-05T19:33:00Z">
        <w:r w:rsidR="00956C5A">
          <w:t xml:space="preserve"> used to estimate smolt numbers</w:t>
        </w:r>
      </w:ins>
      <w:del w:id="28" w:author="Matt Cheng" w:date="2022-07-06T10:38:00Z">
        <w:r w:rsidRPr="000D14B3" w:rsidDel="00CD117F">
          <w:delText>.</w:delText>
        </w:r>
      </w:del>
      <w:ins w:id="29" w:author="Nathan Furey" w:date="2022-07-05T15:00:00Z">
        <w:del w:id="30" w:author="Matt Cheng" w:date="2022-07-06T10:38:00Z">
          <w:r w:rsidR="00D51C8F" w:rsidDel="00CD117F">
            <w:delText xml:space="preserve"> H</w:delText>
          </w:r>
        </w:del>
      </w:ins>
      <w:ins w:id="31" w:author="Nathan Furey" w:date="2022-07-05T15:01:00Z">
        <w:del w:id="32" w:author="Matt Cheng" w:date="2022-07-06T10:38:00Z">
          <w:r w:rsidR="00D51C8F" w:rsidDel="00CD117F">
            <w:delText>owever, feeding intensity (consumption) may not directly correlate with feeding activity or number of foraging attempt</w:delText>
          </w:r>
        </w:del>
      </w:ins>
      <w:ins w:id="33" w:author="Nathan Furey" w:date="2022-07-05T16:14:00Z">
        <w:del w:id="34" w:author="Matt Cheng" w:date="2022-07-06T10:38:00Z">
          <w:r w:rsidR="00E01928" w:rsidDel="00CD117F">
            <w:delText>s</w:delText>
          </w:r>
        </w:del>
      </w:ins>
      <w:ins w:id="35" w:author="Nathan Furey" w:date="2022-07-05T16:16:00Z">
        <w:del w:id="36" w:author="Matt Cheng" w:date="2022-07-06T10:38:00Z">
          <w:r w:rsidR="00E01928" w:rsidDel="00CD117F">
            <w:delText xml:space="preserve">. Furthermore, </w:delText>
          </w:r>
        </w:del>
      </w:ins>
      <w:ins w:id="37" w:author="Nathan Furey" w:date="2022-07-05T16:22:00Z">
        <w:del w:id="38" w:author="Matt Cheng" w:date="2022-07-06T10:38:00Z">
          <w:r w:rsidR="00057995" w:rsidDel="00CD117F">
            <w:delText>higher consumption (amount of preyed s</w:delText>
          </w:r>
        </w:del>
      </w:ins>
      <w:ins w:id="39" w:author="Nathan Furey" w:date="2022-07-05T16:23:00Z">
        <w:del w:id="40" w:author="Matt Cheng" w:date="2022-07-06T10:38:00Z">
          <w:r w:rsidR="00057995" w:rsidDel="00CD117F">
            <w:delText>molts in the gut) at the fence implies higher feeding,</w:delText>
          </w:r>
        </w:del>
      </w:ins>
      <w:ins w:id="41" w:author="Matt Cheng" w:date="2022-07-06T10:38:00Z">
        <w:r w:rsidR="00CD117F">
          <w:t>,</w:t>
        </w:r>
      </w:ins>
      <w:ins w:id="42" w:author="Nathan Furey" w:date="2022-07-05T16:23:00Z">
        <w:r w:rsidR="00057995">
          <w:t xml:space="preserve"> but assumes that feeding occurred at the site of capture. </w:t>
        </w:r>
      </w:ins>
      <w:del w:id="43" w:author="Nathan Furey" w:date="2022-07-05T16:23:00Z">
        <w:r w:rsidR="00FC009C" w:rsidRPr="000D14B3" w:rsidDel="00057995">
          <w:delText xml:space="preserve"> </w:delText>
        </w:r>
      </w:del>
      <w:del w:id="44" w:author="Nathan Furey" w:date="2022-07-05T11:26:00Z">
        <w:r w:rsidR="000524EE" w:rsidRPr="000D14B3" w:rsidDel="0061062B">
          <w:delText xml:space="preserve">It is uncertain if these predator-prey patterns exist </w:delText>
        </w:r>
        <w:r w:rsidR="005960B7" w:rsidRPr="000D14B3" w:rsidDel="0061062B">
          <w:delText xml:space="preserve">at finer spatial scales. </w:delText>
        </w:r>
      </w:del>
      <w:r w:rsidR="005960B7" w:rsidRPr="000D14B3">
        <w:t>We used</w:t>
      </w:r>
      <w:r w:rsidR="00F439F4" w:rsidRPr="000D14B3">
        <w:t xml:space="preserve"> </w:t>
      </w:r>
      <w:del w:id="45" w:author="Nathan Furey [2]" w:date="2022-07-05T19:32:00Z">
        <w:r w:rsidR="00F439F4" w:rsidRPr="000D14B3" w:rsidDel="00956C5A">
          <w:delText>Dual-frequency Identification Sonar (</w:delText>
        </w:r>
      </w:del>
      <w:r w:rsidR="00F439F4" w:rsidRPr="000D14B3">
        <w:t>DIDSON</w:t>
      </w:r>
      <w:del w:id="46" w:author="Nathan Furey [2]" w:date="2022-07-05T19:32:00Z">
        <w:r w:rsidR="00F439F4" w:rsidRPr="000D14B3" w:rsidDel="00956C5A">
          <w:delText>)</w:delText>
        </w:r>
      </w:del>
      <w:r w:rsidR="00F439F4" w:rsidRPr="000D14B3">
        <w:t xml:space="preserve"> </w:t>
      </w:r>
      <w:del w:id="47" w:author="Matt Cheng" w:date="2022-07-06T10:38:00Z">
        <w:r w:rsidR="00F439F4" w:rsidRPr="000D14B3" w:rsidDel="007528F6">
          <w:delText xml:space="preserve">acoustic </w:delText>
        </w:r>
        <w:r w:rsidRPr="000D14B3" w:rsidDel="007528F6">
          <w:delText xml:space="preserve">imaging </w:delText>
        </w:r>
      </w:del>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w:t>
      </w:r>
      <w:ins w:id="48" w:author="Nathan Furey" w:date="2022-07-05T14:35:00Z">
        <w:r w:rsidR="00B11CA1">
          <w:t xml:space="preserve">smolt-Bull Trout interactions were correlated with </w:t>
        </w:r>
      </w:ins>
      <w:r w:rsidR="00F439F4" w:rsidRPr="000D14B3">
        <w:t xml:space="preserve">smolt densities </w:t>
      </w:r>
      <w:del w:id="49" w:author="Nathan Furey" w:date="2022-07-05T14:35:00Z">
        <w:r w:rsidR="00F439F4" w:rsidRPr="000D14B3" w:rsidDel="00B11CA1">
          <w:delText xml:space="preserve">were correlated with </w:delText>
        </w:r>
        <w:r w:rsidR="00673BF2" w:rsidRPr="000D14B3" w:rsidDel="00B11CA1">
          <w:delText>feeding activity of</w:delText>
        </w:r>
        <w:r w:rsidR="00F439F4" w:rsidRPr="000D14B3" w:rsidDel="00B11CA1">
          <w:delText xml:space="preserve"> </w:delText>
        </w:r>
        <w:r w:rsidR="00673BF2" w:rsidRPr="000D14B3" w:rsidDel="00B11CA1">
          <w:delText>Bull</w:delText>
        </w:r>
        <w:r w:rsidR="00F439F4" w:rsidRPr="000D14B3" w:rsidDel="00B11CA1">
          <w:delText xml:space="preserve"> </w:delText>
        </w:r>
        <w:r w:rsidR="00645AF8" w:rsidRPr="000D14B3" w:rsidDel="00B11CA1">
          <w:delText>Trout</w:delText>
        </w:r>
        <w:r w:rsidR="00F439F4" w:rsidRPr="000D14B3" w:rsidDel="00B11CA1">
          <w:delText xml:space="preserve"> </w:delText>
        </w:r>
      </w:del>
      <w:r w:rsidR="00673BF2" w:rsidRPr="000D14B3">
        <w:t xml:space="preserve">upstream </w:t>
      </w:r>
      <w:del w:id="50" w:author="Nathan Furey [2]" w:date="2022-07-05T19:33:00Z">
        <w:r w:rsidR="00673BF2" w:rsidRPr="000D14B3" w:rsidDel="00956C5A">
          <w:delText>of a government installed</w:delText>
        </w:r>
      </w:del>
      <w:ins w:id="51" w:author="Nathan Furey [2]" w:date="2022-07-05T19:33:00Z">
        <w:r w:rsidR="00956C5A">
          <w:t>the counting</w:t>
        </w:r>
      </w:ins>
      <w:r w:rsidR="00673BF2" w:rsidRPr="000D14B3">
        <w:t xml:space="preserve"> fence</w:t>
      </w:r>
      <w:del w:id="52" w:author="Nathan Furey [2]" w:date="2022-07-05T19:33:00Z">
        <w:r w:rsidR="00144755" w:rsidRPr="000D14B3" w:rsidDel="00956C5A">
          <w:delText xml:space="preserve"> used to estimate smolt </w:delText>
        </w:r>
        <w:r w:rsidR="001B1396" w:rsidRPr="000D14B3" w:rsidDel="00956C5A">
          <w:delText>numbers</w:delText>
        </w:r>
      </w:del>
      <w:r w:rsidR="005960B7" w:rsidRPr="000D14B3">
        <w:t xml:space="preserve">, consistent with </w:t>
      </w:r>
      <w:del w:id="53" w:author="Nathan Furey" w:date="2022-07-05T11:27:00Z">
        <w:r w:rsidR="005960B7" w:rsidRPr="000D14B3" w:rsidDel="00E773CF">
          <w:delText>observations at broader scales</w:delText>
        </w:r>
      </w:del>
      <w:ins w:id="54" w:author="Nathan Furey" w:date="2022-07-05T11:27:00Z">
        <w:r w:rsidR="00E773CF">
          <w:t>acoustic telemetry and diet studies conducted in the system</w:t>
        </w:r>
      </w:ins>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w:t>
      </w:r>
      <w:del w:id="55" w:author="Nathan Furey" w:date="2022-07-05T14:35:00Z">
        <w:r w:rsidR="00737D53" w:rsidRPr="000D14B3" w:rsidDel="00B11CA1">
          <w:delText xml:space="preserve">closely </w:delText>
        </w:r>
      </w:del>
      <w:r w:rsidR="00737D53" w:rsidRPr="000D14B3">
        <w:t xml:space="preserve">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ins w:id="56" w:author="Nathan Furey" w:date="2022-07-05T15:05:00Z">
        <w:r w:rsidR="00D51C8F">
          <w:t xml:space="preserve"> during the daytime</w:t>
        </w:r>
      </w:ins>
      <w:r w:rsidR="004F0260" w:rsidRPr="000D14B3">
        <w:t>.</w:t>
      </w:r>
      <w:r w:rsidR="005428F7" w:rsidRPr="000D14B3">
        <w:t xml:space="preserve"> </w:t>
      </w:r>
      <w:r w:rsidR="00595772" w:rsidRPr="000D14B3">
        <w:t xml:space="preserve">These results </w:t>
      </w:r>
      <w:ins w:id="57" w:author="Nathan Furey" w:date="2022-07-05T11:28:00Z">
        <w:r w:rsidR="00E773CF">
          <w:t xml:space="preserve">demonstrate </w:t>
        </w:r>
      </w:ins>
      <w:ins w:id="58" w:author="Nathan Furey" w:date="2022-07-05T14:36:00Z">
        <w:r w:rsidR="00B11CA1">
          <w:t xml:space="preserve">that the DIDSON technology can record </w:t>
        </w:r>
      </w:ins>
      <w:ins w:id="59" w:author="Nathan Furey" w:date="2022-07-05T11:29:00Z">
        <w:r w:rsidR="00E773CF">
          <w:t>interactions between migrating salmon smolts and their predators</w:t>
        </w:r>
      </w:ins>
      <w:ins w:id="60" w:author="Nathan Furey" w:date="2022-07-05T14:37:00Z">
        <w:r w:rsidR="00B11CA1">
          <w:t xml:space="preserve"> at a resolution </w:t>
        </w:r>
        <w:del w:id="61" w:author="Matt Cheng" w:date="2022-07-06T09:24:00Z">
          <w:r w:rsidR="00B11CA1" w:rsidDel="00AB09B2">
            <w:delText>to determine</w:delText>
          </w:r>
        </w:del>
      </w:ins>
      <w:ins w:id="62" w:author="Matt Cheng" w:date="2022-07-06T09:24:00Z">
        <w:r w:rsidR="00AB09B2">
          <w:t>that allows observations of</w:t>
        </w:r>
      </w:ins>
      <w:ins w:id="63" w:author="Nathan Furey" w:date="2022-07-05T14:37:00Z">
        <w:r w:rsidR="00B11CA1">
          <w:t xml:space="preserve"> variability in space and time</w:t>
        </w:r>
        <w:del w:id="64" w:author="Matt Cheng" w:date="2022-07-06T10:43:00Z">
          <w:r w:rsidR="00B11CA1" w:rsidDel="00220238">
            <w:delText xml:space="preserve">. </w:delText>
          </w:r>
        </w:del>
        <w:del w:id="65" w:author="Matt Cheng" w:date="2022-07-06T09:24:00Z">
          <w:r w:rsidR="00B11CA1" w:rsidDel="00005F5F">
            <w:delText>Furthermore</w:delText>
          </w:r>
        </w:del>
        <w:del w:id="66" w:author="Matt Cheng" w:date="2022-07-06T10:38:00Z">
          <w:r w:rsidR="00B11CA1" w:rsidDel="006D0FD0">
            <w:delText xml:space="preserve">, </w:delText>
          </w:r>
        </w:del>
      </w:ins>
      <w:ins w:id="67" w:author="Nathan Furey [2]" w:date="2022-07-05T19:35:00Z">
        <w:del w:id="68" w:author="Matt Cheng" w:date="2022-07-06T10:38:00Z">
          <w:r w:rsidR="00956C5A" w:rsidDel="006D0FD0">
            <w:delText>we</w:delText>
          </w:r>
        </w:del>
      </w:ins>
      <w:ins w:id="69" w:author="Nathan Furey" w:date="2022-07-05T11:29:00Z">
        <w:del w:id="70" w:author="Matt Cheng" w:date="2022-07-06T10:38:00Z">
          <w:r w:rsidR="00E773CF" w:rsidDel="006D0FD0">
            <w:delText xml:space="preserve"> </w:delText>
          </w:r>
        </w:del>
      </w:ins>
      <w:del w:id="71" w:author="Matt Cheng" w:date="2022-07-06T10:38:00Z">
        <w:r w:rsidR="00516493" w:rsidRPr="000D14B3" w:rsidDel="006D0FD0">
          <w:delText xml:space="preserve">provide further evidence </w:delText>
        </w:r>
        <w:r w:rsidR="0040114D" w:rsidRPr="000D14B3" w:rsidDel="006D0FD0">
          <w:delText>that the migrations of Sockeye S</w:delText>
        </w:r>
        <w:r w:rsidR="00C0286D" w:rsidRPr="000D14B3" w:rsidDel="006D0FD0">
          <w:delText>al</w:delText>
        </w:r>
        <w:r w:rsidR="0040114D" w:rsidRPr="000D14B3" w:rsidDel="006D0FD0">
          <w:delText>mon smolts affect the behavior of Bull Trout</w:delText>
        </w:r>
      </w:del>
      <w:ins w:id="72" w:author="Nathan Furey" w:date="2022-07-05T11:29:00Z">
        <w:del w:id="73" w:author="Matt Cheng" w:date="2022-07-06T10:38:00Z">
          <w:r w:rsidR="00E773CF" w:rsidDel="006D0FD0">
            <w:delText xml:space="preserve">. </w:delText>
          </w:r>
        </w:del>
        <w:del w:id="74" w:author="Matt Cheng" w:date="2022-07-06T09:26:00Z">
          <w:r w:rsidR="00E773CF" w:rsidDel="00E52D38">
            <w:delText xml:space="preserve">Furthermore, </w:delText>
          </w:r>
        </w:del>
      </w:ins>
      <w:ins w:id="75" w:author="Nathan Furey" w:date="2022-07-05T11:30:00Z">
        <w:del w:id="76" w:author="Matt Cheng" w:date="2022-07-06T09:26:00Z">
          <w:r w:rsidR="00E773CF" w:rsidDel="00E52D38">
            <w:delText>this</w:delText>
          </w:r>
        </w:del>
        <w:del w:id="77" w:author="Matt Cheng" w:date="2022-07-06T10:43:00Z">
          <w:r w:rsidR="00E773CF" w:rsidDel="00220238">
            <w:delText xml:space="preserve"> fine-scale imagery</w:delText>
          </w:r>
        </w:del>
      </w:ins>
      <w:del w:id="78" w:author="Matt Cheng" w:date="2022-07-06T10:43:00Z">
        <w:r w:rsidR="0040114D" w:rsidRPr="000D14B3" w:rsidDel="00220238">
          <w:delText xml:space="preserve"> and are important to this predator’s ecology</w:delText>
        </w:r>
        <w:r w:rsidR="00873435" w:rsidRPr="000D14B3" w:rsidDel="00220238">
          <w:delText xml:space="preserve"> </w:delText>
        </w:r>
        <w:r w:rsidR="005A0D90" w:rsidRPr="000D14B3" w:rsidDel="00220238">
          <w:delText>and</w:delText>
        </w:r>
      </w:del>
      <w:ins w:id="79" w:author="Matt Cheng" w:date="2022-07-06T10:43:00Z">
        <w:r w:rsidR="00220238">
          <w:t>,</w:t>
        </w:r>
      </w:ins>
      <w:ins w:id="80" w:author="Matt Cheng" w:date="2022-07-06T09:26:00Z">
        <w:r w:rsidR="008B0608">
          <w:t xml:space="preserve"> </w:t>
        </w:r>
        <w:r w:rsidR="009F7B24">
          <w:t xml:space="preserve">and </w:t>
        </w:r>
      </w:ins>
      <w:del w:id="81" w:author="Matt Cheng" w:date="2022-07-06T09:26:00Z">
        <w:r w:rsidR="005A0D90" w:rsidRPr="000D14B3" w:rsidDel="009F7B24">
          <w:delText xml:space="preserve"> </w:delText>
        </w:r>
      </w:del>
      <w:r w:rsidR="005A0D90" w:rsidRPr="000D14B3">
        <w:t xml:space="preserve">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Del="005D4C01" w:rsidRDefault="00BF7F33" w:rsidP="009C5E3C">
      <w:pPr>
        <w:rPr>
          <w:del w:id="82" w:author="Matt Cheng" w:date="2022-07-06T09:29:00Z"/>
        </w:rPr>
      </w:pPr>
    </w:p>
    <w:p w14:paraId="335566FB" w14:textId="2D5F1067" w:rsidR="00AE3472" w:rsidDel="005D4C01" w:rsidRDefault="00AE3472" w:rsidP="009C5E3C">
      <w:pPr>
        <w:rPr>
          <w:del w:id="83" w:author="Matt Cheng" w:date="2022-07-06T09:29:00Z"/>
        </w:rPr>
      </w:pPr>
    </w:p>
    <w:p w14:paraId="72D0E255" w14:textId="014F4F65" w:rsidR="00A743A5" w:rsidDel="005D4C01" w:rsidRDefault="00A743A5" w:rsidP="009C5E3C">
      <w:pPr>
        <w:rPr>
          <w:del w:id="84" w:author="Matt Cheng" w:date="2022-07-06T09:29:00Z"/>
        </w:rPr>
      </w:pPr>
    </w:p>
    <w:p w14:paraId="5AA57BD4" w14:textId="4C23F017" w:rsidR="005C68A1" w:rsidDel="005D4C01" w:rsidRDefault="005C68A1" w:rsidP="009C5E3C">
      <w:pPr>
        <w:rPr>
          <w:del w:id="85" w:author="Matt Cheng" w:date="2022-07-06T09:29:00Z"/>
        </w:rPr>
      </w:pPr>
    </w:p>
    <w:p w14:paraId="19BE6FF2" w14:textId="79366885" w:rsidR="005C68A1" w:rsidDel="005D4C01" w:rsidRDefault="005C68A1" w:rsidP="009C5E3C">
      <w:pPr>
        <w:rPr>
          <w:del w:id="86" w:author="Matt Cheng" w:date="2022-07-06T09:29:00Z"/>
        </w:rPr>
      </w:pPr>
    </w:p>
    <w:p w14:paraId="3754B638" w14:textId="42275CC4" w:rsidR="005C68A1" w:rsidDel="005D4C01" w:rsidRDefault="005C68A1" w:rsidP="009C5E3C">
      <w:pPr>
        <w:rPr>
          <w:del w:id="87" w:author="Matt Cheng" w:date="2022-07-06T09:29:00Z"/>
        </w:rPr>
      </w:pPr>
    </w:p>
    <w:p w14:paraId="7B1EACC2" w14:textId="037475F0" w:rsidR="009C5E3C" w:rsidRDefault="009C5E3C">
      <w:pPr>
        <w:spacing w:line="480" w:lineRule="auto"/>
        <w:pPrChange w:id="88" w:author="Matt Cheng" w:date="2022-07-06T09:29:00Z">
          <w:pPr/>
        </w:pPrChange>
      </w:pPr>
      <w:r>
        <w:br w:type="page"/>
      </w:r>
    </w:p>
    <w:p w14:paraId="5B762CE9" w14:textId="6081FF2C"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1EFC5B30"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0CD17875" w14:textId="5A61B73C" w:rsidR="00692568" w:rsidRDefault="00FE3889" w:rsidP="00573B01">
      <w:pPr>
        <w:pStyle w:val="CommentText"/>
        <w:spacing w:line="480" w:lineRule="auto"/>
        <w:ind w:firstLine="720"/>
        <w:rPr>
          <w:ins w:id="89" w:author="Nathan Furey" w:date="2022-07-05T15:08:00Z"/>
          <w:rFonts w:ascii="Times New Roman" w:hAnsi="Times New Roman" w:cs="Times New Roman"/>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proofErr w:type="spellStart"/>
      <w:r w:rsidR="007F4BB0" w:rsidRPr="00E02A17">
        <w:rPr>
          <w:rFonts w:ascii="Times New Roman" w:hAnsi="Times New Roman" w:cs="Times New Roman"/>
          <w:sz w:val="24"/>
          <w:szCs w:val="24"/>
        </w:rPr>
        <w:t>smoltification</w:t>
      </w:r>
      <w:proofErr w:type="spellEnd"/>
      <w:r w:rsidR="00F03A8D">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9F6E12">
        <w:rPr>
          <w:rFonts w:ascii="Times New Roman" w:hAnsi="Times New Roman" w:cs="Times New Roman"/>
          <w:sz w:val="24"/>
          <w:szCs w:val="24"/>
        </w:rPr>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F03A8D">
        <w:rPr>
          <w:rFonts w:ascii="Times New Roman" w:hAnsi="Times New Roman" w:cs="Times New Roman"/>
          <w:sz w:val="24"/>
          <w:szCs w:val="24"/>
        </w:rPr>
        <w:t xml:space="preserve">also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del w:id="90" w:author="Matt Cheng" w:date="2022-07-05T18:04:00Z">
        <w:r w:rsidR="00AA53F7" w:rsidRPr="005854A5" w:rsidDel="007B0A4F">
          <w:rPr>
            <w:rFonts w:ascii="Times New Roman" w:hAnsi="Times New Roman" w:cs="Times New Roman"/>
            <w:sz w:val="24"/>
            <w:szCs w:val="24"/>
          </w:rPr>
          <w:delText xml:space="preserve">both </w:delText>
        </w:r>
      </w:del>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del w:id="91" w:author="Nathan Furey" w:date="2022-07-05T15:06:00Z">
        <w:r w:rsidR="00665675" w:rsidRPr="005854A5" w:rsidDel="00D9433E">
          <w:rPr>
            <w:rFonts w:ascii="Times New Roman" w:hAnsi="Times New Roman" w:cs="Times New Roman"/>
            <w:color w:val="202122"/>
            <w:sz w:val="24"/>
            <w:szCs w:val="24"/>
          </w:rPr>
          <w:delText xml:space="preserve">and </w:delText>
        </w:r>
        <w:r w:rsidR="002C32B2" w:rsidRPr="005854A5" w:rsidDel="00D9433E">
          <w:rPr>
            <w:rFonts w:ascii="Times New Roman" w:hAnsi="Times New Roman" w:cs="Times New Roman"/>
            <w:color w:val="202122"/>
            <w:sz w:val="24"/>
            <w:szCs w:val="24"/>
            <w:highlight w:val="white"/>
          </w:rPr>
          <w:delText xml:space="preserve">Atlantic </w:delText>
        </w:r>
        <w:r w:rsidR="00861808" w:rsidRPr="005854A5" w:rsidDel="00D9433E">
          <w:rPr>
            <w:rFonts w:ascii="Times New Roman" w:hAnsi="Times New Roman" w:cs="Times New Roman"/>
            <w:color w:val="202122"/>
            <w:sz w:val="24"/>
            <w:szCs w:val="24"/>
            <w:highlight w:val="white"/>
          </w:rPr>
          <w:delText>Salmon (</w:delText>
        </w:r>
        <w:r w:rsidR="00861808" w:rsidRPr="005854A5" w:rsidDel="00D9433E">
          <w:rPr>
            <w:rFonts w:ascii="Times New Roman" w:hAnsi="Times New Roman" w:cs="Times New Roman"/>
            <w:i/>
            <w:iCs/>
            <w:color w:val="202122"/>
            <w:sz w:val="24"/>
            <w:szCs w:val="24"/>
            <w:highlight w:val="white"/>
          </w:rPr>
          <w:delText>Salmo salar</w:delText>
        </w:r>
        <w:r w:rsidR="00665675" w:rsidRPr="005854A5" w:rsidDel="00D9433E">
          <w:rPr>
            <w:rFonts w:ascii="Times New Roman" w:hAnsi="Times New Roman" w:cs="Times New Roman"/>
            <w:color w:val="202122"/>
            <w:sz w:val="24"/>
            <w:szCs w:val="24"/>
            <w:highlight w:val="white"/>
          </w:rPr>
          <w:delText>,</w:delText>
        </w:r>
        <w:r w:rsidR="002C32B2" w:rsidRPr="005854A5" w:rsidDel="00D9433E">
          <w:rPr>
            <w:rFonts w:ascii="Times New Roman" w:hAnsi="Times New Roman" w:cs="Times New Roman"/>
            <w:color w:val="202122"/>
            <w:sz w:val="24"/>
            <w:szCs w:val="24"/>
            <w:highlight w:val="white"/>
          </w:rPr>
          <w:delText xml:space="preserve"> </w:delText>
        </w:r>
        <w:r w:rsidR="00362A11" w:rsidRPr="005854A5" w:rsidDel="00D9433E">
          <w:rPr>
            <w:rFonts w:ascii="Times New Roman" w:hAnsi="Times New Roman" w:cs="Times New Roman"/>
            <w:color w:val="202122"/>
            <w:sz w:val="24"/>
            <w:szCs w:val="24"/>
            <w:highlight w:val="white"/>
          </w:rPr>
          <w:delText xml:space="preserve">which </w:delText>
        </w:r>
        <w:r w:rsidR="00BC5A3D" w:rsidRPr="005854A5" w:rsidDel="00D9433E">
          <w:rPr>
            <w:rFonts w:ascii="Times New Roman" w:hAnsi="Times New Roman" w:cs="Times New Roman"/>
            <w:color w:val="202122"/>
            <w:sz w:val="24"/>
            <w:szCs w:val="24"/>
            <w:highlight w:val="white"/>
          </w:rPr>
          <w:delText>also undertake seaward migrations</w:delText>
        </w:r>
        <w:r w:rsidR="00665675" w:rsidRPr="005854A5" w:rsidDel="00D9433E">
          <w:rPr>
            <w:rFonts w:ascii="Times New Roman" w:hAnsi="Times New Roman" w:cs="Times New Roman"/>
            <w:color w:val="202122"/>
            <w:sz w:val="24"/>
            <w:szCs w:val="24"/>
            <w:highlight w:val="white"/>
          </w:rPr>
          <w:delText>)</w:delText>
        </w:r>
        <w:r w:rsidR="00BC5A3D" w:rsidRPr="005854A5" w:rsidDel="00D9433E">
          <w:rPr>
            <w:rFonts w:ascii="Times New Roman" w:hAnsi="Times New Roman" w:cs="Times New Roman"/>
            <w:color w:val="202122"/>
            <w:sz w:val="24"/>
            <w:szCs w:val="24"/>
            <w:highlight w:val="white"/>
          </w:rPr>
          <w:delText xml:space="preserve"> </w:delText>
        </w:r>
      </w:del>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9F6E12">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w:t>
      </w:r>
      <w:del w:id="92" w:author="Nathan Furey" w:date="2022-07-05T15:06:00Z">
        <w:r w:rsidR="00D119AF" w:rsidRPr="005854A5" w:rsidDel="00D9433E">
          <w:rPr>
            <w:rFonts w:ascii="Times New Roman" w:hAnsi="Times New Roman" w:cs="Times New Roman"/>
            <w:noProof/>
            <w:color w:val="202122"/>
            <w:sz w:val="24"/>
            <w:szCs w:val="24"/>
            <w:highlight w:val="white"/>
          </w:rPr>
          <w:delText xml:space="preserve">Ibbotson et al. 2006, 2011; </w:delText>
        </w:r>
      </w:del>
      <w:r w:rsidR="00D119AF" w:rsidRPr="005854A5">
        <w:rPr>
          <w:rFonts w:ascii="Times New Roman" w:hAnsi="Times New Roman" w:cs="Times New Roman"/>
          <w:noProof/>
          <w:color w:val="202122"/>
          <w:sz w:val="24"/>
          <w:szCs w:val="24"/>
          <w:highlight w:val="white"/>
        </w:rPr>
        <w:t>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w:t>
      </w:r>
      <w:del w:id="93" w:author="Matt Cheng" w:date="2022-07-06T09:34:00Z">
        <w:r w:rsidR="00BE04BC" w:rsidRPr="005854A5" w:rsidDel="00FD0AA5">
          <w:rPr>
            <w:rFonts w:ascii="Times New Roman" w:hAnsi="Times New Roman" w:cs="Times New Roman"/>
            <w:color w:val="202122"/>
            <w:sz w:val="24"/>
            <w:szCs w:val="24"/>
          </w:rPr>
          <w:delText xml:space="preserve">Furthermore, smolts can synchronize their migrations to find safety in numbers or “swamp” predators </w:delText>
        </w:r>
        <w:r w:rsidR="007F5EB0" w:rsidDel="00FD0AA5">
          <w:rPr>
            <w:rFonts w:ascii="Times New Roman" w:hAnsi="Times New Roman" w:cs="Times New Roman"/>
            <w:color w:val="202122"/>
            <w:sz w:val="24"/>
            <w:szCs w:val="24"/>
          </w:rPr>
          <w:delText xml:space="preserve">with large pulses of conspecific </w:delText>
        </w:r>
        <w:r w:rsidR="000E6BFD" w:rsidDel="00FD0AA5">
          <w:rPr>
            <w:rFonts w:ascii="Times New Roman" w:hAnsi="Times New Roman" w:cs="Times New Roman"/>
            <w:color w:val="202122"/>
            <w:sz w:val="24"/>
            <w:szCs w:val="24"/>
          </w:rPr>
          <w:delText xml:space="preserve">migrants </w:delText>
        </w:r>
        <w:r w:rsidR="00884787" w:rsidRPr="005854A5" w:rsidDel="00FD0AA5">
          <w:rPr>
            <w:rFonts w:ascii="Times New Roman" w:hAnsi="Times New Roman" w:cs="Times New Roman"/>
            <w:color w:val="202122"/>
            <w:sz w:val="24"/>
            <w:szCs w:val="24"/>
          </w:rPr>
          <w:fldChar w:fldCharType="begin"/>
        </w:r>
        <w:r w:rsidR="004A2447" w:rsidRPr="005854A5" w:rsidDel="00FD0AA5">
          <w:rPr>
            <w:rFonts w:ascii="Times New Roman" w:hAnsi="Times New Roman" w:cs="Times New Roman"/>
            <w:color w:val="202122"/>
            <w:sz w:val="24"/>
            <w:szCs w:val="24"/>
          </w:rPr>
          <w:del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delInstrText>
        </w:r>
        <w:r w:rsidR="00884787" w:rsidRPr="005854A5" w:rsidDel="00FD0AA5">
          <w:rPr>
            <w:rFonts w:ascii="Times New Roman" w:hAnsi="Times New Roman" w:cs="Times New Roman"/>
            <w:color w:val="202122"/>
            <w:sz w:val="24"/>
            <w:szCs w:val="24"/>
          </w:rPr>
          <w:fldChar w:fldCharType="separate"/>
        </w:r>
        <w:r w:rsidR="00D119AF" w:rsidRPr="005854A5" w:rsidDel="00FD0AA5">
          <w:rPr>
            <w:rFonts w:ascii="Times New Roman" w:hAnsi="Times New Roman" w:cs="Times New Roman"/>
            <w:noProof/>
            <w:color w:val="202122"/>
            <w:sz w:val="24"/>
            <w:szCs w:val="24"/>
          </w:rPr>
          <w:delText>(Furey et al. 2016a, 2021b)</w:delText>
        </w:r>
        <w:r w:rsidR="00884787" w:rsidRPr="005854A5" w:rsidDel="00FD0AA5">
          <w:rPr>
            <w:rFonts w:ascii="Times New Roman" w:hAnsi="Times New Roman" w:cs="Times New Roman"/>
            <w:color w:val="202122"/>
            <w:sz w:val="24"/>
            <w:szCs w:val="24"/>
          </w:rPr>
          <w:fldChar w:fldCharType="end"/>
        </w:r>
        <w:r w:rsidR="000D1863" w:rsidRPr="005854A5" w:rsidDel="00FD0AA5">
          <w:rPr>
            <w:rFonts w:ascii="Times New Roman" w:hAnsi="Times New Roman" w:cs="Times New Roman"/>
            <w:color w:val="202122"/>
            <w:sz w:val="24"/>
            <w:szCs w:val="24"/>
            <w:highlight w:val="white"/>
          </w:rPr>
          <w:delText>.</w:delText>
        </w:r>
        <w:r w:rsidR="002A1500" w:rsidRPr="005854A5" w:rsidDel="00FD0AA5">
          <w:rPr>
            <w:rFonts w:ascii="Times New Roman" w:hAnsi="Times New Roman" w:cs="Times New Roman"/>
            <w:color w:val="202122"/>
            <w:sz w:val="24"/>
            <w:szCs w:val="24"/>
          </w:rPr>
          <w:delText xml:space="preserve"> However, how densities of migrating smolts could impact the foraging behavior of predators </w:delText>
        </w:r>
        <w:r w:rsidR="00362A11" w:rsidRPr="005854A5" w:rsidDel="00FD0AA5">
          <w:rPr>
            <w:rFonts w:ascii="Times New Roman" w:hAnsi="Times New Roman" w:cs="Times New Roman"/>
            <w:color w:val="202122"/>
            <w:sz w:val="24"/>
            <w:szCs w:val="24"/>
          </w:rPr>
          <w:delText>is less well studied.</w:delText>
        </w:r>
      </w:del>
      <w:ins w:id="94" w:author="Nathan Furey" w:date="2022-07-05T15:10:00Z">
        <w:del w:id="95" w:author="Matt Cheng" w:date="2022-07-06T09:34:00Z">
          <w:r w:rsidR="000878CD" w:rsidDel="00FD0AA5">
            <w:rPr>
              <w:rFonts w:ascii="Times New Roman" w:hAnsi="Times New Roman" w:cs="Times New Roman"/>
              <w:color w:val="202122"/>
              <w:sz w:val="24"/>
              <w:szCs w:val="24"/>
            </w:rPr>
            <w:delText xml:space="preserve"> </w:delText>
          </w:r>
        </w:del>
        <w:r w:rsidR="000878CD">
          <w:rPr>
            <w:rFonts w:ascii="Times New Roman" w:hAnsi="Times New Roman" w:cs="Times New Roman"/>
            <w:color w:val="202122"/>
            <w:sz w:val="24"/>
            <w:szCs w:val="24"/>
          </w:rPr>
          <w:t>Given that predation is often the ultimate source of mortality</w:t>
        </w:r>
      </w:ins>
      <w:ins w:id="96" w:author="Nathan Furey" w:date="2022-07-05T15:11:00Z">
        <w:r w:rsidR="000878CD">
          <w:rPr>
            <w:rFonts w:ascii="Times New Roman" w:hAnsi="Times New Roman" w:cs="Times New Roman"/>
            <w:color w:val="202122"/>
            <w:sz w:val="24"/>
            <w:szCs w:val="24"/>
          </w:rPr>
          <w:t xml:space="preserve"> for a variety of proximate factors </w:t>
        </w:r>
        <w:del w:id="97" w:author="Matt Cheng" w:date="2022-07-06T18:09:00Z">
          <w:r w:rsidR="000878CD" w:rsidDel="00E42614">
            <w:rPr>
              <w:rFonts w:ascii="Times New Roman" w:hAnsi="Times New Roman" w:cs="Times New Roman"/>
              <w:color w:val="202122"/>
              <w:sz w:val="24"/>
              <w:szCs w:val="24"/>
            </w:rPr>
            <w:delText>(</w:delText>
          </w:r>
        </w:del>
      </w:ins>
      <w:ins w:id="98" w:author="Matt Cheng" w:date="2022-07-06T18:09:00Z">
        <w:r w:rsidR="007765E5">
          <w:rPr>
            <w:rFonts w:ascii="Times New Roman" w:hAnsi="Times New Roman" w:cs="Times New Roman"/>
            <w:color w:val="202122"/>
            <w:sz w:val="24"/>
            <w:szCs w:val="24"/>
          </w:rPr>
          <w:fldChar w:fldCharType="begin"/>
        </w:r>
        <w:r w:rsidR="007765E5">
          <w:rPr>
            <w:rFonts w:ascii="Times New Roman" w:hAnsi="Times New Roman" w:cs="Times New Roman"/>
            <w:color w:val="202122"/>
            <w:sz w:val="24"/>
            <w:szCs w:val="24"/>
          </w:rPr>
          <w:instrText xml:space="preserve"> ADDIN ZOTERO_ITEM CSL_CITATION {"citationID":"qiNZg6Uf","properties":{"formattedCitation":"(Miller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7765E5">
          <w:rPr>
            <w:rFonts w:ascii="Times New Roman" w:hAnsi="Times New Roman" w:cs="Times New Roman"/>
            <w:color w:val="202122"/>
            <w:sz w:val="24"/>
            <w:szCs w:val="24"/>
          </w:rPr>
          <w:fldChar w:fldCharType="separate"/>
        </w:r>
        <w:r w:rsidR="007765E5">
          <w:rPr>
            <w:rFonts w:ascii="Times New Roman" w:hAnsi="Times New Roman" w:cs="Times New Roman"/>
            <w:noProof/>
            <w:color w:val="202122"/>
            <w:sz w:val="24"/>
            <w:szCs w:val="24"/>
          </w:rPr>
          <w:t>(Miller et al. 2014)</w:t>
        </w:r>
        <w:r w:rsidR="007765E5">
          <w:rPr>
            <w:rFonts w:ascii="Times New Roman" w:hAnsi="Times New Roman" w:cs="Times New Roman"/>
            <w:color w:val="202122"/>
            <w:sz w:val="24"/>
            <w:szCs w:val="24"/>
          </w:rPr>
          <w:fldChar w:fldCharType="end"/>
        </w:r>
      </w:ins>
      <w:ins w:id="99" w:author="Nathan Furey" w:date="2022-07-05T15:10:00Z">
        <w:r w:rsidR="000878CD">
          <w:rPr>
            <w:rFonts w:ascii="Times New Roman" w:hAnsi="Times New Roman" w:cs="Times New Roman"/>
            <w:color w:val="202122"/>
            <w:sz w:val="24"/>
            <w:szCs w:val="24"/>
          </w:rPr>
          <w:t>, methods that allow for direct monitoring of predator-prey interactions would be valuable.</w:t>
        </w:r>
      </w:ins>
      <w:ins w:id="100" w:author="Nathan Furey" w:date="2022-07-05T15:11:00Z">
        <w:r w:rsidR="000878CD">
          <w:rPr>
            <w:rFonts w:ascii="Times New Roman" w:hAnsi="Times New Roman" w:cs="Times New Roman"/>
            <w:color w:val="202122"/>
            <w:sz w:val="24"/>
            <w:szCs w:val="24"/>
          </w:rPr>
          <w:t xml:space="preserve"> </w:t>
        </w:r>
      </w:ins>
    </w:p>
    <w:p w14:paraId="18A96C81" w14:textId="2D689E3B" w:rsidR="00740254" w:rsidRPr="000878CD" w:rsidRDefault="00362A11" w:rsidP="000878CD">
      <w:pPr>
        <w:pStyle w:val="CommentText"/>
        <w:spacing w:line="480" w:lineRule="auto"/>
        <w:ind w:firstLine="720"/>
        <w:rPr>
          <w:rFonts w:ascii="Times New Roman" w:hAnsi="Times New Roman" w:cs="Times New Roman"/>
          <w:color w:val="202122"/>
          <w:sz w:val="24"/>
          <w:szCs w:val="24"/>
        </w:rPr>
      </w:pPr>
      <w:r w:rsidRPr="005854A5">
        <w:rPr>
          <w:rFonts w:ascii="Times New Roman" w:hAnsi="Times New Roman" w:cs="Times New Roman"/>
          <w:color w:val="202122"/>
          <w:sz w:val="24"/>
          <w:szCs w:val="24"/>
        </w:rPr>
        <w:t xml:space="preserve"> </w:t>
      </w:r>
      <w:ins w:id="101" w:author="Nathan Furey" w:date="2022-07-05T15:08:00Z">
        <w:r w:rsidR="00692568" w:rsidRPr="00692568">
          <w:rPr>
            <w:rFonts w:ascii="Times New Roman" w:hAnsi="Times New Roman" w:cs="Times New Roman"/>
            <w:color w:val="202122"/>
            <w:sz w:val="24"/>
            <w:szCs w:val="24"/>
          </w:rPr>
          <w:t>One method to passively observe predator-prey interactions is Dual-Frequency Identification Sonar (DIDSON). The DIDSON system uses acoustic imaging</w:t>
        </w:r>
        <w:del w:id="102" w:author="Matt Cheng" w:date="2022-07-06T11:20:00Z">
          <w:r w:rsidR="00692568" w:rsidRPr="00692568" w:rsidDel="005B7835">
            <w:rPr>
              <w:rFonts w:ascii="Times New Roman" w:hAnsi="Times New Roman" w:cs="Times New Roman"/>
              <w:color w:val="202122"/>
              <w:sz w:val="24"/>
              <w:szCs w:val="24"/>
            </w:rPr>
            <w:delText xml:space="preserve"> </w:delText>
          </w:r>
          <w:r w:rsidR="00692568" w:rsidRPr="00692568" w:rsidDel="00E64E36">
            <w:rPr>
              <w:rFonts w:ascii="Times New Roman" w:hAnsi="Times New Roman" w:cs="Times New Roman"/>
              <w:color w:val="202122"/>
              <w:sz w:val="24"/>
              <w:szCs w:val="24"/>
            </w:rPr>
            <w:delText>to</w:delText>
          </w:r>
          <w:r w:rsidR="00692568" w:rsidRPr="00692568" w:rsidDel="005B7835">
            <w:rPr>
              <w:rFonts w:ascii="Times New Roman" w:hAnsi="Times New Roman" w:cs="Times New Roman"/>
              <w:color w:val="202122"/>
              <w:sz w:val="24"/>
              <w:szCs w:val="24"/>
            </w:rPr>
            <w:delText xml:space="preserve"> allow </w:delText>
          </w:r>
        </w:del>
      </w:ins>
      <w:ins w:id="103" w:author="Matt Cheng" w:date="2022-07-06T11:20:00Z">
        <w:r w:rsidR="005B7835">
          <w:rPr>
            <w:rFonts w:ascii="Times New Roman" w:hAnsi="Times New Roman" w:cs="Times New Roman"/>
            <w:color w:val="202122"/>
            <w:sz w:val="24"/>
            <w:szCs w:val="24"/>
          </w:rPr>
          <w:t xml:space="preserve">, allowing </w:t>
        </w:r>
      </w:ins>
      <w:ins w:id="104" w:author="Nathan Furey" w:date="2022-07-05T15:08:00Z">
        <w:r w:rsidR="00692568" w:rsidRPr="00692568">
          <w:rPr>
            <w:rFonts w:ascii="Times New Roman" w:hAnsi="Times New Roman" w:cs="Times New Roman"/>
            <w:color w:val="202122"/>
            <w:sz w:val="24"/>
            <w:szCs w:val="24"/>
          </w:rPr>
          <w:t>for passive observations of fish behaviors, size distributions, and relative abundances, including in turbid water</w:t>
        </w:r>
      </w:ins>
      <w:ins w:id="105" w:author="Matt Cheng" w:date="2022-07-06T09:31:00Z">
        <w:r w:rsidR="008505B8">
          <w:rPr>
            <w:rFonts w:ascii="Times New Roman" w:hAnsi="Times New Roman" w:cs="Times New Roman"/>
            <w:color w:val="202122"/>
            <w:sz w:val="24"/>
            <w:szCs w:val="24"/>
          </w:rPr>
          <w:t>s</w:t>
        </w:r>
      </w:ins>
      <w:ins w:id="106" w:author="Nathan Furey" w:date="2022-07-05T15:08:00Z">
        <w:r w:rsidR="00692568" w:rsidRPr="00692568">
          <w:rPr>
            <w:rFonts w:ascii="Times New Roman" w:hAnsi="Times New Roman" w:cs="Times New Roman"/>
            <w:color w:val="202122"/>
            <w:sz w:val="24"/>
            <w:szCs w:val="24"/>
          </w:rPr>
          <w:t xml:space="preserve"> and at night (</w:t>
        </w:r>
        <w:proofErr w:type="spellStart"/>
        <w:r w:rsidR="00692568" w:rsidRPr="00692568">
          <w:rPr>
            <w:rFonts w:ascii="Times New Roman" w:hAnsi="Times New Roman" w:cs="Times New Roman"/>
            <w:color w:val="202122"/>
            <w:sz w:val="24"/>
            <w:szCs w:val="24"/>
          </w:rPr>
          <w:t>Burwen</w:t>
        </w:r>
        <w:proofErr w:type="spellEnd"/>
        <w:r w:rsidR="00692568" w:rsidRPr="00692568">
          <w:rPr>
            <w:rFonts w:ascii="Times New Roman" w:hAnsi="Times New Roman" w:cs="Times New Roman"/>
            <w:color w:val="202122"/>
            <w:sz w:val="24"/>
            <w:szCs w:val="24"/>
          </w:rPr>
          <w:t xml:space="preserve"> et al. 2010; Crossman et al. 2011; </w:t>
        </w:r>
        <w:proofErr w:type="spellStart"/>
        <w:r w:rsidR="00692568" w:rsidRPr="00692568">
          <w:rPr>
            <w:rFonts w:ascii="Times New Roman" w:hAnsi="Times New Roman" w:cs="Times New Roman"/>
            <w:color w:val="202122"/>
            <w:sz w:val="24"/>
            <w:szCs w:val="24"/>
          </w:rPr>
          <w:t>Martignac</w:t>
        </w:r>
        <w:proofErr w:type="spellEnd"/>
        <w:r w:rsidR="00692568" w:rsidRPr="00692568">
          <w:rPr>
            <w:rFonts w:ascii="Times New Roman" w:hAnsi="Times New Roman" w:cs="Times New Roman"/>
            <w:color w:val="202122"/>
            <w:sz w:val="24"/>
            <w:szCs w:val="24"/>
          </w:rPr>
          <w:t xml:space="preserve"> et al. 2015; </w:t>
        </w:r>
        <w:proofErr w:type="spellStart"/>
        <w:r w:rsidR="00692568" w:rsidRPr="00692568">
          <w:rPr>
            <w:rFonts w:ascii="Times New Roman" w:hAnsi="Times New Roman" w:cs="Times New Roman"/>
            <w:color w:val="202122"/>
            <w:sz w:val="24"/>
            <w:szCs w:val="24"/>
          </w:rPr>
          <w:t>Moursund</w:t>
        </w:r>
        <w:proofErr w:type="spellEnd"/>
        <w:r w:rsidR="00692568" w:rsidRPr="00692568">
          <w:rPr>
            <w:rFonts w:ascii="Times New Roman" w:hAnsi="Times New Roman" w:cs="Times New Roman"/>
            <w:color w:val="202122"/>
            <w:sz w:val="24"/>
            <w:szCs w:val="24"/>
          </w:rPr>
          <w:t xml:space="preserve"> et al. 2003; Maxwell and Gove 2007; Nichols et al. 2014). </w:t>
        </w:r>
        <w:del w:id="107" w:author="Matt Cheng" w:date="2022-07-06T09:32:00Z">
          <w:r w:rsidR="00692568" w:rsidRPr="00692568" w:rsidDel="00EE0695">
            <w:rPr>
              <w:rFonts w:ascii="Times New Roman" w:hAnsi="Times New Roman" w:cs="Times New Roman"/>
              <w:color w:val="202122"/>
              <w:sz w:val="24"/>
              <w:szCs w:val="24"/>
            </w:rPr>
            <w:delText>This</w:delText>
          </w:r>
          <w:r w:rsidR="00692568" w:rsidRPr="00692568" w:rsidDel="00CC3834">
            <w:rPr>
              <w:rFonts w:ascii="Times New Roman" w:hAnsi="Times New Roman" w:cs="Times New Roman"/>
              <w:color w:val="202122"/>
              <w:sz w:val="24"/>
              <w:szCs w:val="24"/>
            </w:rPr>
            <w:delText xml:space="preserve"> technology can also be used to assess fish size distributions </w:delText>
          </w:r>
          <w:r w:rsidR="00692568" w:rsidRPr="00692568" w:rsidDel="00CE75B1">
            <w:rPr>
              <w:rFonts w:ascii="Times New Roman" w:hAnsi="Times New Roman" w:cs="Times New Roman"/>
              <w:color w:val="202122"/>
              <w:sz w:val="24"/>
              <w:szCs w:val="24"/>
            </w:rPr>
            <w:delText xml:space="preserve">and relative abundances </w:delText>
          </w:r>
          <w:r w:rsidR="00692568" w:rsidRPr="00692568" w:rsidDel="00CC3834">
            <w:rPr>
              <w:rFonts w:ascii="Times New Roman" w:hAnsi="Times New Roman" w:cs="Times New Roman"/>
              <w:color w:val="202122"/>
              <w:sz w:val="24"/>
              <w:szCs w:val="24"/>
            </w:rPr>
            <w:delText>(Burwen et al. 2010; Crossman et al. 2011; Martignac et al. 2015).</w:delText>
          </w:r>
        </w:del>
      </w:ins>
      <w:ins w:id="108" w:author="Nathan Furey" w:date="2022-07-05T15:12:00Z">
        <w:del w:id="109" w:author="Matt Cheng" w:date="2022-07-06T09:32:00Z">
          <w:r w:rsidR="000878CD" w:rsidDel="00CC3834">
            <w:rPr>
              <w:rFonts w:ascii="Times New Roman" w:hAnsi="Times New Roman" w:cs="Times New Roman"/>
              <w:color w:val="202122"/>
              <w:sz w:val="24"/>
              <w:szCs w:val="24"/>
            </w:rPr>
            <w:delText xml:space="preserve"> </w:delText>
          </w:r>
        </w:del>
        <w:r w:rsidR="000878CD" w:rsidRPr="00A45F65">
          <w:rPr>
            <w:rFonts w:ascii="Times New Roman" w:hAnsi="Times New Roman" w:cs="Times New Roman"/>
            <w:color w:val="202124"/>
            <w:sz w:val="24"/>
            <w:szCs w:val="24"/>
          </w:rPr>
          <w:t xml:space="preserve">Here, we use </w:t>
        </w:r>
        <w:r w:rsidR="000878CD">
          <w:rPr>
            <w:rFonts w:ascii="Times New Roman" w:hAnsi="Times New Roman" w:cs="Times New Roman"/>
            <w:color w:val="202124"/>
            <w:sz w:val="24"/>
            <w:szCs w:val="24"/>
          </w:rPr>
          <w:t xml:space="preserve">DIDSON in a </w:t>
        </w:r>
        <w:r w:rsidR="000878CD">
          <w:rPr>
            <w:rFonts w:ascii="Times New Roman" w:hAnsi="Times New Roman" w:cs="Times New Roman"/>
            <w:color w:val="202124"/>
            <w:sz w:val="24"/>
            <w:szCs w:val="24"/>
          </w:rPr>
          <w:lastRenderedPageBreak/>
          <w:t>system with known smolt-</w:t>
        </w:r>
      </w:ins>
      <w:ins w:id="110" w:author="Nathan Furey" w:date="2022-07-05T15:13:00Z">
        <w:r w:rsidR="000878CD">
          <w:rPr>
            <w:rFonts w:ascii="Times New Roman" w:hAnsi="Times New Roman" w:cs="Times New Roman"/>
            <w:color w:val="202124"/>
            <w:sz w:val="24"/>
            <w:szCs w:val="24"/>
          </w:rPr>
          <w:t>predator relationships</w:t>
        </w:r>
      </w:ins>
      <w:ins w:id="111" w:author="Nathan Furey" w:date="2022-07-05T15:12:00Z">
        <w:r w:rsidR="000878CD">
          <w:rPr>
            <w:rFonts w:ascii="Times New Roman" w:hAnsi="Times New Roman" w:cs="Times New Roman"/>
            <w:color w:val="202124"/>
            <w:sz w:val="24"/>
            <w:szCs w:val="24"/>
          </w:rPr>
          <w:t xml:space="preserve"> to </w:t>
        </w:r>
        <w:r w:rsidR="000878CD">
          <w:rPr>
            <w:rFonts w:ascii="Times New Roman" w:hAnsi="Times New Roman" w:cs="Times New Roman"/>
            <w:color w:val="202122"/>
            <w:sz w:val="24"/>
            <w:szCs w:val="24"/>
          </w:rPr>
          <w:t>determine if the</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technology</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can</w:t>
        </w:r>
        <w:r w:rsidR="000878CD" w:rsidRPr="00A45F65">
          <w:rPr>
            <w:rFonts w:ascii="Times New Roman" w:hAnsi="Times New Roman" w:cs="Times New Roman"/>
            <w:color w:val="202122"/>
            <w:sz w:val="24"/>
            <w:szCs w:val="24"/>
          </w:rPr>
          <w:t xml:space="preserve"> </w:t>
        </w:r>
      </w:ins>
      <w:ins w:id="112" w:author="Matt Cheng" w:date="2022-07-06T09:32:00Z">
        <w:r w:rsidR="00E62DEF">
          <w:rPr>
            <w:rFonts w:ascii="Times New Roman" w:hAnsi="Times New Roman" w:cs="Times New Roman"/>
            <w:color w:val="202122"/>
            <w:sz w:val="24"/>
            <w:szCs w:val="24"/>
          </w:rPr>
          <w:t xml:space="preserve">provide </w:t>
        </w:r>
      </w:ins>
      <w:ins w:id="113" w:author="Nathan Furey" w:date="2022-07-05T15:12:00Z">
        <w:r w:rsidR="000878CD" w:rsidRPr="00A45F65">
          <w:rPr>
            <w:rFonts w:ascii="Times New Roman" w:hAnsi="Times New Roman" w:cs="Times New Roman"/>
            <w:i/>
            <w:iCs/>
            <w:color w:val="202122"/>
            <w:sz w:val="24"/>
            <w:szCs w:val="24"/>
          </w:rPr>
          <w:t xml:space="preserve">in situ </w:t>
        </w:r>
        <w:r w:rsidR="000878CD" w:rsidRPr="00A45F65">
          <w:rPr>
            <w:rFonts w:ascii="Times New Roman" w:hAnsi="Times New Roman" w:cs="Times New Roman"/>
            <w:color w:val="202122"/>
            <w:sz w:val="24"/>
            <w:szCs w:val="24"/>
          </w:rPr>
          <w:t xml:space="preserve">passive observations of predator-prey interactions. </w:t>
        </w:r>
      </w:ins>
    </w:p>
    <w:p w14:paraId="4877CCAC" w14:textId="2C9755A8" w:rsidR="00E91D7D" w:rsidRPr="000D14B3" w:rsidDel="000878CD" w:rsidRDefault="001B6364" w:rsidP="003827A9">
      <w:pPr>
        <w:spacing w:line="480" w:lineRule="auto"/>
        <w:rPr>
          <w:del w:id="114" w:author="Nathan Furey" w:date="2022-07-05T15:11:00Z"/>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F03A8D">
        <w:rPr>
          <w:color w:val="202122"/>
        </w:rPr>
        <w:t xml:space="preserve"> </w:t>
      </w:r>
      <w:r w:rsidR="00F03A8D" w:rsidRPr="000D14B3">
        <w:t>(</w:t>
      </w:r>
      <w:r w:rsidR="00D541CA">
        <w:t xml:space="preserve">or </w:t>
      </w:r>
      <w:proofErr w:type="spellStart"/>
      <w:r w:rsidR="00F03A8D" w:rsidRPr="000D14B3">
        <w:rPr>
          <w:highlight w:val="white"/>
        </w:rPr>
        <w:t>Tŝilhqox</w:t>
      </w:r>
      <w:proofErr w:type="spellEnd"/>
      <w:r w:rsidR="00F03A8D" w:rsidRPr="000D14B3">
        <w:rPr>
          <w:highlight w:val="white"/>
        </w:rPr>
        <w:t xml:space="preserve"> </w:t>
      </w:r>
      <w:proofErr w:type="spellStart"/>
      <w:r w:rsidR="00F03A8D" w:rsidRPr="000D14B3">
        <w:rPr>
          <w:highlight w:val="white"/>
        </w:rPr>
        <w:t>Biny</w:t>
      </w:r>
      <w:proofErr w:type="spellEnd"/>
      <w:ins w:id="115" w:author="Nathan Furey" w:date="2022-07-05T15:13:00Z">
        <w:r w:rsidR="000878CD">
          <w:rPr>
            <w:highlight w:val="white"/>
          </w:rPr>
          <w:t xml:space="preserve">, traditional territory of the </w:t>
        </w:r>
        <w:proofErr w:type="spellStart"/>
        <w:r w:rsidR="000878CD" w:rsidRPr="00EA157E">
          <w:rPr>
            <w:color w:val="202124"/>
            <w:highlight w:val="white"/>
          </w:rPr>
          <w:t>Xeni</w:t>
        </w:r>
        <w:proofErr w:type="spellEnd"/>
        <w:r w:rsidR="000878CD" w:rsidRPr="00EA157E">
          <w:rPr>
            <w:color w:val="202124"/>
            <w:highlight w:val="white"/>
          </w:rPr>
          <w:t xml:space="preserve"> </w:t>
        </w:r>
        <w:proofErr w:type="spellStart"/>
        <w:r w:rsidR="000878CD" w:rsidRPr="00EA157E">
          <w:rPr>
            <w:color w:val="202124"/>
            <w:highlight w:val="white"/>
          </w:rPr>
          <w:t>Gwet’in</w:t>
        </w:r>
        <w:proofErr w:type="spellEnd"/>
        <w:r w:rsidR="000878CD" w:rsidRPr="00EA157E">
          <w:rPr>
            <w:color w:val="202124"/>
            <w:highlight w:val="white"/>
          </w:rPr>
          <w:t xml:space="preserve"> First Nation</w:t>
        </w:r>
        <w:r w:rsidR="000878CD">
          <w:rPr>
            <w:color w:val="202124"/>
            <w:highlight w:val="white"/>
          </w:rPr>
          <w:t xml:space="preserve">s, one of the six communities forming the </w:t>
        </w:r>
        <w:proofErr w:type="spellStart"/>
        <w:r w:rsidR="000878CD">
          <w:rPr>
            <w:color w:val="202124"/>
            <w:highlight w:val="white"/>
          </w:rPr>
          <w:t>Tŝilhqot’in</w:t>
        </w:r>
        <w:proofErr w:type="spellEnd"/>
        <w:r w:rsidR="000878CD">
          <w:rPr>
            <w:color w:val="202124"/>
            <w:highlight w:val="white"/>
          </w:rPr>
          <w:t xml:space="preserve"> Nation</w:t>
        </w:r>
      </w:ins>
      <w:r w:rsidR="00F03A8D" w:rsidRPr="000D14B3">
        <w:rPr>
          <w:highlight w:val="white"/>
        </w:rPr>
        <w:t>)</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w:t>
      </w:r>
      <w:r w:rsidR="00C14DCB">
        <w:rPr>
          <w:color w:val="202122"/>
          <w:highlight w:val="white"/>
        </w:rPr>
        <w:t>&gt;</w:t>
      </w:r>
      <w:r w:rsidR="008C6BA8" w:rsidRPr="000D14B3">
        <w:rPr>
          <w:color w:val="202122"/>
          <w:highlight w:val="white"/>
        </w:rPr>
        <w:t xml:space="preserve">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w:t>
      </w:r>
      <w:r w:rsidR="004B5C2F">
        <w:rPr>
          <w:color w:val="202122"/>
          <w:highlight w:val="white"/>
        </w:rPr>
        <w:t xml:space="preserve"> (</w:t>
      </w:r>
      <w:r w:rsidR="00273DE3" w:rsidRPr="000D14B3">
        <w:rPr>
          <w:color w:val="202122"/>
          <w:highlight w:val="white"/>
        </w:rPr>
        <w:t>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4B5C2F">
        <w:rPr>
          <w:color w:val="202122"/>
          <w:highlight w:val="white"/>
        </w:rPr>
        <w:t>)</w:t>
      </w:r>
      <w:r w:rsidR="002078C4" w:rsidRPr="000D14B3">
        <w:rPr>
          <w:color w:val="202122"/>
          <w:highlight w:val="white"/>
        </w:rPr>
        <w:t xml:space="preserve"> 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w:t>
      </w:r>
      <w:r w:rsidR="004B5C2F">
        <w:rPr>
          <w:color w:val="202122"/>
          <w:highlight w:val="white"/>
        </w:rPr>
        <w:t>s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del w:id="116" w:author="Nathan Furey" w:date="2022-07-05T16:23:00Z">
        <w:r w:rsidR="002078C4" w:rsidRPr="000D14B3" w:rsidDel="00057995">
          <w:rPr>
            <w:color w:val="202122"/>
            <w:highlight w:val="white"/>
          </w:rPr>
          <w:delText xml:space="preserve"> </w:delText>
        </w:r>
      </w:del>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C14DCB" w:rsidRPr="000D14B3">
        <w:rPr>
          <w:color w:val="202122"/>
          <w:highlight w:val="white"/>
        </w:rPr>
        <w:fldChar w:fldCharType="begin"/>
      </w:r>
      <w:r w:rsidR="00C14DCB"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C14DCB" w:rsidRPr="000D14B3">
        <w:rPr>
          <w:color w:val="202122"/>
          <w:highlight w:val="white"/>
        </w:rPr>
        <w:fldChar w:fldCharType="separate"/>
      </w:r>
      <w:r w:rsidR="00C14DCB" w:rsidRPr="000D14B3">
        <w:rPr>
          <w:noProof/>
          <w:color w:val="202122"/>
          <w:highlight w:val="white"/>
        </w:rPr>
        <w:t>(Furey et al. 2015)</w:t>
      </w:r>
      <w:r w:rsidR="00C14DCB" w:rsidRPr="000D14B3">
        <w:rPr>
          <w:color w:val="202122"/>
          <w:highlight w:val="white"/>
        </w:rPr>
        <w:fldChar w:fldCharType="end"/>
      </w:r>
      <w:ins w:id="117" w:author="Nathan Furey" w:date="2022-07-05T16:24:00Z">
        <w:r w:rsidR="00057995">
          <w:rPr>
            <w:color w:val="202122"/>
            <w:highlight w:val="white"/>
          </w:rPr>
          <w:t xml:space="preserve">, with </w:t>
        </w:r>
      </w:ins>
      <w:ins w:id="118" w:author="Nathan Furey" w:date="2022-07-05T16:25:00Z">
        <w:r w:rsidR="00057995">
          <w:rPr>
            <w:color w:val="202122"/>
            <w:highlight w:val="white"/>
          </w:rPr>
          <w:t>Bull Trout</w:t>
        </w:r>
      </w:ins>
      <w:ins w:id="119" w:author="Nathan Furey" w:date="2022-07-05T16:24:00Z">
        <w:r w:rsidR="00057995">
          <w:rPr>
            <w:color w:val="202122"/>
            <w:highlight w:val="white"/>
          </w:rPr>
          <w:t xml:space="preserve"> caught at the </w:t>
        </w:r>
      </w:ins>
      <w:ins w:id="120" w:author="Nathan Furey" w:date="2022-07-05T16:25:00Z">
        <w:r w:rsidR="00057995">
          <w:rPr>
            <w:color w:val="202122"/>
            <w:highlight w:val="white"/>
          </w:rPr>
          <w:t>Fisheries and Oceans (DFO) counting fence</w:t>
        </w:r>
      </w:ins>
      <w:r w:rsidR="00C14DCB">
        <w:rPr>
          <w:color w:val="202122"/>
          <w:highlight w:val="white"/>
        </w:rPr>
        <w:t xml:space="preserve">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ins w:id="121" w:author="Nathan Furey" w:date="2022-07-05T16:25:00Z">
        <w:r w:rsidR="00057995">
          <w:rPr>
            <w:color w:val="202122"/>
            <w:highlight w:val="white"/>
          </w:rPr>
          <w:t xml:space="preserve">feeding at the highest rates </w:t>
        </w:r>
      </w:ins>
      <w:r w:rsidR="00C14DCB" w:rsidRPr="000D14B3">
        <w:rPr>
          <w:color w:val="202122"/>
          <w:highlight w:val="white"/>
        </w:rPr>
        <w:t>(</w:t>
      </w:r>
      <w:proofErr w:type="spellStart"/>
      <w:r w:rsidR="00C14DCB" w:rsidRPr="000D14B3">
        <w:rPr>
          <w:color w:val="202122"/>
        </w:rPr>
        <w:t>Furey</w:t>
      </w:r>
      <w:proofErr w:type="spellEnd"/>
      <w:r w:rsidR="00C14DCB" w:rsidRPr="000D14B3">
        <w:rPr>
          <w:color w:val="202122"/>
        </w:rPr>
        <w:t xml:space="preserve"> et al. 2016b)</w:t>
      </w:r>
      <w:ins w:id="122" w:author="Nathan Furey" w:date="2022-07-05T16:25:00Z">
        <w:r w:rsidR="00057995">
          <w:rPr>
            <w:color w:val="202122"/>
          </w:rPr>
          <w:t>.</w:t>
        </w:r>
      </w:ins>
      <w:ins w:id="123" w:author="Nathan Furey" w:date="2022-07-05T16:26:00Z">
        <w:r w:rsidR="00057995">
          <w:rPr>
            <w:color w:val="202122"/>
          </w:rPr>
          <w:t xml:space="preserve"> Thus, the fence may be facilitating predator-prey interactions, but </w:t>
        </w:r>
        <w:r w:rsidR="004753B7">
          <w:rPr>
            <w:color w:val="202122"/>
          </w:rPr>
          <w:t>fine-scale ob</w:t>
        </w:r>
      </w:ins>
      <w:ins w:id="124" w:author="Nathan Furey" w:date="2022-07-05T16:27:00Z">
        <w:r w:rsidR="004753B7">
          <w:rPr>
            <w:color w:val="202122"/>
          </w:rPr>
          <w:t xml:space="preserve">servations at the fence and other sites are needed to confirm that </w:t>
        </w:r>
        <w:del w:id="125" w:author="Matt Cheng" w:date="2022-07-05T18:06:00Z">
          <w:r w:rsidR="004753B7" w:rsidDel="00E3319C">
            <w:rPr>
              <w:color w:val="202122"/>
            </w:rPr>
            <w:delText xml:space="preserve">indeed </w:delText>
          </w:r>
        </w:del>
        <w:r w:rsidR="004753B7">
          <w:rPr>
            <w:color w:val="202122"/>
          </w:rPr>
          <w:t xml:space="preserve">Bull Trout are actively predating at this structure. </w:t>
        </w:r>
      </w:ins>
      <w:commentRangeStart w:id="126"/>
      <w:del w:id="127" w:author="Nathan Furey" w:date="2022-07-05T16:27:00Z">
        <w:r w:rsidR="00FC3DBF" w:rsidRPr="000D14B3" w:rsidDel="004753B7">
          <w:rPr>
            <w:color w:val="202122"/>
            <w:highlight w:val="white"/>
          </w:rPr>
          <w:delText xml:space="preserve"> </w:delText>
        </w:r>
        <w:r w:rsidR="00A93E88" w:rsidRPr="000D14B3" w:rsidDel="004753B7">
          <w:rPr>
            <w:color w:val="202122"/>
            <w:highlight w:val="white"/>
          </w:rPr>
          <w:delText xml:space="preserve">and </w:delText>
        </w:r>
        <w:r w:rsidR="00720A0A" w:rsidRPr="000D14B3" w:rsidDel="004753B7">
          <w:rPr>
            <w:color w:val="202122"/>
            <w:highlight w:val="white"/>
          </w:rPr>
          <w:delText xml:space="preserve">appear to </w:delText>
        </w:r>
        <w:r w:rsidR="00D40552" w:rsidRPr="000D14B3" w:rsidDel="004753B7">
          <w:rPr>
            <w:color w:val="202122"/>
            <w:highlight w:val="white"/>
          </w:rPr>
          <w:delText xml:space="preserve">synchronize their </w:delText>
        </w:r>
        <w:r w:rsidR="003567AA" w:rsidRPr="000D14B3" w:rsidDel="004753B7">
          <w:rPr>
            <w:color w:val="202122"/>
            <w:highlight w:val="white"/>
          </w:rPr>
          <w:delText>movements</w:delText>
        </w:r>
        <w:r w:rsidR="00D40552" w:rsidRPr="000D14B3" w:rsidDel="004753B7">
          <w:rPr>
            <w:color w:val="202122"/>
            <w:highlight w:val="white"/>
          </w:rPr>
          <w:delText xml:space="preserve"> with the timing of the </w:delText>
        </w:r>
        <w:r w:rsidR="00A63F8E" w:rsidRPr="000D14B3" w:rsidDel="004753B7">
          <w:rPr>
            <w:color w:val="202122"/>
            <w:highlight w:val="white"/>
          </w:rPr>
          <w:delText>Sockeye Salmon</w:delText>
        </w:r>
        <w:r w:rsidR="00257D33" w:rsidRPr="000D14B3" w:rsidDel="004753B7">
          <w:rPr>
            <w:color w:val="202122"/>
            <w:highlight w:val="white"/>
          </w:rPr>
          <w:delText xml:space="preserve"> </w:delText>
        </w:r>
        <w:r w:rsidR="007A5955" w:rsidRPr="000D14B3" w:rsidDel="004753B7">
          <w:rPr>
            <w:color w:val="202122"/>
            <w:highlight w:val="white"/>
          </w:rPr>
          <w:delText xml:space="preserve">smolt </w:delText>
        </w:r>
        <w:r w:rsidR="00D40552" w:rsidRPr="000D14B3" w:rsidDel="004753B7">
          <w:rPr>
            <w:color w:val="202122"/>
            <w:highlight w:val="white"/>
          </w:rPr>
          <w:delText>out-migration period</w:delText>
        </w:r>
        <w:r w:rsidR="00D90AD5" w:rsidRPr="000D14B3" w:rsidDel="004753B7">
          <w:rPr>
            <w:color w:val="202122"/>
            <w:highlight w:val="white"/>
          </w:rPr>
          <w:delText xml:space="preserve"> </w:delText>
        </w:r>
        <w:r w:rsidR="00F65F13"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delInstrText>
        </w:r>
        <w:r w:rsidR="00F65F13" w:rsidRPr="000D14B3" w:rsidDel="004753B7">
          <w:rPr>
            <w:color w:val="202122"/>
            <w:highlight w:val="white"/>
          </w:rPr>
          <w:fldChar w:fldCharType="separate"/>
        </w:r>
        <w:r w:rsidR="00D119AF" w:rsidRPr="000D14B3" w:rsidDel="004753B7">
          <w:rPr>
            <w:noProof/>
            <w:color w:val="202122"/>
            <w:highlight w:val="white"/>
          </w:rPr>
          <w:delText>(Furey and Hinch 2017</w:delText>
        </w:r>
        <w:r w:rsidR="004B5C2F" w:rsidDel="004753B7">
          <w:rPr>
            <w:noProof/>
            <w:color w:val="202122"/>
            <w:highlight w:val="white"/>
          </w:rPr>
          <w:delText>; Kanigan 2019</w:delText>
        </w:r>
        <w:r w:rsidR="00D119AF" w:rsidRPr="000D14B3" w:rsidDel="004753B7">
          <w:rPr>
            <w:noProof/>
            <w:color w:val="202122"/>
            <w:highlight w:val="white"/>
          </w:rPr>
          <w:delText>)</w:delText>
        </w:r>
        <w:r w:rsidR="00F65F13" w:rsidRPr="000D14B3" w:rsidDel="004753B7">
          <w:rPr>
            <w:color w:val="202122"/>
            <w:highlight w:val="white"/>
          </w:rPr>
          <w:fldChar w:fldCharType="end"/>
        </w:r>
        <w:r w:rsidR="00D90AD5" w:rsidRPr="000D14B3" w:rsidDel="004753B7">
          <w:rPr>
            <w:color w:val="202122"/>
            <w:highlight w:val="white"/>
          </w:rPr>
          <w:delText>.</w:delText>
        </w:r>
        <w:r w:rsidR="00F65F13" w:rsidRPr="000D14B3" w:rsidDel="004753B7">
          <w:rPr>
            <w:color w:val="202122"/>
            <w:highlight w:val="white"/>
          </w:rPr>
          <w:delText xml:space="preserve"> </w:delText>
        </w:r>
        <w:r w:rsidR="006179C7" w:rsidRPr="000D14B3" w:rsidDel="004753B7">
          <w:rPr>
            <w:color w:val="202122"/>
            <w:highlight w:val="white"/>
          </w:rPr>
          <w:delText>Furthermore, Bull Trout</w:delText>
        </w:r>
        <w:r w:rsidR="00E563F1" w:rsidRPr="000D14B3" w:rsidDel="004753B7">
          <w:rPr>
            <w:color w:val="202122"/>
            <w:highlight w:val="white"/>
          </w:rPr>
          <w:delText xml:space="preserve"> </w:delText>
        </w:r>
        <w:r w:rsidR="00FA21AB" w:rsidRPr="000D14B3" w:rsidDel="004753B7">
          <w:rPr>
            <w:color w:val="202122"/>
            <w:highlight w:val="white"/>
          </w:rPr>
          <w:delText xml:space="preserve">in Chilko </w:delText>
        </w:r>
        <w:r w:rsidR="00E563F1" w:rsidRPr="000D14B3" w:rsidDel="004753B7">
          <w:rPr>
            <w:color w:val="202122"/>
            <w:highlight w:val="white"/>
          </w:rPr>
          <w:delText>also</w:delText>
        </w:r>
        <w:r w:rsidR="00273DE3" w:rsidRPr="000D14B3" w:rsidDel="004753B7">
          <w:rPr>
            <w:color w:val="202122"/>
            <w:highlight w:val="white"/>
          </w:rPr>
          <w:delText xml:space="preserve"> appear to </w:delText>
        </w:r>
        <w:r w:rsidR="00CB409E" w:rsidRPr="000D14B3" w:rsidDel="004753B7">
          <w:rPr>
            <w:color w:val="202122"/>
            <w:highlight w:val="white"/>
          </w:rPr>
          <w:delText xml:space="preserve">selectively feed on </w:delText>
        </w:r>
        <w:r w:rsidR="00273DE3" w:rsidRPr="000D14B3" w:rsidDel="004753B7">
          <w:rPr>
            <w:color w:val="202122"/>
            <w:highlight w:val="white"/>
          </w:rPr>
          <w:delText xml:space="preserve">small smolts or those with specific infections </w:delText>
        </w:r>
        <w:r w:rsidR="00D264E5"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00D264E5" w:rsidRPr="000D14B3" w:rsidDel="004753B7">
          <w:rPr>
            <w:color w:val="202122"/>
            <w:highlight w:val="white"/>
          </w:rPr>
          <w:fldChar w:fldCharType="separate"/>
        </w:r>
        <w:r w:rsidR="00D119AF" w:rsidRPr="000D14B3" w:rsidDel="004753B7">
          <w:rPr>
            <w:noProof/>
            <w:color w:val="202122"/>
            <w:highlight w:val="white"/>
          </w:rPr>
          <w:delText>(Furey et al. 2015, 2021a)</w:delText>
        </w:r>
        <w:r w:rsidR="00D264E5" w:rsidRPr="000D14B3" w:rsidDel="004753B7">
          <w:rPr>
            <w:color w:val="202122"/>
            <w:highlight w:val="white"/>
          </w:rPr>
          <w:fldChar w:fldCharType="end"/>
        </w:r>
        <w:r w:rsidR="00D264E5" w:rsidRPr="000D14B3" w:rsidDel="004753B7">
          <w:rPr>
            <w:color w:val="202122"/>
            <w:highlight w:val="white"/>
          </w:rPr>
          <w:delText>.</w:delText>
        </w:r>
        <w:r w:rsidR="0099673A" w:rsidRPr="000D14B3" w:rsidDel="004753B7">
          <w:rPr>
            <w:color w:val="202122"/>
            <w:highlight w:val="white"/>
          </w:rPr>
          <w:delText xml:space="preserve"> </w:delText>
        </w:r>
      </w:del>
      <w:del w:id="128" w:author="Nathan Furey" w:date="2022-07-05T15:15:00Z">
        <w:r w:rsidR="007E772D" w:rsidRPr="000D14B3" w:rsidDel="00564761">
          <w:rPr>
            <w:color w:val="202122"/>
            <w:highlight w:val="white"/>
          </w:rPr>
          <w:delText>In response, s</w:delText>
        </w:r>
      </w:del>
      <w:ins w:id="129" w:author="Nathan Furey" w:date="2022-07-05T15:15:00Z">
        <w:r w:rsidR="00564761">
          <w:rPr>
            <w:color w:val="202122"/>
            <w:highlight w:val="white"/>
          </w:rPr>
          <w:t>S</w:t>
        </w:r>
      </w:ins>
      <w:r w:rsidR="007E772D" w:rsidRPr="000D14B3">
        <w:rPr>
          <w:color w:val="202122"/>
          <w:highlight w:val="white"/>
        </w:rPr>
        <w:t>molts</w:t>
      </w:r>
      <w:ins w:id="130" w:author="Nathan Furey" w:date="2022-07-05T15:15:00Z">
        <w:r w:rsidR="00564761">
          <w:rPr>
            <w:color w:val="202122"/>
            <w:highlight w:val="white"/>
          </w:rPr>
          <w:t>, presumably to minimize predation risk,</w:t>
        </w:r>
      </w:ins>
      <w:r w:rsidR="007E772D" w:rsidRPr="000D14B3">
        <w:rPr>
          <w:color w:val="202122"/>
          <w:highlight w:val="white"/>
        </w:rPr>
        <w:t xml:space="preserve"> migrate nocturnally and synchronize</w:t>
      </w:r>
      <w:commentRangeEnd w:id="126"/>
      <w:r w:rsidR="00AD107A">
        <w:rPr>
          <w:rStyle w:val="CommentReference"/>
          <w:rFonts w:ascii="Arial" w:eastAsia="Arial" w:hAnsi="Arial" w:cs="Arial"/>
          <w:lang w:val="en"/>
        </w:rPr>
        <w:commentReference w:id="126"/>
      </w:r>
      <w:r w:rsidR="007E772D" w:rsidRPr="000D14B3">
        <w:rPr>
          <w:color w:val="202122"/>
          <w:highlight w:val="white"/>
        </w:rPr>
        <w:t xml:space="preserve"> their movements to numerically overwhelm or swamp predators </w:t>
      </w:r>
      <w:r w:rsidR="0051100A">
        <w:rPr>
          <w:color w:val="202122"/>
          <w:highlight w:val="white"/>
        </w:rPr>
        <w:t xml:space="preserve">in the clear upper-river reaches of </w:t>
      </w:r>
      <w:proofErr w:type="spellStart"/>
      <w:r w:rsidR="0051100A">
        <w:rPr>
          <w:color w:val="202122"/>
          <w:highlight w:val="white"/>
        </w:rPr>
        <w:t>Chilko</w:t>
      </w:r>
      <w:proofErr w:type="spellEnd"/>
      <w:r w:rsidR="0051100A">
        <w:rPr>
          <w:color w:val="202122"/>
          <w:highlight w:val="white"/>
        </w:rPr>
        <w:t xml:space="preserve">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w:t>
      </w:r>
      <w:r w:rsidR="004B5C2F">
        <w:rPr>
          <w:color w:val="202122"/>
          <w:highlight w:val="white"/>
        </w:rPr>
        <w:t>is</w:t>
      </w:r>
      <w:r w:rsidR="004B5C2F" w:rsidRPr="000D14B3">
        <w:rPr>
          <w:color w:val="202122"/>
          <w:highlight w:val="white"/>
        </w:rPr>
        <w:t xml:space="preserve"> </w:t>
      </w:r>
      <w:r w:rsidR="00273DE3" w:rsidRPr="000D14B3">
        <w:rPr>
          <w:color w:val="202122"/>
          <w:highlight w:val="white"/>
        </w:rPr>
        <w:t>ideal for investigating fine-scale predator-prey interactions</w:t>
      </w:r>
      <w:r w:rsidR="001A28BA" w:rsidRPr="000D14B3">
        <w:rPr>
          <w:color w:val="202122"/>
          <w:highlight w:val="white"/>
        </w:rPr>
        <w:t>.</w:t>
      </w:r>
      <w:ins w:id="131" w:author="Nathan Furey" w:date="2022-07-05T15:11:00Z">
        <w:r w:rsidR="000878CD">
          <w:rPr>
            <w:color w:val="202124"/>
            <w:highlight w:val="white"/>
          </w:rPr>
          <w:t xml:space="preserve"> </w:t>
        </w:r>
      </w:ins>
      <w:del w:id="132" w:author="Nathan Furey" w:date="2022-07-05T15:11:00Z">
        <w:r w:rsidR="000679F4" w:rsidRPr="000D14B3" w:rsidDel="000878CD">
          <w:rPr>
            <w:color w:val="202124"/>
            <w:highlight w:val="white"/>
          </w:rPr>
          <w:delText xml:space="preserve"> </w:delText>
        </w:r>
      </w:del>
    </w:p>
    <w:p w14:paraId="0BC6588E" w14:textId="1CD2E08F" w:rsidR="00E91D7D" w:rsidRPr="000D14B3" w:rsidRDefault="00E91D7D" w:rsidP="00EA7D55">
      <w:pPr>
        <w:spacing w:line="480" w:lineRule="auto"/>
        <w:rPr>
          <w:color w:val="202124"/>
        </w:rPr>
      </w:pPr>
      <w:del w:id="133" w:author="Nathan Furey" w:date="2022-07-05T15:11:00Z">
        <w:r w:rsidRPr="000D14B3" w:rsidDel="000878CD">
          <w:rPr>
            <w:color w:val="202124"/>
            <w:highlight w:val="white"/>
          </w:rPr>
          <w:tab/>
        </w:r>
      </w:del>
      <w:del w:id="134" w:author="Nathan Furey" w:date="2022-07-05T15:08:00Z">
        <w:r w:rsidR="00273DE3" w:rsidRPr="000D14B3" w:rsidDel="00692568">
          <w:rPr>
            <w:color w:val="202124"/>
            <w:highlight w:val="white"/>
          </w:rPr>
          <w:delText xml:space="preserve">One method to passively observe predator-prey interactions is </w:delText>
        </w:r>
        <w:r w:rsidRPr="000D14B3" w:rsidDel="00692568">
          <w:rPr>
            <w:color w:val="202124"/>
            <w:highlight w:val="white"/>
          </w:rPr>
          <w:delText xml:space="preserve">Dual-Frequency Identification Sonar (DIDSON). The DIDSON system uses acoustic imaging to allow for passive observations of </w:delText>
        </w:r>
        <w:r w:rsidR="00C74937" w:rsidDel="00692568">
          <w:rPr>
            <w:color w:val="202124"/>
            <w:highlight w:val="white"/>
          </w:rPr>
          <w:delText>fish</w:delText>
        </w:r>
        <w:r w:rsidR="00C74937" w:rsidRPr="000D14B3" w:rsidDel="00692568">
          <w:rPr>
            <w:color w:val="202124"/>
            <w:highlight w:val="white"/>
          </w:rPr>
          <w:delText xml:space="preserve"> </w:delText>
        </w:r>
        <w:r w:rsidRPr="000D14B3" w:rsidDel="00692568">
          <w:rPr>
            <w:color w:val="202124"/>
            <w:highlight w:val="white"/>
          </w:rPr>
          <w:delText>behaviors</w:delText>
        </w:r>
        <w:r w:rsidR="00C74937" w:rsidDel="00692568">
          <w:rPr>
            <w:color w:val="202124"/>
            <w:highlight w:val="white"/>
          </w:rPr>
          <w:delText>, size distributions, and relative abundances</w:delText>
        </w:r>
        <w:r w:rsidRPr="000D14B3" w:rsidDel="00692568">
          <w:rPr>
            <w:color w:val="202124"/>
            <w:highlight w:val="white"/>
          </w:rPr>
          <w:delText xml:space="preserve">, including in turbid water and at night </w:delText>
        </w:r>
        <w:r w:rsidR="00ED7B80"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delInstrText>
        </w:r>
        <w:r w:rsidR="00ED7B80" w:rsidRPr="000D14B3" w:rsidDel="00692568">
          <w:rPr>
            <w:color w:val="202124"/>
            <w:highlight w:val="white"/>
          </w:rPr>
          <w:fldChar w:fldCharType="separate"/>
        </w:r>
        <w:r w:rsidR="00C74937" w:rsidRPr="000D14B3" w:rsidDel="00692568">
          <w:rPr>
            <w:color w:val="202124"/>
            <w:highlight w:val="white"/>
          </w:rPr>
          <w:fldChar w:fldCharType="begin"/>
        </w:r>
        <w:r w:rsidR="00C7493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C74937" w:rsidRPr="000D14B3" w:rsidDel="00692568">
          <w:rPr>
            <w:color w:val="202124"/>
            <w:highlight w:val="white"/>
          </w:rPr>
          <w:fldChar w:fldCharType="separate"/>
        </w:r>
        <w:r w:rsidR="00C74937" w:rsidRPr="000D14B3" w:rsidDel="00692568">
          <w:rPr>
            <w:noProof/>
            <w:color w:val="202124"/>
            <w:highlight w:val="white"/>
          </w:rPr>
          <w:delText>(Burwen et al. 2010; Crossman et al. 2011; Martignac et al. 2015</w:delText>
        </w:r>
        <w:r w:rsidR="00C74937" w:rsidRPr="000D14B3" w:rsidDel="00692568">
          <w:rPr>
            <w:color w:val="202124"/>
            <w:highlight w:val="white"/>
          </w:rPr>
          <w:fldChar w:fldCharType="end"/>
        </w:r>
        <w:r w:rsidR="00C74937" w:rsidDel="00692568">
          <w:rPr>
            <w:color w:val="202124"/>
            <w:highlight w:val="white"/>
          </w:rPr>
          <w:delText xml:space="preserve">; </w:delText>
        </w:r>
        <w:r w:rsidR="00D119AF" w:rsidRPr="000D14B3" w:rsidDel="00692568">
          <w:rPr>
            <w:noProof/>
            <w:color w:val="202124"/>
            <w:highlight w:val="white"/>
          </w:rPr>
          <w:delText>Moursund et al. 2003; Maxwell and Gove 2007; Nichols et al. 2014)</w:delText>
        </w:r>
        <w:r w:rsidR="00ED7B80" w:rsidRPr="000D14B3" w:rsidDel="00692568">
          <w:rPr>
            <w:color w:val="202124"/>
            <w:highlight w:val="white"/>
          </w:rPr>
          <w:fldChar w:fldCharType="end"/>
        </w:r>
        <w:r w:rsidR="00ED7B80" w:rsidRPr="000D14B3" w:rsidDel="00692568">
          <w:rPr>
            <w:color w:val="202124"/>
            <w:highlight w:val="white"/>
          </w:rPr>
          <w:delText>.</w:delText>
        </w:r>
        <w:r w:rsidR="00CA5C17" w:rsidRPr="000D14B3" w:rsidDel="00692568">
          <w:rPr>
            <w:color w:val="202124"/>
          </w:rPr>
          <w:delText xml:space="preserve"> </w:delText>
        </w:r>
        <w:r w:rsidRPr="000D14B3" w:rsidDel="00692568">
          <w:rPr>
            <w:color w:val="202124"/>
            <w:highlight w:val="white"/>
          </w:rPr>
          <w:delText>This technology can also be used to assess fish size distributions</w:delText>
        </w:r>
        <w:r w:rsidR="00B5126D" w:rsidRPr="000D14B3" w:rsidDel="00692568">
          <w:rPr>
            <w:color w:val="202124"/>
            <w:highlight w:val="white"/>
          </w:rPr>
          <w:delText xml:space="preserve"> and relative abundance</w:delText>
        </w:r>
        <w:r w:rsidR="00532917" w:rsidRPr="000D14B3" w:rsidDel="00692568">
          <w:rPr>
            <w:color w:val="202124"/>
            <w:highlight w:val="white"/>
          </w:rPr>
          <w:delText>s</w:delText>
        </w:r>
        <w:r w:rsidRPr="000D14B3" w:rsidDel="00692568">
          <w:rPr>
            <w:color w:val="202124"/>
            <w:highlight w:val="white"/>
          </w:rPr>
          <w:delText xml:space="preserve"> </w:delText>
        </w:r>
        <w:r w:rsidR="00D11B66"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D11B66" w:rsidRPr="000D14B3" w:rsidDel="00692568">
          <w:rPr>
            <w:color w:val="202124"/>
            <w:highlight w:val="white"/>
          </w:rPr>
          <w:fldChar w:fldCharType="separate"/>
        </w:r>
        <w:r w:rsidR="00D119AF" w:rsidRPr="000D14B3" w:rsidDel="00692568">
          <w:rPr>
            <w:noProof/>
            <w:color w:val="202124"/>
            <w:highlight w:val="white"/>
          </w:rPr>
          <w:delText>(Burwen et al. 2010; Crossman et al. 2011; Martignac et al. 2015)</w:delText>
        </w:r>
        <w:r w:rsidR="00D11B66" w:rsidRPr="000D14B3" w:rsidDel="00692568">
          <w:rPr>
            <w:color w:val="202124"/>
            <w:highlight w:val="white"/>
          </w:rPr>
          <w:fldChar w:fldCharType="end"/>
        </w:r>
        <w:r w:rsidR="00D11B66" w:rsidRPr="000D14B3" w:rsidDel="00692568">
          <w:rPr>
            <w:color w:val="202124"/>
            <w:highlight w:val="white"/>
          </w:rPr>
          <w:delText>.</w:delText>
        </w:r>
        <w:r w:rsidRPr="000D14B3" w:rsidDel="00692568">
          <w:rPr>
            <w:color w:val="202124"/>
            <w:highlight w:val="white"/>
          </w:rPr>
          <w:delText xml:space="preserve"> </w:delText>
        </w:r>
      </w:del>
      <w:del w:id="135" w:author="Nathan Furey" w:date="2022-07-05T15:11:00Z">
        <w:r w:rsidRPr="000D14B3" w:rsidDel="000878CD">
          <w:rPr>
            <w:color w:val="202124"/>
            <w:highlight w:val="white"/>
          </w:rPr>
          <w:delText>The present study</w:delText>
        </w:r>
        <w:r w:rsidR="00273DE3" w:rsidRPr="000D14B3" w:rsidDel="000878CD">
          <w:rPr>
            <w:color w:val="202124"/>
            <w:highlight w:val="white"/>
          </w:rPr>
          <w:delText xml:space="preserve"> uses</w:delText>
        </w:r>
      </w:del>
      <w:ins w:id="136" w:author="Nathan Furey" w:date="2022-07-05T15:11:00Z">
        <w:del w:id="137" w:author="Matt Cheng" w:date="2022-07-05T18:06:00Z">
          <w:r w:rsidR="000878CD" w:rsidDel="00EA7D55">
            <w:rPr>
              <w:color w:val="202124"/>
              <w:highlight w:val="white"/>
            </w:rPr>
            <w:delText xml:space="preserve">We </w:delText>
          </w:r>
        </w:del>
      </w:ins>
      <w:ins w:id="138" w:author="Nathan Furey" w:date="2022-07-05T15:17:00Z">
        <w:del w:id="139" w:author="Matt Cheng" w:date="2022-07-05T18:06:00Z">
          <w:r w:rsidR="00564761" w:rsidDel="00EA7D55">
            <w:rPr>
              <w:color w:val="202124"/>
              <w:highlight w:val="white"/>
            </w:rPr>
            <w:delText>investigate</w:delText>
          </w:r>
        </w:del>
      </w:ins>
      <w:ins w:id="140" w:author="Matt Cheng" w:date="2022-07-05T18:06:00Z">
        <w:r w:rsidR="00EA7D55">
          <w:rPr>
            <w:color w:val="202124"/>
            <w:highlight w:val="white"/>
          </w:rPr>
          <w:t xml:space="preserve">The present study </w:t>
        </w:r>
      </w:ins>
      <w:ins w:id="141" w:author="Matt Cheng" w:date="2022-07-05T18:07:00Z">
        <w:r w:rsidR="009B1856">
          <w:rPr>
            <w:color w:val="202124"/>
            <w:highlight w:val="white"/>
          </w:rPr>
          <w:t>investigates</w:t>
        </w:r>
      </w:ins>
      <w:ins w:id="142" w:author="Nathan Furey" w:date="2022-07-05T15:17:00Z">
        <w:r w:rsidR="00564761">
          <w:rPr>
            <w:color w:val="202124"/>
            <w:highlight w:val="white"/>
          </w:rPr>
          <w:t xml:space="preserve"> if</w:t>
        </w:r>
      </w:ins>
      <w:r w:rsidR="00273DE3" w:rsidRPr="000D14B3">
        <w:rPr>
          <w:color w:val="202124"/>
          <w:highlight w:val="white"/>
        </w:rPr>
        <w:t xml:space="preserve"> DIDSON</w:t>
      </w:r>
      <w:r w:rsidR="004E2A45" w:rsidRPr="000D14B3">
        <w:rPr>
          <w:color w:val="202124"/>
          <w:highlight w:val="white"/>
        </w:rPr>
        <w:t xml:space="preserve"> </w:t>
      </w:r>
      <w:ins w:id="143" w:author="Nathan Furey" w:date="2022-07-05T15:18:00Z">
        <w:r w:rsidR="00564761">
          <w:rPr>
            <w:color w:val="202124"/>
            <w:highlight w:val="white"/>
          </w:rPr>
          <w:t xml:space="preserve">can be successful at observing and quantifying predator-prey interactions </w:t>
        </w:r>
      </w:ins>
      <w:r w:rsidR="004E2A45" w:rsidRPr="000D14B3">
        <w:rPr>
          <w:color w:val="202124"/>
          <w:highlight w:val="white"/>
        </w:rPr>
        <w:t xml:space="preserve">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del w:id="144" w:author="Nathan Furey" w:date="2022-07-05T15:18:00Z">
        <w:r w:rsidR="005412B5" w:rsidRPr="000D14B3" w:rsidDel="00564761">
          <w:rPr>
            <w:color w:val="202124"/>
            <w:highlight w:val="white"/>
          </w:rPr>
          <w:delText>to</w:delText>
        </w:r>
      </w:del>
      <w:ins w:id="145" w:author="Nathan Furey" w:date="2022-07-05T15:18:00Z">
        <w:r w:rsidR="00564761">
          <w:rPr>
            <w:color w:val="202124"/>
            <w:highlight w:val="white"/>
          </w:rPr>
          <w:t>by determining</w:t>
        </w:r>
      </w:ins>
      <w:r w:rsidR="005412B5" w:rsidRPr="000D14B3">
        <w:rPr>
          <w:color w:val="202124"/>
          <w:highlight w:val="white"/>
        </w:rPr>
        <w:t>:</w:t>
      </w:r>
      <w:r w:rsidRPr="000D14B3">
        <w:rPr>
          <w:color w:val="202124"/>
          <w:highlight w:val="white"/>
        </w:rPr>
        <w:t xml:space="preserve"> </w:t>
      </w:r>
      <w:r w:rsidR="00E22807" w:rsidRPr="000D14B3">
        <w:rPr>
          <w:color w:val="202124"/>
          <w:highlight w:val="white"/>
        </w:rPr>
        <w:t>1)</w:t>
      </w:r>
      <w:r w:rsidRPr="000D14B3">
        <w:rPr>
          <w:color w:val="202124"/>
          <w:highlight w:val="white"/>
        </w:rPr>
        <w:t xml:space="preserve"> </w:t>
      </w:r>
      <w:ins w:id="146" w:author="Nathan Furey" w:date="2022-07-05T11:57:00Z">
        <w:r w:rsidR="003C703C" w:rsidRPr="003C703C">
          <w:rPr>
            <w:color w:val="202124"/>
          </w:rPr>
          <w:t>if Bull Trout activity is synchronized with Sockeye Salmon migrations</w:t>
        </w:r>
        <w:r w:rsidR="003C703C" w:rsidRPr="003C703C" w:rsidDel="003C703C">
          <w:rPr>
            <w:color w:val="202124"/>
            <w:highlight w:val="white"/>
          </w:rPr>
          <w:t xml:space="preserve"> </w:t>
        </w:r>
      </w:ins>
      <w:del w:id="147" w:author="Nathan Furey" w:date="2022-07-05T11:57:00Z">
        <w:r w:rsidRPr="000D14B3" w:rsidDel="003C703C">
          <w:rPr>
            <w:color w:val="202124"/>
            <w:highlight w:val="white"/>
          </w:rPr>
          <w:delText xml:space="preserve">investigate </w:delText>
        </w:r>
        <w:r w:rsidR="00AF5886" w:rsidRPr="000D14B3" w:rsidDel="003C703C">
          <w:rPr>
            <w:color w:val="202124"/>
            <w:highlight w:val="white"/>
          </w:rPr>
          <w:delText xml:space="preserve">both </w:delText>
        </w:r>
        <w:r w:rsidR="00E22807" w:rsidRPr="000D14B3" w:rsidDel="003C703C">
          <w:rPr>
            <w:color w:val="202124"/>
            <w:highlight w:val="white"/>
          </w:rPr>
          <w:delText xml:space="preserve">spatial and temporal </w:delText>
        </w:r>
        <w:r w:rsidRPr="000D14B3" w:rsidDel="003C703C">
          <w:rPr>
            <w:color w:val="202124"/>
            <w:highlight w:val="white"/>
          </w:rPr>
          <w:delText xml:space="preserve">differences </w:delText>
        </w:r>
        <w:r w:rsidR="00E22807" w:rsidRPr="000D14B3" w:rsidDel="003C703C">
          <w:rPr>
            <w:color w:val="202124"/>
            <w:highlight w:val="white"/>
          </w:rPr>
          <w:delText>in</w:delText>
        </w:r>
        <w:r w:rsidRPr="000D14B3" w:rsidDel="003C703C">
          <w:rPr>
            <w:color w:val="202124"/>
            <w:highlight w:val="white"/>
          </w:rPr>
          <w:delText xml:space="preserve"> </w:delText>
        </w:r>
        <w:r w:rsidR="00E22807" w:rsidRPr="000D14B3" w:rsidDel="003C703C">
          <w:rPr>
            <w:color w:val="202124"/>
            <w:highlight w:val="white"/>
          </w:rPr>
          <w:delText xml:space="preserve">potential </w:delText>
        </w:r>
        <w:r w:rsidRPr="000D14B3" w:rsidDel="003C703C">
          <w:rPr>
            <w:color w:val="202124"/>
            <w:highlight w:val="white"/>
          </w:rPr>
          <w:delText xml:space="preserve">Bull Trout feeding activity </w:delText>
        </w:r>
      </w:del>
      <w:r w:rsidR="00EE24E7" w:rsidRPr="000D14B3">
        <w:rPr>
          <w:color w:val="202124"/>
          <w:highlight w:val="white"/>
        </w:rPr>
        <w:t xml:space="preserve">and </w:t>
      </w:r>
      <w:r w:rsidR="00E22807" w:rsidRPr="000D14B3">
        <w:rPr>
          <w:color w:val="202124"/>
          <w:highlight w:val="white"/>
        </w:rPr>
        <w:t xml:space="preserve">2) </w:t>
      </w:r>
      <w:del w:id="148" w:author="Nathan Furey" w:date="2022-07-05T15:18:00Z">
        <w:r w:rsidR="00E22807" w:rsidRPr="000D14B3" w:rsidDel="00564761">
          <w:rPr>
            <w:color w:val="202124"/>
            <w:highlight w:val="white"/>
          </w:rPr>
          <w:delText xml:space="preserve">determine </w:delText>
        </w:r>
      </w:del>
      <w:r w:rsidR="00E22807" w:rsidRPr="000D14B3">
        <w:rPr>
          <w:color w:val="202124"/>
          <w:highlight w:val="white"/>
        </w:rPr>
        <w:t xml:space="preserve">if </w:t>
      </w:r>
      <w:ins w:id="149" w:author="Nathan Furey" w:date="2022-07-05T11:57:00Z">
        <w:r w:rsidR="003C703C">
          <w:rPr>
            <w:color w:val="202124"/>
            <w:highlight w:val="white"/>
          </w:rPr>
          <w:t>such synchrony is location-specific</w:t>
        </w:r>
      </w:ins>
      <w:ins w:id="150" w:author="Nathan Furey" w:date="2022-07-05T16:28:00Z">
        <w:r w:rsidR="004753B7">
          <w:rPr>
            <w:color w:val="202124"/>
            <w:highlight w:val="white"/>
          </w:rPr>
          <w:t xml:space="preserve"> (at the counting fence, vs other locales upstream and downstream)</w:t>
        </w:r>
      </w:ins>
      <w:del w:id="151" w:author="Nathan Furey" w:date="2022-07-05T11:57:00Z">
        <w:r w:rsidR="00E22807" w:rsidRPr="000D14B3" w:rsidDel="003C703C">
          <w:rPr>
            <w:color w:val="202124"/>
            <w:highlight w:val="white"/>
          </w:rPr>
          <w:delText xml:space="preserve">Bull Trout activity </w:delText>
        </w:r>
        <w:r w:rsidR="00327F70" w:rsidRPr="000D14B3" w:rsidDel="003C703C">
          <w:rPr>
            <w:color w:val="202124"/>
            <w:highlight w:val="white"/>
          </w:rPr>
          <w:delText xml:space="preserve">is synchronized with </w:delText>
        </w:r>
        <w:r w:rsidR="00E22807" w:rsidRPr="000D14B3" w:rsidDel="003C703C">
          <w:rPr>
            <w:color w:val="202124"/>
            <w:highlight w:val="white"/>
          </w:rPr>
          <w:delText>Sockeye Salmon migrations</w:delText>
        </w:r>
      </w:del>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2B0173EF"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w:t>
      </w:r>
      <w:ins w:id="152" w:author="Matt Cheng" w:date="2022-07-06T11:16:00Z">
        <w:r w:rsidR="004477A8">
          <w:t xml:space="preserve">; </w:t>
        </w:r>
        <w:r w:rsidR="007E2220">
          <w:t xml:space="preserve">see </w:t>
        </w:r>
        <w:r w:rsidR="004477A8">
          <w:t>Fig.</w:t>
        </w:r>
        <w:r w:rsidR="00F35125">
          <w:t xml:space="preserve"> </w:t>
        </w:r>
        <w:r w:rsidR="004477A8">
          <w:t>S1</w:t>
        </w:r>
        <w:r w:rsidR="00D81706">
          <w:t xml:space="preserve"> for </w:t>
        </w:r>
        <w:r w:rsidR="004E0ACE">
          <w:t xml:space="preserve">counting fence </w:t>
        </w:r>
        <w:r w:rsidR="00D94A25">
          <w:t>configuration</w:t>
        </w:r>
      </w:ins>
      <w:r w:rsidRPr="000D14B3">
        <w:t>) and has been deployed annually since the early 1950s</w:t>
      </w:r>
      <w:r w:rsidR="00403133">
        <w:t>,</w:t>
      </w:r>
      <w:r w:rsidR="00823ACA">
        <w:t xml:space="preserve"> with the exception of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ins w:id="153" w:author="Nathan Furey" w:date="2022-07-05T15:30:00Z">
        <w:r w:rsidR="002E6A23">
          <w:t xml:space="preserve">If no smolts are present, the fence is closed and smolts cannot physically pass; these result in time intervals with </w:t>
        </w:r>
        <w:r w:rsidR="00C029D7">
          <w:t xml:space="preserve">zero smolts. </w:t>
        </w:r>
      </w:ins>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1040B44C"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ins w:id="154" w:author="Nathan Furey" w:date="2022-07-05T12:04:00Z">
        <w:r w:rsidR="00C61E25">
          <w:t>, approximat</w:t>
        </w:r>
      </w:ins>
      <w:ins w:id="155" w:author="Nathan Furey" w:date="2022-07-05T12:05:00Z">
        <w:r w:rsidR="00C61E25">
          <w:t>ely 1-m from the fence edge</w:t>
        </w:r>
      </w:ins>
      <w:r w:rsidR="005C26B4" w:rsidRPr="000D14B3">
        <w:t>.</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lastRenderedPageBreak/>
        <w:t xml:space="preserve">the outflow of </w:t>
      </w:r>
      <w:proofErr w:type="spellStart"/>
      <w:r w:rsidR="00654E92">
        <w:t>Chilko</w:t>
      </w:r>
      <w:proofErr w:type="spellEnd"/>
      <w:r w:rsidR="00654E92">
        <w:t xml:space="preserve">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 and perpendicular to the flow.</w:t>
      </w:r>
      <w:ins w:id="156" w:author="Nathan Furey" w:date="2022-07-05T11:38:00Z">
        <w:r w:rsidR="00241CFE">
          <w:rPr>
            <w:iCs/>
          </w:rPr>
          <w:t xml:space="preserve"> Given </w:t>
        </w:r>
      </w:ins>
      <w:ins w:id="157" w:author="Matt Cheng" w:date="2022-07-06T09:39:00Z">
        <w:r w:rsidR="00FD0AA5">
          <w:rPr>
            <w:iCs/>
          </w:rPr>
          <w:t xml:space="preserve">that </w:t>
        </w:r>
      </w:ins>
      <w:ins w:id="158" w:author="Matt Cheng" w:date="2022-07-06T11:22:00Z">
        <w:r w:rsidR="00DF44EA">
          <w:rPr>
            <w:iCs/>
          </w:rPr>
          <w:t xml:space="preserve">DIDSON deployments occurred </w:t>
        </w:r>
      </w:ins>
      <w:ins w:id="159" w:author="Nathan Furey" w:date="2022-07-05T11:38:00Z">
        <w:del w:id="160" w:author="Matt Cheng" w:date="2022-07-06T11:22:00Z">
          <w:r w:rsidR="00241CFE" w:rsidDel="00DF44EA">
            <w:rPr>
              <w:iCs/>
            </w:rPr>
            <w:delText xml:space="preserve">occurs </w:delText>
          </w:r>
        </w:del>
        <w:r w:rsidR="00241CFE">
          <w:rPr>
            <w:iCs/>
          </w:rPr>
          <w:t>before freshet, flows were generally low but increasing from ~20 m</w:t>
        </w:r>
        <w:r w:rsidR="00241CFE" w:rsidRPr="00CC437E">
          <w:rPr>
            <w:iCs/>
            <w:vertAlign w:val="superscript"/>
          </w:rPr>
          <w:t>3</w:t>
        </w:r>
        <w:r w:rsidR="00241CFE">
          <w:rPr>
            <w:iCs/>
          </w:rPr>
          <w:t>/s to ~30 m</w:t>
        </w:r>
        <w:r w:rsidR="00241CFE" w:rsidRPr="00CC437E">
          <w:rPr>
            <w:iCs/>
            <w:vertAlign w:val="superscript"/>
          </w:rPr>
          <w:t>3</w:t>
        </w:r>
        <w:r w:rsidR="00241CFE">
          <w:rPr>
            <w:iCs/>
          </w:rPr>
          <w:t>/s between the first and last deployments (</w:t>
        </w:r>
      </w:ins>
      <w:ins w:id="161" w:author="Nathan Furey" w:date="2022-07-05T11:39:00Z">
        <w:r w:rsidR="00241CFE">
          <w:rPr>
            <w:iCs/>
          </w:rPr>
          <w:t xml:space="preserve">Water Office of Canada station </w:t>
        </w:r>
        <w:r w:rsidR="00241CFE" w:rsidRPr="00241CFE">
          <w:rPr>
            <w:iCs/>
          </w:rPr>
          <w:t>08MA002</w:t>
        </w:r>
        <w:r w:rsidR="00241CFE">
          <w:rPr>
            <w:iCs/>
          </w:rPr>
          <w:t>)</w:t>
        </w:r>
      </w:ins>
      <w:ins w:id="162" w:author="Nathan Furey" w:date="2022-07-05T11:38:00Z">
        <w:r w:rsidR="00241CFE">
          <w:rPr>
            <w:iCs/>
          </w:rPr>
          <w:t>.</w:t>
        </w:r>
      </w:ins>
      <w:r w:rsidR="003F4D55" w:rsidRPr="000D14B3">
        <w:rPr>
          <w:iCs/>
        </w:rPr>
        <w:t xml:space="preserve"> </w:t>
      </w:r>
      <w:ins w:id="163" w:author="Nathan Furey" w:date="2022-07-05T11:40:00Z">
        <w:r w:rsidR="00241CFE">
          <w:rPr>
            <w:iCs/>
          </w:rPr>
          <w:t xml:space="preserve">Site N at the outflow </w:t>
        </w:r>
      </w:ins>
      <w:ins w:id="164" w:author="Nathan Furey" w:date="2022-07-05T11:41:00Z">
        <w:r w:rsidR="00241CFE">
          <w:rPr>
            <w:iCs/>
          </w:rPr>
          <w:t xml:space="preserve">of </w:t>
        </w:r>
        <w:proofErr w:type="spellStart"/>
        <w:r w:rsidR="00241CFE">
          <w:rPr>
            <w:iCs/>
          </w:rPr>
          <w:t>Chilko</w:t>
        </w:r>
        <w:proofErr w:type="spellEnd"/>
        <w:r w:rsidR="00241CFE">
          <w:rPr>
            <w:iCs/>
          </w:rPr>
          <w:t xml:space="preserve"> Lake is much deeper (~9-m maximum depth) than the river sites (~0.75 – 1-m deep)</w:t>
        </w:r>
      </w:ins>
      <w:ins w:id="165" w:author="Nathan Furey" w:date="2022-07-05T12:06:00Z">
        <w:r w:rsidR="00C61E25">
          <w:rPr>
            <w:iCs/>
          </w:rPr>
          <w:t xml:space="preserve">; the river width varies from ~50-m wide (at the lake outflow; site N) to ~80-m wide at all other </w:t>
        </w:r>
      </w:ins>
      <w:ins w:id="166" w:author="Nathan Furey" w:date="2022-07-05T12:07:00Z">
        <w:r w:rsidR="00C61E25">
          <w:rPr>
            <w:iCs/>
          </w:rPr>
          <w:t>sites</w:t>
        </w:r>
      </w:ins>
      <w:ins w:id="167" w:author="Nathan Furey" w:date="2022-07-05T11:41:00Z">
        <w:r w:rsidR="00241CFE">
          <w:rPr>
            <w:iCs/>
          </w:rPr>
          <w:t xml:space="preserve">. </w:t>
        </w:r>
      </w:ins>
      <w:r w:rsidR="003F4D55" w:rsidRPr="000D14B3">
        <w:rPr>
          <w:iCs/>
        </w:rPr>
        <w:t>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w:t>
      </w:r>
      <w:ins w:id="168" w:author="Nathan Furey" w:date="2022-07-05T12:07:00Z">
        <w:r w:rsidR="00C61E25">
          <w:rPr>
            <w:iCs/>
          </w:rPr>
          <w:t>; we used both configurations purely for exploratory purposes.</w:t>
        </w:r>
      </w:ins>
      <w:del w:id="169" w:author="Nathan Furey" w:date="2022-07-05T12:07:00Z">
        <w:r w:rsidR="003F4D55" w:rsidRPr="000D14B3" w:rsidDel="00C61E25">
          <w:rPr>
            <w:iCs/>
          </w:rPr>
          <w:delText>, with the outlet or river width 70-</w:delText>
        </w:r>
      </w:del>
      <w:del w:id="170" w:author="Nathan Furey" w:date="2022-07-05T11:40:00Z">
        <w:r w:rsidR="003F4D55" w:rsidRPr="000D14B3" w:rsidDel="00241CFE">
          <w:rPr>
            <w:iCs/>
          </w:rPr>
          <w:delText xml:space="preserve">100 </w:delText>
        </w:r>
      </w:del>
      <w:del w:id="171" w:author="Nathan Furey" w:date="2022-07-05T12:07:00Z">
        <w:r w:rsidR="003F4D55" w:rsidRPr="000D14B3" w:rsidDel="00C61E25">
          <w:rPr>
            <w:iCs/>
          </w:rPr>
          <w:delText>m depending upon the site</w:delText>
        </w:r>
      </w:del>
      <w:del w:id="172" w:author="Nathan Furey [2]" w:date="2022-07-05T19:37:00Z">
        <w:r w:rsidR="003F4D55" w:rsidRPr="000D14B3" w:rsidDel="00885E90">
          <w:rPr>
            <w:iCs/>
          </w:rPr>
          <w:delText>.</w:delText>
        </w:r>
      </w:del>
      <w:r w:rsidR="003F4D55" w:rsidRPr="000D14B3">
        <w:rPr>
          <w:iCs/>
        </w:rPr>
        <w:t xml:space="preserv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37DAFBA8"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ins w:id="173" w:author="Nathan Furey" w:date="2022-07-05T13:34:00Z">
        <w:r w:rsidR="0035131C">
          <w:t xml:space="preserve">. </w:t>
        </w:r>
      </w:ins>
      <w:del w:id="174" w:author="Nathan Furey" w:date="2022-07-05T13:37:00Z">
        <w:r w:rsidRPr="000D14B3" w:rsidDel="00CC4851">
          <w:delText xml:space="preserve">. </w:delText>
        </w:r>
      </w:del>
      <w:del w:id="175" w:author="Nathan Furey" w:date="2022-07-05T11:46:00Z">
        <w:r w:rsidR="00C12300" w:rsidRPr="000D14B3" w:rsidDel="009E5E42">
          <w:delText>For the purposes of this study, w</w:delText>
        </w:r>
      </w:del>
      <w:ins w:id="176" w:author="Nathan Furey" w:date="2022-07-05T11:46:00Z">
        <w:r w:rsidR="009E5E42">
          <w:t>W</w:t>
        </w:r>
      </w:ins>
      <w:r w:rsidR="00C12300" w:rsidRPr="000D14B3">
        <w:t xml:space="preserve">e defined interactions </w:t>
      </w:r>
      <w:ins w:id="177" w:author="Nathan Furey" w:date="2022-07-05T11:47:00Z">
        <w:r w:rsidR="009E5E42">
          <w:t xml:space="preserve">given the following criteria: 1) Bull Trout were actively </w:t>
        </w:r>
      </w:ins>
      <w:ins w:id="178" w:author="Nathan Furey" w:date="2022-07-05T13:37:00Z">
        <w:r w:rsidR="00CC4851">
          <w:t>moving towards</w:t>
        </w:r>
      </w:ins>
      <w:ins w:id="179" w:author="Nathan Furey" w:date="2022-07-05T11:47:00Z">
        <w:r w:rsidR="009E5E42">
          <w:t xml:space="preserve"> Sockeye Salmon smolts, </w:t>
        </w:r>
      </w:ins>
      <w:ins w:id="180" w:author="Matt Cheng" w:date="2022-07-05T18:08:00Z">
        <w:r w:rsidR="00093F04">
          <w:t xml:space="preserve">or </w:t>
        </w:r>
      </w:ins>
      <w:ins w:id="181" w:author="Nathan Furey" w:date="2022-07-05T11:47:00Z">
        <w:r w:rsidR="009E5E42">
          <w:t>2) the proximity of Bull Trout resulted in Sockeye Salmon smolts dispersing</w:t>
        </w:r>
      </w:ins>
      <w:ins w:id="182" w:author="Nathan Furey" w:date="2022-07-05T13:37:00Z">
        <w:r w:rsidR="00CC4851">
          <w:t xml:space="preserve"> or changing direction and</w:t>
        </w:r>
      </w:ins>
      <w:ins w:id="183" w:author="Matt Cheng" w:date="2022-07-06T09:48:00Z">
        <w:r w:rsidR="00CC437E">
          <w:t>/</w:t>
        </w:r>
      </w:ins>
      <w:ins w:id="184" w:author="Nathan Furey" w:date="2022-07-05T13:37:00Z">
        <w:del w:id="185" w:author="Matt Cheng" w:date="2022-07-06T09:48:00Z">
          <w:r w:rsidR="00CC4851" w:rsidDel="00CC437E">
            <w:delText xml:space="preserve"> </w:delText>
          </w:r>
        </w:del>
        <w:r w:rsidR="00CC4851">
          <w:t>or speed rapidly</w:t>
        </w:r>
      </w:ins>
      <w:ins w:id="186" w:author="Nathan Furey" w:date="2022-07-05T11:47:00Z">
        <w:del w:id="187" w:author="Matt Cheng" w:date="2022-07-05T18:08:00Z">
          <w:r w:rsidR="009E5E42" w:rsidDel="003E577A">
            <w:delText>,</w:delText>
          </w:r>
        </w:del>
      </w:ins>
      <w:ins w:id="188" w:author="Matt Cheng" w:date="2022-07-05T18:08:00Z">
        <w:r w:rsidR="003E577A" w:rsidDel="003E577A">
          <w:t xml:space="preserve"> </w:t>
        </w:r>
        <w:r w:rsidR="0032140E">
          <w:t>(</w:t>
        </w:r>
      </w:ins>
      <w:ins w:id="189" w:author="Nathan Furey" w:date="2022-07-05T11:47:00Z">
        <w:del w:id="190" w:author="Matt Cheng" w:date="2022-07-05T18:08:00Z">
          <w:r w:rsidR="009E5E42" w:rsidDel="003E577A">
            <w:delText xml:space="preserve"> </w:delText>
          </w:r>
        </w:del>
        <w:del w:id="191" w:author="Matt Cheng" w:date="2022-07-05T18:07:00Z">
          <w:r w:rsidR="009E5E42" w:rsidDel="008A62B0">
            <w:delText>and</w:delText>
          </w:r>
        </w:del>
        <w:del w:id="192" w:author="Matt Cheng" w:date="2022-07-05T18:08:00Z">
          <w:r w:rsidR="009E5E42" w:rsidDel="003E577A">
            <w:delText xml:space="preserve"> 3) Sockeye Salmon smolts actively swam away from a Bull Trout when in proximity (</w:delText>
          </w:r>
        </w:del>
        <w:r w:rsidR="009E5E42">
          <w:t>Supplementary Video 1 &amp; 2 online).</w:t>
        </w:r>
      </w:ins>
      <w:ins w:id="193" w:author="Nathan Furey" w:date="2022-07-05T13:43:00Z">
        <w:r w:rsidR="00BA07C1">
          <w:t xml:space="preserve"> Sockeye Salmon smolts were easily identified as “clouds” of small fish on the DIDSON. </w:t>
        </w:r>
      </w:ins>
      <w:del w:id="194" w:author="Nathan Furey" w:date="2022-07-05T13:36:00Z">
        <w:r w:rsidR="00C12300" w:rsidRPr="000D14B3" w:rsidDel="00CC4851">
          <w:delText xml:space="preserve">as any instance when it appeared that either Bull Trout or </w:delText>
        </w:r>
        <w:r w:rsidR="00C12300" w:rsidDel="00CC4851">
          <w:delText xml:space="preserve">Sockeye Salmon </w:delText>
        </w:r>
        <w:r w:rsidR="00C12300" w:rsidRPr="000D14B3" w:rsidDel="00CC4851">
          <w:delText>smolts (or both) reacted to the presence or proximity of the other within the video</w:delText>
        </w:r>
      </w:del>
      <w:del w:id="195" w:author="Matt Cheng" w:date="2022-07-06T09:48:00Z">
        <w:r w:rsidR="00C12300" w:rsidRPr="000D14B3" w:rsidDel="00CC437E">
          <w:delText xml:space="preserve">. </w:delText>
        </w:r>
      </w:del>
      <w:ins w:id="196" w:author="Nathan Furey" w:date="2022-07-05T13:37:00Z">
        <w:r w:rsidR="00CC4851">
          <w:t>We also measured the total length (TL) to the nearest cm of each Bull Trout using the “measure” tool</w:t>
        </w:r>
        <w:r w:rsidR="00CC4851" w:rsidRPr="000D14B3">
          <w:t xml:space="preserve">. </w:t>
        </w:r>
      </w:ins>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w:t>
      </w:r>
      <w:r w:rsidR="00697CB8" w:rsidRPr="000D14B3">
        <w:lastRenderedPageBreak/>
        <w:t xml:space="preserve">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996F0E">
        <w:t xml:space="preserve">(we measured at ~25-85 cm in length) </w:t>
      </w:r>
      <w:r w:rsidR="00DA2C3E">
        <w:t>than other fishes present at lower abundances</w:t>
      </w:r>
      <w:r w:rsidR="00697CB8" w:rsidRPr="000D14B3">
        <w:t xml:space="preserve"> (mountain whitefish and rainbow trout primarily</w:t>
      </w:r>
      <w:ins w:id="197" w:author="Nathan Furey" w:date="2022-07-05T13:39:00Z">
        <w:r w:rsidR="00CC4851">
          <w:t>, which when observed were &lt; 30 cm</w:t>
        </w:r>
      </w:ins>
      <w:r w:rsidR="00697CB8" w:rsidRPr="000D14B3">
        <w:t>)</w:t>
      </w:r>
      <w:ins w:id="198" w:author="Matt Cheng" w:date="2022-07-06T09:53:00Z">
        <w:r w:rsidR="00543881">
          <w:t>,</w:t>
        </w:r>
      </w:ins>
      <w:r w:rsidR="00DA2C3E">
        <w:t xml:space="preserve"> and thus </w:t>
      </w:r>
      <w:ins w:id="199" w:author="Matt Cheng" w:date="2022-07-06T09:53:00Z">
        <w:r w:rsidR="00543881">
          <w:t xml:space="preserve">were </w:t>
        </w:r>
      </w:ins>
      <w:r w:rsidR="00DA2C3E">
        <w:t>generally identifiable on the DIDSON.</w:t>
      </w:r>
      <w:ins w:id="200" w:author="Nathan Furey" w:date="2022-07-05T15:20:00Z">
        <w:r w:rsidR="00E46281">
          <w:t xml:space="preserve"> For deployments near the counting fence, visual observations </w:t>
        </w:r>
      </w:ins>
      <w:ins w:id="201" w:author="Matt Cheng" w:date="2022-07-06T09:53:00Z">
        <w:r w:rsidR="00543881">
          <w:t xml:space="preserve">of Bull Trout </w:t>
        </w:r>
      </w:ins>
      <w:ins w:id="202" w:author="Nathan Furey" w:date="2022-07-05T15:20:00Z">
        <w:r w:rsidR="00E46281">
          <w:t xml:space="preserve">were made </w:t>
        </w:r>
        <w:del w:id="203" w:author="Matt Cheng" w:date="2022-07-06T09:53:00Z">
          <w:r w:rsidR="00E46281" w:rsidDel="00543881">
            <w:delText xml:space="preserve">of </w:delText>
          </w:r>
        </w:del>
        <w:del w:id="204" w:author="Matt Cheng" w:date="2022-07-05T18:11:00Z">
          <w:r w:rsidR="00E46281" w:rsidDel="00BC3FC8">
            <w:delText>bull</w:delText>
          </w:r>
        </w:del>
        <w:del w:id="205" w:author="Matt Cheng" w:date="2022-07-06T09:53:00Z">
          <w:r w:rsidR="00E46281" w:rsidDel="00543881">
            <w:delText xml:space="preserve"> </w:delText>
          </w:r>
        </w:del>
        <w:del w:id="206" w:author="Matt Cheng" w:date="2022-07-05T18:11:00Z">
          <w:r w:rsidR="00E46281" w:rsidDel="00BC3FC8">
            <w:delText>trout</w:delText>
          </w:r>
        </w:del>
        <w:del w:id="207" w:author="Matt Cheng" w:date="2022-07-06T09:53:00Z">
          <w:r w:rsidR="00E46281" w:rsidDel="00543881">
            <w:delText xml:space="preserve"> </w:delText>
          </w:r>
        </w:del>
      </w:ins>
      <w:ins w:id="208" w:author="Nathan Furey" w:date="2022-07-05T15:21:00Z">
        <w:r w:rsidR="00E46281">
          <w:t>to verify those on the DIDSON.</w:t>
        </w:r>
      </w:ins>
      <w:r w:rsidR="00DA2C3E">
        <w:t xml:space="preserve"> </w:t>
      </w:r>
      <w:ins w:id="209" w:author="Nathan Furey" w:date="2022-07-05T11:49:00Z">
        <w:r w:rsidR="00B310B1">
          <w:t xml:space="preserve">In addition, </w:t>
        </w:r>
      </w:ins>
      <w:ins w:id="210" w:author="Nathan Furey" w:date="2022-07-05T15:22:00Z">
        <w:del w:id="211" w:author="Matt Cheng" w:date="2022-07-05T18:11:00Z">
          <w:r w:rsidR="00E46281" w:rsidDel="00E85F73">
            <w:delText>rainbow</w:delText>
          </w:r>
        </w:del>
      </w:ins>
      <w:ins w:id="212" w:author="Matt Cheng" w:date="2022-07-05T18:11:00Z">
        <w:r w:rsidR="00E85F73">
          <w:t>Rainbow</w:t>
        </w:r>
      </w:ins>
      <w:ins w:id="213" w:author="Nathan Furey" w:date="2022-07-05T15:22:00Z">
        <w:r w:rsidR="00E46281">
          <w:t xml:space="preserve"> </w:t>
        </w:r>
        <w:del w:id="214" w:author="Matt Cheng" w:date="2022-07-05T18:11:00Z">
          <w:r w:rsidR="00E46281" w:rsidDel="00590EED">
            <w:delText>trout</w:delText>
          </w:r>
        </w:del>
      </w:ins>
      <w:ins w:id="215" w:author="Matt Cheng" w:date="2022-07-05T18:11:00Z">
        <w:r w:rsidR="00590EED">
          <w:t>Trout</w:t>
        </w:r>
      </w:ins>
      <w:ins w:id="216" w:author="Nathan Furey" w:date="2022-07-05T15:22:00Z">
        <w:r w:rsidR="00E46281">
          <w:t xml:space="preserve"> and </w:t>
        </w:r>
        <w:del w:id="217" w:author="Matt Cheng" w:date="2022-07-05T18:11:00Z">
          <w:r w:rsidR="00E46281" w:rsidDel="002062C0">
            <w:delText>mountain</w:delText>
          </w:r>
        </w:del>
      </w:ins>
      <w:ins w:id="218" w:author="Matt Cheng" w:date="2022-07-05T18:11:00Z">
        <w:r w:rsidR="002062C0">
          <w:t>Mountain</w:t>
        </w:r>
      </w:ins>
      <w:ins w:id="219" w:author="Nathan Furey" w:date="2022-07-05T15:22:00Z">
        <w:r w:rsidR="00E46281">
          <w:t xml:space="preserve"> </w:t>
        </w:r>
        <w:del w:id="220" w:author="Matt Cheng" w:date="2022-07-05T18:11:00Z">
          <w:r w:rsidR="00E46281" w:rsidDel="007765EA">
            <w:delText>whitefish</w:delText>
          </w:r>
        </w:del>
      </w:ins>
      <w:ins w:id="221" w:author="Matt Cheng" w:date="2022-07-05T18:11:00Z">
        <w:r w:rsidR="007765EA">
          <w:t>Whitefish</w:t>
        </w:r>
      </w:ins>
      <w:ins w:id="222" w:author="Nathan Furey" w:date="2022-07-05T11:50:00Z">
        <w:r w:rsidR="00B310B1">
          <w:t xml:space="preserve"> do not appear to consume smolts consistently (</w:t>
        </w:r>
        <w:proofErr w:type="spellStart"/>
        <w:r w:rsidR="00B310B1">
          <w:t>Furey</w:t>
        </w:r>
        <w:proofErr w:type="spellEnd"/>
        <w:r w:rsidR="00B310B1">
          <w:t xml:space="preserve">, unpublished data). </w:t>
        </w:r>
        <w:del w:id="223" w:author="Matt Cheng" w:date="2022-07-06T09:54:00Z">
          <w:r w:rsidR="00B310B1" w:rsidDel="00B92F2B">
            <w:delText>However</w:delText>
          </w:r>
        </w:del>
      </w:ins>
      <w:ins w:id="224" w:author="Matt Cheng" w:date="2022-07-06T11:24:00Z">
        <w:r w:rsidR="000E7BBB">
          <w:t>Nevertheless</w:t>
        </w:r>
      </w:ins>
      <w:ins w:id="225" w:author="Nathan Furey" w:date="2022-07-05T11:48:00Z">
        <w:r w:rsidR="00B310B1">
          <w:t xml:space="preserve">, Bull Trout lengths from each interaction were measured to understand the potential for bias resulting from observations of smaller fishes that </w:t>
        </w:r>
        <w:del w:id="226" w:author="Matt Cheng" w:date="2022-07-06T09:54:00Z">
          <w:r w:rsidR="00B310B1" w:rsidDel="006C18EC">
            <w:delText>were</w:delText>
          </w:r>
        </w:del>
      </w:ins>
      <w:ins w:id="227" w:author="Matt Cheng" w:date="2022-07-06T09:54:00Z">
        <w:r w:rsidR="006C18EC">
          <w:t>may</w:t>
        </w:r>
      </w:ins>
      <w:ins w:id="228" w:author="Nathan Furey" w:date="2022-07-05T11:48:00Z">
        <w:r w:rsidR="00B310B1">
          <w:t xml:space="preserve"> not </w:t>
        </w:r>
      </w:ins>
      <w:ins w:id="229" w:author="Matt Cheng" w:date="2022-07-06T09:54:00Z">
        <w:r w:rsidR="006C18EC">
          <w:t xml:space="preserve">have been </w:t>
        </w:r>
      </w:ins>
      <w:ins w:id="230" w:author="Nathan Furey" w:date="2022-07-05T11:48:00Z">
        <w:r w:rsidR="00B310B1">
          <w:t>Bull Trout. To this end, we assessed the empirical cumulative distribution function of presumed Bull Trout lengths (cm) measured in this study, comparing the DIDSON length estimates to those obtained in the field from prior studies in the system. Specifically, we compared both minimum</w:t>
        </w:r>
      </w:ins>
      <w:ins w:id="231" w:author="Nathan Furey" w:date="2022-07-05T11:53:00Z">
        <w:r w:rsidR="003C703C">
          <w:t xml:space="preserve"> (</w:t>
        </w:r>
        <w:del w:id="232" w:author="Matt Cheng" w:date="2022-07-05T18:09:00Z">
          <w:r w:rsidR="003C703C" w:rsidDel="00C132C4">
            <w:delText>xx</w:delText>
          </w:r>
        </w:del>
      </w:ins>
      <w:ins w:id="233" w:author="Matt Cheng" w:date="2022-07-05T18:09:00Z">
        <w:r w:rsidR="00C132C4">
          <w:t>41.5</w:t>
        </w:r>
      </w:ins>
      <w:ins w:id="234" w:author="Nathan Furey" w:date="2022-07-05T11:53:00Z">
        <w:r w:rsidR="003C703C">
          <w:t xml:space="preserve"> cm)</w:t>
        </w:r>
      </w:ins>
      <w:ins w:id="235" w:author="Nathan Furey" w:date="2022-07-05T11:48:00Z">
        <w:r w:rsidR="00B310B1">
          <w:t xml:space="preserve"> and maximum </w:t>
        </w:r>
      </w:ins>
      <w:ins w:id="236" w:author="Nathan Furey" w:date="2022-07-05T11:53:00Z">
        <w:r w:rsidR="003C703C">
          <w:t>(</w:t>
        </w:r>
        <w:del w:id="237" w:author="Matt Cheng" w:date="2022-07-05T18:10:00Z">
          <w:r w:rsidR="003C703C" w:rsidDel="00BC0AED">
            <w:delText>xx</w:delText>
          </w:r>
        </w:del>
      </w:ins>
      <w:ins w:id="238" w:author="Matt Cheng" w:date="2022-07-05T18:10:00Z">
        <w:r w:rsidR="00BC0AED">
          <w:t>79.5</w:t>
        </w:r>
      </w:ins>
      <w:ins w:id="239" w:author="Nathan Furey" w:date="2022-07-05T11:53:00Z">
        <w:r w:rsidR="003C703C">
          <w:t xml:space="preserve"> cm) length</w:t>
        </w:r>
      </w:ins>
      <w:ins w:id="240" w:author="Nathan Furey" w:date="2022-07-05T11:48:00Z">
        <w:r w:rsidR="00B310B1">
          <w:t xml:space="preserve"> estimates from </w:t>
        </w:r>
        <w:proofErr w:type="spellStart"/>
        <w:r w:rsidR="00B310B1">
          <w:t>Kanigan</w:t>
        </w:r>
        <w:proofErr w:type="spellEnd"/>
        <w:r w:rsidR="00B310B1">
          <w:t xml:space="preserve"> (2019), which captured Bull Trout via hook-and-line sampling, to provide a probability threshold of observations that </w:t>
        </w:r>
      </w:ins>
      <w:ins w:id="241" w:author="Nathan Furey" w:date="2022-07-05T11:54:00Z">
        <w:r w:rsidR="003C703C">
          <w:t>are not consistent with lengths of</w:t>
        </w:r>
      </w:ins>
      <w:ins w:id="242" w:author="Nathan Furey" w:date="2022-07-05T11:48:00Z">
        <w:r w:rsidR="00B310B1">
          <w:t xml:space="preserve"> Bull Trout </w:t>
        </w:r>
      </w:ins>
      <w:ins w:id="243" w:author="Nathan Furey" w:date="2022-07-05T11:54:00Z">
        <w:r w:rsidR="003C703C">
          <w:t>captured by angling</w:t>
        </w:r>
      </w:ins>
      <w:ins w:id="244" w:author="Nathan Furey" w:date="2022-07-05T11:48:00Z">
        <w:r w:rsidR="00B310B1">
          <w:t xml:space="preserve">. </w:t>
        </w:r>
      </w:ins>
      <w:del w:id="245" w:author="Nathan Furey" w:date="2022-07-05T13:32:00Z">
        <w:r w:rsidR="00DA2C3E" w:rsidDel="0035131C">
          <w:delText>Sockeye Salmon smolts present as “clouds” of small fish on the DIDSON and are easily identifiable.</w:delText>
        </w:r>
        <w:r w:rsidR="00697CB8" w:rsidRPr="000D14B3" w:rsidDel="0035131C">
          <w:delText xml:space="preserve"> </w:delText>
        </w:r>
      </w:del>
    </w:p>
    <w:p w14:paraId="7508906E" w14:textId="145BD421"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w:t>
      </w:r>
      <w:r w:rsidR="0009314F" w:rsidRPr="000D14B3">
        <w:lastRenderedPageBreak/>
        <w:t xml:space="preserve">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ins w:id="246" w:author="Nathan Furey" w:date="2022-07-05T12:12:00Z">
        <w:r w:rsidR="00CD65A1">
          <w:t xml:space="preserve"> </w:t>
        </w:r>
        <w:del w:id="247" w:author="Matt Cheng" w:date="2022-07-06T09:55:00Z">
          <w:r w:rsidR="00CD65A1" w:rsidDel="00B476B3">
            <w:rPr>
              <w:iCs/>
            </w:rPr>
            <w:delText>Given</w:delText>
          </w:r>
        </w:del>
      </w:ins>
      <w:ins w:id="248" w:author="Matt Cheng" w:date="2022-07-06T09:55:00Z">
        <w:r w:rsidR="00B476B3">
          <w:rPr>
            <w:iCs/>
          </w:rPr>
          <w:t>Considering</w:t>
        </w:r>
      </w:ins>
      <w:ins w:id="249" w:author="Nathan Furey" w:date="2022-07-05T12:12:00Z">
        <w:r w:rsidR="00CD65A1">
          <w:rPr>
            <w:iCs/>
          </w:rPr>
          <w:t xml:space="preserve"> the </w:t>
        </w:r>
        <w:r w:rsidR="00CD65A1">
          <w:t xml:space="preserve">differences in DIDSON configuration and resulting window </w:t>
        </w:r>
        <w:del w:id="250" w:author="Matt Cheng" w:date="2022-07-06T09:55:00Z">
          <w:r w:rsidR="00CD65A1" w:rsidDel="00DE572B">
            <w:delText>size</w:delText>
          </w:r>
        </w:del>
      </w:ins>
      <w:ins w:id="251" w:author="Matt Cheng" w:date="2022-07-06T09:55:00Z">
        <w:r w:rsidR="00DE572B">
          <w:t>area</w:t>
        </w:r>
      </w:ins>
      <w:ins w:id="252" w:author="Nathan Furey" w:date="2022-07-05T12:12:00Z">
        <w:r w:rsidR="00CD65A1">
          <w:t xml:space="preserve"> observed, we </w:t>
        </w:r>
      </w:ins>
      <w:ins w:id="253" w:author="Nathan Furey" w:date="2022-07-05T12:13:00Z">
        <w:r w:rsidR="006E6559">
          <w:t>quantified the proportion of 30-minute intervals that had zero interactions between Bull Trout and Sockeye Salmon smolts</w:t>
        </w:r>
      </w:ins>
      <w:ins w:id="254" w:author="Nathan Furey" w:date="2022-07-05T12:12:00Z">
        <w:r w:rsidR="00CD65A1">
          <w:t xml:space="preserve"> </w:t>
        </w:r>
        <w:del w:id="255" w:author="Matt Cheng" w:date="2022-07-06T09:56:00Z">
          <w:r w:rsidR="00CD65A1" w:rsidDel="00CB3936">
            <w:delText>between</w:delText>
          </w:r>
        </w:del>
      </w:ins>
      <w:ins w:id="256" w:author="Matt Cheng" w:date="2022-07-06T09:56:00Z">
        <w:r w:rsidR="00CB3936">
          <w:t>at</w:t>
        </w:r>
      </w:ins>
      <w:ins w:id="257" w:author="Nathan Furey" w:date="2022-07-05T12:12:00Z">
        <w:r w:rsidR="00CD65A1">
          <w:t xml:space="preserve"> parallel sites (UF2021; 29.27 m</w:t>
        </w:r>
        <w:r w:rsidR="00CD65A1">
          <w:rPr>
            <w:vertAlign w:val="superscript"/>
          </w:rPr>
          <w:t>2</w:t>
        </w:r>
        <w:r w:rsidR="00CD65A1">
          <w:t>, UF272829; 9.87 m</w:t>
        </w:r>
        <w:r w:rsidR="00CD65A1">
          <w:rPr>
            <w:vertAlign w:val="superscript"/>
          </w:rPr>
          <w:t>2</w:t>
        </w:r>
        <w:r w:rsidR="00CD65A1">
          <w:rPr>
            <w:iCs/>
          </w:rPr>
          <w:t>)</w:t>
        </w:r>
      </w:ins>
      <w:ins w:id="258" w:author="Nathan Furey" w:date="2022-07-05T12:14:00Z">
        <w:r w:rsidR="006E6559">
          <w:rPr>
            <w:iCs/>
          </w:rPr>
          <w:t xml:space="preserve">; </w:t>
        </w:r>
        <w:r w:rsidR="006E6559">
          <w:t xml:space="preserve">if bias </w:t>
        </w:r>
        <w:del w:id="259" w:author="Matt Cheng" w:date="2022-07-06T11:54:00Z">
          <w:r w:rsidR="006E6559" w:rsidDel="00484C3B">
            <w:delText>occur</w:delText>
          </w:r>
        </w:del>
      </w:ins>
      <w:ins w:id="260" w:author="Matt Cheng" w:date="2022-07-06T11:54:00Z">
        <w:r w:rsidR="00484C3B">
          <w:t>occurred</w:t>
        </w:r>
      </w:ins>
      <w:ins w:id="261" w:author="Nathan Furey" w:date="2022-07-05T12:14:00Z">
        <w:del w:id="262" w:author="Matt Cheng" w:date="2022-07-06T11:35:00Z">
          <w:r w:rsidR="006E6559" w:rsidDel="009145CB">
            <w:delText>s</w:delText>
          </w:r>
        </w:del>
      </w:ins>
      <w:ins w:id="263" w:author="Matt Cheng" w:date="2022-07-05T18:12:00Z">
        <w:r w:rsidR="00A67202">
          <w:t xml:space="preserve">, </w:t>
        </w:r>
      </w:ins>
      <w:ins w:id="264" w:author="Nathan Furey" w:date="2022-07-05T12:14:00Z">
        <w:del w:id="265" w:author="Matt Cheng" w:date="2022-07-05T18:12:00Z">
          <w:r w:rsidR="006E6559" w:rsidDel="00A67202">
            <w:delText xml:space="preserve"> whether </w:delText>
          </w:r>
        </w:del>
        <w:r w:rsidR="006E6559">
          <w:t>a smaller detection range would result in a larger number of zero interactions observed</w:t>
        </w:r>
      </w:ins>
      <w:ins w:id="266" w:author="Nathan Furey" w:date="2022-07-05T12:12:00Z">
        <w:r w:rsidR="00CD65A1">
          <w:rPr>
            <w:iCs/>
          </w:rPr>
          <w:t>.</w:t>
        </w:r>
      </w:ins>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2D24485B"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Kruskal-Wallis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across</w:t>
      </w:r>
      <w:r w:rsidR="00EA22B1" w:rsidRPr="000D14B3">
        <w:t xml:space="preserve"> all</w:t>
      </w:r>
      <w:r w:rsidR="00BA0C20" w:rsidRPr="000D14B3">
        <w:t xml:space="preserve"> </w:t>
      </w:r>
      <w:r w:rsidR="0081769E" w:rsidRPr="000D14B3">
        <w:t>deployments</w:t>
      </w:r>
      <w:del w:id="267" w:author="Matt Cheng" w:date="2022-07-06T11:27:00Z">
        <w:r w:rsidR="00996F0E" w:rsidDel="004C5852">
          <w:delText>; n</w:delText>
        </w:r>
        <w:r w:rsidR="00A6603B" w:rsidRPr="000D14B3" w:rsidDel="004C5852">
          <w:delText xml:space="preserve">ote that </w:delText>
        </w:r>
        <w:r w:rsidR="00EE5B03" w:rsidRPr="000D14B3" w:rsidDel="004C5852">
          <w:delText>intervals</w:delText>
        </w:r>
        <w:r w:rsidR="00A6603B" w:rsidRPr="000D14B3" w:rsidDel="004C5852">
          <w:delText xml:space="preserve"> </w:delText>
        </w:r>
        <w:r w:rsidR="00996F0E" w:rsidDel="004C5852">
          <w:delText>containing</w:delText>
        </w:r>
        <w:r w:rsidR="00996F0E" w:rsidRPr="000D14B3" w:rsidDel="004C5852">
          <w:delText xml:space="preserve"> </w:delText>
        </w:r>
        <w:r w:rsidR="00E52ED3" w:rsidRPr="000D14B3" w:rsidDel="004C5852">
          <w:delText>zero interactions were included in this analysis</w:delText>
        </w:r>
      </w:del>
      <w:r w:rsidR="00E52ED3" w:rsidRPr="000D14B3">
        <w:t xml:space="preserve">.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w:t>
      </w:r>
      <w:ins w:id="268" w:author="Nathan Furey" w:date="2022-07-05T15:40:00Z">
        <w:r w:rsidR="00E02ED1">
          <w:t xml:space="preserve">daytime hours were considered as between </w:t>
        </w:r>
      </w:ins>
      <w:r w:rsidR="005E16DC" w:rsidRPr="000D14B3">
        <w:t xml:space="preserve">sunrise and sunset determined via </w:t>
      </w:r>
      <w:hyperlink r:id="rId15" w:history="1">
        <w:r w:rsidR="009D53B8" w:rsidRPr="000D14B3">
          <w:rPr>
            <w:rStyle w:val="Hyperlink"/>
          </w:rPr>
          <w:t>https://www.timeanddate.com/</w:t>
        </w:r>
      </w:hyperlink>
      <w:ins w:id="269" w:author="Nathan Furey" w:date="2022-07-05T15:40:00Z">
        <w:r w:rsidR="00E02ED1">
          <w:rPr>
            <w:rStyle w:val="Hyperlink"/>
          </w:rPr>
          <w:t>; nighttime was considered as sunset to sunrise</w:t>
        </w:r>
      </w:ins>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del w:id="270" w:author="Nathan Furey" w:date="2022-07-05T15:29:00Z">
        <w:r w:rsidR="00723038" w:rsidRPr="000D14B3" w:rsidDel="002E6A23">
          <w:delText xml:space="preserve">Furthermore, because </w:delText>
        </w:r>
        <w:r w:rsidR="00820F5F" w:rsidRPr="000D14B3" w:rsidDel="002E6A23">
          <w:delText>we were</w:delText>
        </w:r>
        <w:r w:rsidR="00AE7B76" w:rsidRPr="000D14B3" w:rsidDel="002E6A23">
          <w:delText xml:space="preserve"> only</w:delText>
        </w:r>
        <w:r w:rsidR="00820F5F" w:rsidRPr="000D14B3" w:rsidDel="002E6A23">
          <w:delText xml:space="preserve"> focused on predator-prey interactions during times of active smolt migrations, we removed any time period when smolts were not migrating due to fence closure (mostly during daylight hours)</w:delText>
        </w:r>
        <w:r w:rsidR="00461B68" w:rsidRPr="000D14B3" w:rsidDel="002E6A23">
          <w:delText xml:space="preserve">, to better capture potential </w:delText>
        </w:r>
        <w:r w:rsidR="00686FB2" w:rsidRPr="000D14B3" w:rsidDel="002E6A23">
          <w:delText>correlations</w:delText>
        </w:r>
        <w:r w:rsidR="00461B68" w:rsidRPr="000D14B3" w:rsidDel="002E6A23">
          <w:delText xml:space="preserve"> between Bull Trout and smolt</w:delText>
        </w:r>
        <w:r w:rsidR="005E55F5" w:rsidRPr="000D14B3" w:rsidDel="002E6A23">
          <w:delText xml:space="preserve"> densities</w:delText>
        </w:r>
        <w:r w:rsidR="00275C1A" w:rsidRPr="000D14B3" w:rsidDel="002E6A23">
          <w:delText xml:space="preserve"> for these specific analyses</w:delText>
        </w:r>
        <w:r w:rsidR="005E55F5" w:rsidRPr="000D14B3" w:rsidDel="002E6A23">
          <w:delText>.</w:delText>
        </w:r>
        <w:r w:rsidR="005E16DC" w:rsidRPr="000D14B3" w:rsidDel="002E6A23">
          <w:delText xml:space="preserve"> </w:delText>
        </w:r>
      </w:del>
      <w:r w:rsidR="005E16DC" w:rsidRPr="000D14B3">
        <w:t xml:space="preserve">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279594EA" w:rsidR="0082697C" w:rsidRPr="000D14B3" w:rsidRDefault="00E510DA" w:rsidP="00E71425">
      <w:pPr>
        <w:spacing w:line="480" w:lineRule="auto"/>
        <w:rPr>
          <w:color w:val="202124"/>
          <w:highlight w:val="white"/>
        </w:rPr>
      </w:pPr>
      <w:r w:rsidRPr="000D14B3">
        <w:lastRenderedPageBreak/>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w:t>
      </w:r>
      <w:proofErr w:type="spellStart"/>
      <w:r w:rsidRPr="000D14B3">
        <w:rPr>
          <w:color w:val="202124"/>
          <w:highlight w:val="white"/>
        </w:rPr>
        <w:t>df</w:t>
      </w:r>
      <w:proofErr w:type="spellEnd"/>
      <w:r w:rsidRPr="000D14B3">
        <w:rPr>
          <w:color w:val="202124"/>
          <w:highlight w:val="white"/>
        </w:rPr>
        <w:t xml:space="preserve">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00996F0E">
        <w:rPr>
          <w:color w:val="202124"/>
          <w:highlight w:val="white"/>
        </w:rPr>
        <w:t xml:space="preserve">; </w:t>
      </w:r>
      <w:r w:rsidR="00322712" w:rsidRPr="000D14B3">
        <w:rPr>
          <w:color w:val="202124"/>
          <w:highlight w:val="white"/>
        </w:rPr>
        <w:t xml:space="preserve">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271" w:name="_Hlk98241088"/>
      <w:r w:rsidR="003F7EFA" w:rsidRPr="000D14B3">
        <w:rPr>
          <w:i/>
          <w:iCs/>
          <w:color w:val="202124"/>
        </w:rPr>
        <w:t>P</w:t>
      </w:r>
      <w:bookmarkEnd w:id="271"/>
      <w:r w:rsidR="003F7EFA" w:rsidRPr="000D14B3">
        <w:rPr>
          <w:i/>
          <w:iCs/>
          <w:color w:val="202124"/>
        </w:rPr>
        <w:t xml:space="preserve"> </w:t>
      </w:r>
      <w:r w:rsidR="003F7EFA" w:rsidRPr="000D14B3">
        <w:rPr>
          <w:color w:val="202124"/>
        </w:rPr>
        <w:t>&lt; 0.01</w:t>
      </w:r>
      <w:r w:rsidR="00996F0E">
        <w:rPr>
          <w:color w:val="202124"/>
        </w:rPr>
        <w:t xml:space="preserve">; </w:t>
      </w:r>
      <w:r w:rsidR="003F7EFA" w:rsidRPr="000D14B3">
        <w:rPr>
          <w:color w:val="202124"/>
        </w:rPr>
        <w:t>Fig. 2)</w:t>
      </w:r>
      <w:r w:rsidR="00EA439A" w:rsidRPr="000D14B3">
        <w:rPr>
          <w:color w:val="202124"/>
        </w:rPr>
        <w:t>;</w:t>
      </w:r>
      <w:r w:rsidR="009B4E1A" w:rsidRPr="000D14B3">
        <w:rPr>
          <w:color w:val="202124"/>
          <w:highlight w:val="white"/>
        </w:rPr>
        <w:t xml:space="preserve"> </w:t>
      </w:r>
      <w:ins w:id="272" w:author="Nathan Furey" w:date="2022-07-05T15:41:00Z">
        <w:r w:rsidR="00E02ED1">
          <w:rPr>
            <w:color w:val="202124"/>
            <w:highlight w:val="white"/>
          </w:rPr>
          <w:t>i</w:t>
        </w:r>
      </w:ins>
      <w:del w:id="273" w:author="Nathan Furey" w:date="2022-07-05T15:41:00Z">
        <w:r w:rsidRPr="000D14B3" w:rsidDel="00E02ED1">
          <w:rPr>
            <w:color w:val="202124"/>
            <w:highlight w:val="white"/>
          </w:rPr>
          <w:delText>I</w:delText>
        </w:r>
      </w:del>
      <w:r w:rsidRPr="000D14B3">
        <w:rPr>
          <w:color w:val="202124"/>
          <w:highlight w:val="white"/>
        </w:rPr>
        <w:t xml:space="preserve">nteractions were </w:t>
      </w:r>
      <w:del w:id="274" w:author="Nathan Furey" w:date="2022-07-05T15:44:00Z">
        <w:r w:rsidRPr="000D14B3" w:rsidDel="00E02ED1">
          <w:rPr>
            <w:color w:val="202124"/>
            <w:highlight w:val="white"/>
          </w:rPr>
          <w:delText xml:space="preserve">highest </w:delText>
        </w:r>
      </w:del>
      <w:ins w:id="275" w:author="Nathan Furey" w:date="2022-07-05T15:44:00Z">
        <w:r w:rsidR="00E02ED1">
          <w:rPr>
            <w:color w:val="202124"/>
            <w:highlight w:val="white"/>
          </w:rPr>
          <w:t>higher</w:t>
        </w:r>
        <w:r w:rsidR="00E02ED1" w:rsidRPr="000D14B3">
          <w:rPr>
            <w:color w:val="202124"/>
            <w:highlight w:val="white"/>
          </w:rPr>
          <w:t xml:space="preserve"> </w:t>
        </w:r>
      </w:ins>
      <w:r w:rsidRPr="000D14B3">
        <w:rPr>
          <w:color w:val="202124"/>
          <w:highlight w:val="white"/>
        </w:rPr>
        <w:t>during night</w:t>
      </w:r>
      <w:del w:id="276" w:author="Nathan Furey" w:date="2022-07-05T15:41:00Z">
        <w:r w:rsidRPr="000D14B3" w:rsidDel="00E02ED1">
          <w:rPr>
            <w:color w:val="202124"/>
            <w:highlight w:val="white"/>
          </w:rPr>
          <w:delText>-</w:delText>
        </w:r>
      </w:del>
      <w:r w:rsidRPr="000D14B3">
        <w:rPr>
          <w:color w:val="202124"/>
          <w:highlight w:val="white"/>
        </w:rPr>
        <w:t>time hours and ranged from 0 to 4.86 interactions per m</w:t>
      </w:r>
      <w:r w:rsidRPr="000D14B3">
        <w:rPr>
          <w:color w:val="202124"/>
          <w:highlight w:val="white"/>
          <w:vertAlign w:val="superscript"/>
        </w:rPr>
        <w:t>2</w:t>
      </w:r>
      <w:r w:rsidRPr="000D14B3">
        <w:rPr>
          <w:color w:val="202124"/>
          <w:highlight w:val="white"/>
        </w:rPr>
        <w:t xml:space="preserve"> (mean = 1.19</w:t>
      </w:r>
      <w:ins w:id="277" w:author="Nathan Furey" w:date="2022-07-05T13:52:00Z">
        <w:r w:rsidR="005B2F99">
          <w:rPr>
            <w:color w:val="202124"/>
            <w:highlight w:val="white"/>
          </w:rPr>
          <w:t xml:space="preserve"> </w:t>
        </w:r>
        <w:r w:rsidR="005B2F99" w:rsidRPr="000D14B3">
          <w:rPr>
            <w:color w:val="202124"/>
            <w:highlight w:val="white"/>
          </w:rPr>
          <w:t>m</w:t>
        </w:r>
        <w:r w:rsidR="005B2F99" w:rsidRPr="000D14B3">
          <w:rPr>
            <w:color w:val="202124"/>
            <w:highlight w:val="white"/>
            <w:vertAlign w:val="superscript"/>
          </w:rPr>
          <w:t>-2</w:t>
        </w:r>
      </w:ins>
      <w:r w:rsidRPr="000D14B3">
        <w:rPr>
          <w:color w:val="202124"/>
          <w:highlight w:val="white"/>
        </w:rPr>
        <w:t>; SD = 1.24</w:t>
      </w:r>
      <w:ins w:id="278" w:author="Matt Cheng" w:date="2022-07-06T10:18:00Z">
        <w:r w:rsidR="001F5C3A" w:rsidRPr="001F5C3A">
          <w:rPr>
            <w:color w:val="202124"/>
            <w:highlight w:val="white"/>
          </w:rPr>
          <w:t xml:space="preserve"> </w:t>
        </w:r>
        <w:r w:rsidR="001F5C3A" w:rsidRPr="000D14B3">
          <w:rPr>
            <w:color w:val="202124"/>
            <w:highlight w:val="white"/>
          </w:rPr>
          <w:t>m</w:t>
        </w:r>
        <w:r w:rsidR="001F5C3A" w:rsidRPr="000D14B3">
          <w:rPr>
            <w:color w:val="202124"/>
            <w:highlight w:val="white"/>
            <w:vertAlign w:val="superscript"/>
          </w:rPr>
          <w:t>-2</w:t>
        </w:r>
      </w:ins>
      <w:r w:rsidRPr="000D14B3">
        <w:rPr>
          <w:color w:val="202124"/>
          <w:highlight w:val="white"/>
        </w:rPr>
        <w:t xml:space="preserve">) </w:t>
      </w:r>
      <w:del w:id="279" w:author="Nathan Furey" w:date="2022-07-05T15:45:00Z">
        <w:r w:rsidRPr="000D14B3" w:rsidDel="00E02ED1">
          <w:rPr>
            <w:color w:val="202124"/>
            <w:highlight w:val="white"/>
          </w:rPr>
          <w:delText>relative to</w:delText>
        </w:r>
      </w:del>
      <w:ins w:id="280" w:author="Nathan Furey" w:date="2022-07-05T15:45:00Z">
        <w:r w:rsidR="00E02ED1">
          <w:rPr>
            <w:color w:val="202124"/>
            <w:highlight w:val="white"/>
          </w:rPr>
          <w:t>than</w:t>
        </w:r>
      </w:ins>
      <w:r w:rsidRPr="000D14B3">
        <w:rPr>
          <w:color w:val="202124"/>
          <w:highlight w:val="white"/>
        </w:rPr>
        <w:t xml:space="preserve"> during </w:t>
      </w:r>
      <w:del w:id="281" w:author="Nathan Furey" w:date="2022-07-05T15:45:00Z">
        <w:r w:rsidRPr="000D14B3" w:rsidDel="00E02ED1">
          <w:rPr>
            <w:color w:val="202124"/>
            <w:highlight w:val="white"/>
          </w:rPr>
          <w:delText>the day</w:delText>
        </w:r>
      </w:del>
      <w:ins w:id="282" w:author="Nathan Furey" w:date="2022-07-05T15:45:00Z">
        <w:r w:rsidR="00E02ED1">
          <w:rPr>
            <w:color w:val="202124"/>
            <w:highlight w:val="white"/>
          </w:rPr>
          <w:t>daytime hours</w:t>
        </w:r>
      </w:ins>
      <w:r w:rsidRPr="000D14B3">
        <w:rPr>
          <w:color w:val="202124"/>
          <w:highlight w:val="white"/>
        </w:rPr>
        <w:t xml:space="preserve">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del w:id="283" w:author="Nathan Furey" w:date="2022-07-05T15:41:00Z">
        <w:r w:rsidR="00EA439A" w:rsidRPr="000D14B3" w:rsidDel="00E02ED1">
          <w:rPr>
            <w:color w:val="202124"/>
            <w:highlight w:val="white"/>
          </w:rPr>
          <w:delText xml:space="preserve">Among </w:delText>
        </w:r>
      </w:del>
      <w:ins w:id="284" w:author="Nathan Furey" w:date="2022-07-05T15:41:00Z">
        <w:r w:rsidR="00E02ED1">
          <w:rPr>
            <w:color w:val="202124"/>
            <w:highlight w:val="white"/>
          </w:rPr>
          <w:t>For</w:t>
        </w:r>
        <w:r w:rsidR="00E02ED1" w:rsidRPr="000D14B3">
          <w:rPr>
            <w:color w:val="202124"/>
            <w:highlight w:val="white"/>
          </w:rPr>
          <w:t xml:space="preserve"> </w:t>
        </w:r>
      </w:ins>
      <w:r w:rsidR="00EA439A" w:rsidRPr="000D14B3">
        <w:rPr>
          <w:color w:val="202124"/>
          <w:highlight w:val="white"/>
        </w:rPr>
        <w:t>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A)</w:t>
      </w:r>
      <w:ins w:id="285" w:author="Matt Cheng" w:date="2022-07-06T10:21:00Z">
        <w:r w:rsidR="003A49E6">
          <w:rPr>
            <w:color w:val="202124"/>
            <w:highlight w:val="white"/>
          </w:rPr>
          <w:t xml:space="preserve">, </w:t>
        </w:r>
        <w:r w:rsidR="002E5C84">
          <w:rPr>
            <w:color w:val="202124"/>
            <w:highlight w:val="white"/>
          </w:rPr>
          <w:t xml:space="preserve">the Downstream River April 21 </w:t>
        </w:r>
      </w:ins>
      <w:ins w:id="286" w:author="Matt Cheng" w:date="2022-07-06T10:22:00Z">
        <w:r w:rsidR="002E5C84">
          <w:rPr>
            <w:color w:val="202124"/>
            <w:highlight w:val="white"/>
          </w:rPr>
          <w:t>–</w:t>
        </w:r>
      </w:ins>
      <w:ins w:id="287" w:author="Matt Cheng" w:date="2022-07-06T10:21:00Z">
        <w:r w:rsidR="002E5C84">
          <w:rPr>
            <w:color w:val="202124"/>
            <w:highlight w:val="white"/>
          </w:rPr>
          <w:t xml:space="preserve"> 22</w:t>
        </w:r>
      </w:ins>
      <w:ins w:id="288" w:author="Matt Cheng" w:date="2022-07-06T10:22:00Z">
        <w:r w:rsidR="002E5C84">
          <w:rPr>
            <w:color w:val="202124"/>
            <w:highlight w:val="white"/>
          </w:rPr>
          <w:t xml:space="preserve"> deployment </w:t>
        </w:r>
      </w:ins>
      <w:ins w:id="289" w:author="Matt Cheng" w:date="2022-07-06T10:23:00Z">
        <w:r w:rsidR="00036E59" w:rsidRPr="000D14B3">
          <w:rPr>
            <w:color w:val="202124"/>
            <w:highlight w:val="white"/>
          </w:rPr>
          <w:t>(daytime mean = 0.0</w:t>
        </w:r>
        <w:r w:rsidR="004331E1">
          <w:rPr>
            <w:color w:val="202124"/>
            <w:highlight w:val="white"/>
          </w:rPr>
          <w:t>2</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8B2127">
          <w:rPr>
            <w:color w:val="202124"/>
            <w:highlight w:val="white"/>
          </w:rPr>
          <w:t>05</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xml:space="preserve">, nighttime </w:t>
        </w:r>
        <w:commentRangeStart w:id="290"/>
        <w:r w:rsidR="00036E59" w:rsidRPr="000D14B3">
          <w:rPr>
            <w:color w:val="202124"/>
            <w:highlight w:val="white"/>
          </w:rPr>
          <w:t>mean</w:t>
        </w:r>
      </w:ins>
      <w:commentRangeEnd w:id="290"/>
      <w:ins w:id="291" w:author="Matt Cheng" w:date="2022-07-06T16:09:00Z">
        <w:r w:rsidR="00452CDB">
          <w:rPr>
            <w:rStyle w:val="CommentReference"/>
            <w:rFonts w:ascii="Arial" w:eastAsia="Arial" w:hAnsi="Arial" w:cs="Arial"/>
            <w:lang w:val="en"/>
          </w:rPr>
          <w:commentReference w:id="290"/>
        </w:r>
      </w:ins>
      <w:ins w:id="292" w:author="Matt Cheng" w:date="2022-07-06T10:23:00Z">
        <w:r w:rsidR="00036E59" w:rsidRPr="000D14B3">
          <w:rPr>
            <w:color w:val="202124"/>
            <w:highlight w:val="white"/>
          </w:rPr>
          <w:t xml:space="preserve"> = 0.</w:t>
        </w:r>
        <w:r w:rsidR="008B2127">
          <w:rPr>
            <w:color w:val="202124"/>
            <w:highlight w:val="white"/>
          </w:rPr>
          <w:t>10</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0C5761">
          <w:rPr>
            <w:color w:val="202124"/>
            <w:highlight w:val="white"/>
          </w:rPr>
          <w:t>11</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xml:space="preserve">; W = </w:t>
        </w:r>
        <w:r w:rsidR="00307551">
          <w:rPr>
            <w:color w:val="202124"/>
            <w:highlight w:val="white"/>
          </w:rPr>
          <w:t>49.5</w:t>
        </w:r>
        <w:r w:rsidR="00036E59" w:rsidRPr="000D14B3">
          <w:rPr>
            <w:color w:val="202124"/>
            <w:highlight w:val="white"/>
          </w:rPr>
          <w:t xml:space="preserve">; </w:t>
        </w:r>
        <w:r w:rsidR="00036E59" w:rsidRPr="000D14B3">
          <w:rPr>
            <w:i/>
            <w:iCs/>
            <w:color w:val="202124"/>
            <w:highlight w:val="white"/>
          </w:rPr>
          <w:t xml:space="preserve">P </w:t>
        </w:r>
      </w:ins>
      <w:ins w:id="293" w:author="Matt Cheng" w:date="2022-07-06T10:24:00Z">
        <w:r w:rsidR="00307551">
          <w:rPr>
            <w:color w:val="202124"/>
            <w:highlight w:val="white"/>
          </w:rPr>
          <w:t>=</w:t>
        </w:r>
      </w:ins>
      <w:ins w:id="294" w:author="Matt Cheng" w:date="2022-07-06T10:23:00Z">
        <w:r w:rsidR="00036E59" w:rsidRPr="000D14B3">
          <w:rPr>
            <w:color w:val="202124"/>
            <w:highlight w:val="white"/>
          </w:rPr>
          <w:t xml:space="preserve"> 0.01; Fig. 3</w:t>
        </w:r>
      </w:ins>
      <w:ins w:id="295" w:author="Matt Cheng" w:date="2022-07-06T10:24:00Z">
        <w:r w:rsidR="000E10FB">
          <w:rPr>
            <w:color w:val="202124"/>
            <w:highlight w:val="white"/>
          </w:rPr>
          <w:t>B</w:t>
        </w:r>
      </w:ins>
      <w:ins w:id="296" w:author="Matt Cheng" w:date="2022-07-06T10:23:00Z">
        <w:r w:rsidR="00036E59" w:rsidRPr="000D14B3">
          <w:rPr>
            <w:color w:val="202124"/>
            <w:highlight w:val="white"/>
          </w:rPr>
          <w:t>)</w:t>
        </w:r>
      </w:ins>
      <w:ins w:id="297" w:author="Matt Cheng" w:date="2022-07-06T10:24:00Z">
        <w:r w:rsidR="00A26337">
          <w:rPr>
            <w:color w:val="202124"/>
            <w:highlight w:val="white"/>
          </w:rPr>
          <w:t xml:space="preserve">, </w:t>
        </w:r>
      </w:ins>
      <w:r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 xml:space="preserve">a diel </w:t>
      </w:r>
      <w:commentRangeStart w:id="298"/>
      <w:r w:rsidR="007D7945" w:rsidRPr="000D14B3">
        <w:rPr>
          <w:color w:val="202124"/>
          <w:highlight w:val="white"/>
        </w:rPr>
        <w:t>relationship</w:t>
      </w:r>
      <w:commentRangeEnd w:id="298"/>
      <w:r w:rsidR="00452CDB">
        <w:rPr>
          <w:rStyle w:val="CommentReference"/>
          <w:rFonts w:ascii="Arial" w:eastAsia="Arial" w:hAnsi="Arial" w:cs="Arial"/>
          <w:lang w:val="en"/>
        </w:rPr>
        <w:commentReference w:id="298"/>
      </w:r>
      <w:del w:id="299" w:author="Matt Cheng" w:date="2022-07-06T15:55:00Z">
        <w:r w:rsidR="007D7945" w:rsidRPr="000D14B3" w:rsidDel="006F0F84">
          <w:rPr>
            <w:color w:val="202124"/>
            <w:highlight w:val="white"/>
          </w:rPr>
          <w:delText xml:space="preserve"> (P &gt; 0.05)</w:delText>
        </w:r>
      </w:del>
      <w:r w:rsidRPr="000D14B3">
        <w:rPr>
          <w:color w:val="202124"/>
          <w:highlight w:val="white"/>
        </w:rPr>
        <w:t xml:space="preserve">. </w:t>
      </w:r>
    </w:p>
    <w:p w14:paraId="064BFF23" w14:textId="5967FE90" w:rsidR="000E0083" w:rsidRPr="000E0083" w:rsidRDefault="003336BE" w:rsidP="000E0083">
      <w:pPr>
        <w:spacing w:line="480" w:lineRule="auto"/>
        <w:rPr>
          <w:ins w:id="300" w:author="Nathan Furey" w:date="2022-07-05T15:50:00Z"/>
          <w:color w:val="202124"/>
          <w:rPrChange w:id="301" w:author="Nathan Furey" w:date="2022-07-05T15:50:00Z">
            <w:rPr>
              <w:ins w:id="302" w:author="Nathan Furey" w:date="2022-07-05T15:50:00Z"/>
              <w:color w:val="202124"/>
              <w:highlight w:val="white"/>
            </w:rPr>
          </w:rPrChang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ins w:id="303" w:author="Nathan Furey" w:date="2022-07-05T15:48:00Z">
        <w:r w:rsidR="00114D1D">
          <w:rPr>
            <w:color w:val="202124"/>
            <w:highlight w:val="white"/>
          </w:rPr>
          <w:t xml:space="preserve"> (i.e., when the counting fence was not physically closed)</w:t>
        </w:r>
      </w:ins>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w:t>
      </w:r>
      <w:del w:id="304" w:author="Nathan Furey" w:date="2022-07-05T15:49:00Z">
        <w:r w:rsidR="00E54BC0" w:rsidRPr="000D14B3" w:rsidDel="00274F1D">
          <w:rPr>
            <w:color w:val="202124"/>
            <w:highlight w:val="white"/>
          </w:rPr>
          <w:delText>-</w:delText>
        </w:r>
      </w:del>
      <w:r w:rsidR="00E54BC0" w:rsidRPr="000D14B3">
        <w:rPr>
          <w:color w:val="202124"/>
          <w:highlight w:val="white"/>
        </w:rPr>
        <w:t>0.</w:t>
      </w:r>
      <w:del w:id="305" w:author="Nathan Furey" w:date="2022-07-05T15:49:00Z">
        <w:r w:rsidR="00E54BC0" w:rsidRPr="000D14B3" w:rsidDel="00274F1D">
          <w:rPr>
            <w:color w:val="202124"/>
            <w:highlight w:val="white"/>
          </w:rPr>
          <w:delText>2</w:delText>
        </w:r>
        <w:r w:rsidR="003D49EF" w:rsidRPr="000D14B3" w:rsidDel="00274F1D">
          <w:rPr>
            <w:color w:val="202124"/>
            <w:highlight w:val="white"/>
          </w:rPr>
          <w:delText>0</w:delText>
        </w:r>
      </w:del>
      <w:ins w:id="306" w:author="Nathan Furey" w:date="2022-07-05T15:49:00Z">
        <w:r w:rsidR="00274F1D">
          <w:rPr>
            <w:color w:val="202124"/>
            <w:highlight w:val="white"/>
          </w:rPr>
          <w:t>12</w:t>
        </w:r>
      </w:ins>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del w:id="307" w:author="Nathan Furey" w:date="2022-07-05T15:49:00Z">
        <w:r w:rsidR="00242C16" w:rsidRPr="000D14B3" w:rsidDel="00274F1D">
          <w:rPr>
            <w:color w:val="202124"/>
            <w:highlight w:val="white"/>
          </w:rPr>
          <w:delText>11</w:delText>
        </w:r>
      </w:del>
      <w:ins w:id="308" w:author="Nathan Furey" w:date="2022-07-05T15:49:00Z">
        <w:r w:rsidR="00274F1D">
          <w:rPr>
            <w:color w:val="202124"/>
            <w:highlight w:val="white"/>
          </w:rPr>
          <w:t>21</w:t>
        </w:r>
      </w:ins>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w:t>
      </w:r>
      <w:r w:rsidRPr="000D14B3">
        <w:rPr>
          <w:color w:val="202124"/>
          <w:highlight w:val="white"/>
        </w:rPr>
        <w:lastRenderedPageBreak/>
        <w:t xml:space="preserve">hourly interactions and smolt densities for </w:t>
      </w:r>
      <w:ins w:id="309" w:author="Nathan Furey" w:date="2022-07-05T15:50:00Z">
        <w:r w:rsidR="000E0083" w:rsidRPr="000D14B3">
          <w:rPr>
            <w:color w:val="202124"/>
            <w:highlight w:val="white"/>
          </w:rPr>
          <w:t>the Upstream Fence April 20 - 21 deployment (Spearman’s correlation, rho = 0.</w:t>
        </w:r>
        <w:r w:rsidR="000E0083">
          <w:rPr>
            <w:color w:val="202124"/>
            <w:highlight w:val="white"/>
          </w:rPr>
          <w:t>87</w:t>
        </w:r>
        <w:r w:rsidR="000E0083" w:rsidRPr="000D14B3">
          <w:rPr>
            <w:color w:val="202124"/>
            <w:highlight w:val="white"/>
          </w:rPr>
          <w:t xml:space="preserve">; </w:t>
        </w:r>
        <w:r w:rsidR="000E0083" w:rsidRPr="000D14B3">
          <w:rPr>
            <w:i/>
            <w:iCs/>
            <w:color w:val="202124"/>
            <w:highlight w:val="white"/>
          </w:rPr>
          <w:t>P</w:t>
        </w:r>
        <w:r w:rsidR="000E0083" w:rsidRPr="000D14B3" w:rsidDel="00FD04F6">
          <w:rPr>
            <w:color w:val="202124"/>
            <w:highlight w:val="white"/>
          </w:rPr>
          <w:t xml:space="preserve"> </w:t>
        </w:r>
        <w:r w:rsidR="000E0083" w:rsidRPr="000D14B3">
          <w:rPr>
            <w:color w:val="202124"/>
            <w:highlight w:val="white"/>
          </w:rPr>
          <w:t>&lt; 0.001;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A</w:t>
        </w:r>
        <w:r w:rsidR="000E0083" w:rsidRPr="000D14B3">
          <w:rPr>
            <w:color w:val="202124"/>
            <w:highlight w:val="white"/>
          </w:rPr>
          <w:t>)</w:t>
        </w:r>
        <w:r w:rsidR="000E0083">
          <w:rPr>
            <w:color w:val="202124"/>
            <w:highlight w:val="white"/>
          </w:rPr>
          <w:t xml:space="preserve"> and the </w:t>
        </w:r>
        <w:r w:rsidR="000E0083" w:rsidRPr="000D14B3">
          <w:rPr>
            <w:color w:val="202124"/>
            <w:highlight w:val="white"/>
          </w:rPr>
          <w:t>Upstream Fence April 27 - 29 deployment</w:t>
        </w:r>
        <w:r w:rsidR="000E0083">
          <w:rPr>
            <w:color w:val="202124"/>
            <w:highlight w:val="white"/>
          </w:rPr>
          <w:t xml:space="preserve"> </w:t>
        </w:r>
        <w:r w:rsidR="000E0083" w:rsidRPr="000D14B3">
          <w:rPr>
            <w:color w:val="202124"/>
            <w:highlight w:val="white"/>
          </w:rPr>
          <w:t>(Spearman’s correlation, rho = 0.</w:t>
        </w:r>
        <w:r w:rsidR="000E0083">
          <w:rPr>
            <w:color w:val="202124"/>
            <w:highlight w:val="white"/>
          </w:rPr>
          <w:t>76</w:t>
        </w:r>
        <w:r w:rsidR="000E0083" w:rsidRPr="000D14B3">
          <w:rPr>
            <w:color w:val="202124"/>
            <w:highlight w:val="white"/>
          </w:rPr>
          <w:t xml:space="preserve">; </w:t>
        </w:r>
        <w:proofErr w:type="gramStart"/>
        <w:r w:rsidR="000E0083" w:rsidRPr="000D14B3">
          <w:rPr>
            <w:i/>
            <w:iCs/>
            <w:color w:val="202124"/>
            <w:highlight w:val="white"/>
          </w:rPr>
          <w:t>P</w:t>
        </w:r>
        <w:r w:rsidR="000E0083" w:rsidRPr="000D14B3" w:rsidDel="00FD04F6">
          <w:rPr>
            <w:color w:val="202124"/>
            <w:highlight w:val="white"/>
          </w:rPr>
          <w:t xml:space="preserve"> </w:t>
        </w:r>
        <w:r w:rsidR="000E0083">
          <w:rPr>
            <w:color w:val="202124"/>
            <w:highlight w:val="white"/>
          </w:rPr>
          <w:t xml:space="preserve"> &lt;</w:t>
        </w:r>
        <w:proofErr w:type="gramEnd"/>
        <w:r w:rsidR="000E0083">
          <w:rPr>
            <w:color w:val="202124"/>
            <w:highlight w:val="white"/>
          </w:rPr>
          <w:t xml:space="preserve"> 0.001</w:t>
        </w:r>
        <w:r w:rsidR="000E0083" w:rsidRPr="000D14B3">
          <w:rPr>
            <w:color w:val="202124"/>
            <w:highlight w:val="white"/>
          </w:rPr>
          <w:t>;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E</w:t>
        </w:r>
        <w:r w:rsidR="000E0083" w:rsidRPr="000D14B3">
          <w:rPr>
            <w:color w:val="202124"/>
            <w:highlight w:val="white"/>
          </w:rPr>
          <w:t xml:space="preserve">). </w:t>
        </w:r>
      </w:ins>
    </w:p>
    <w:p w14:paraId="5CE794F7" w14:textId="2C87A30E" w:rsidR="003336BE" w:rsidRDefault="00527B8E" w:rsidP="00E71425">
      <w:pPr>
        <w:spacing w:line="480" w:lineRule="auto"/>
        <w:rPr>
          <w:ins w:id="310" w:author="Nathan Furey" w:date="2022-07-05T13:44:00Z"/>
          <w:color w:val="202124"/>
          <w:highlight w:val="white"/>
        </w:rPr>
      </w:pPr>
      <w:del w:id="311" w:author="Nathan Furey" w:date="2022-07-05T15:50:00Z">
        <w:r w:rsidRPr="000D14B3" w:rsidDel="000E0083">
          <w:rPr>
            <w:color w:val="202124"/>
            <w:highlight w:val="white"/>
          </w:rPr>
          <w:delText xml:space="preserve">the </w:delText>
        </w:r>
        <w:r w:rsidR="00D320EC" w:rsidRPr="000D14B3" w:rsidDel="000E0083">
          <w:rPr>
            <w:color w:val="202124"/>
            <w:highlight w:val="white"/>
          </w:rPr>
          <w:delText xml:space="preserve">Upstream Fence April 27 - 29 </w:delText>
        </w:r>
        <w:r w:rsidRPr="000D14B3" w:rsidDel="000E0083">
          <w:rPr>
            <w:color w:val="202124"/>
            <w:highlight w:val="white"/>
          </w:rPr>
          <w:delText xml:space="preserve">deployment </w:delText>
        </w:r>
        <w:r w:rsidR="003336BE" w:rsidRPr="000D14B3" w:rsidDel="000E0083">
          <w:rPr>
            <w:color w:val="202124"/>
            <w:highlight w:val="white"/>
          </w:rPr>
          <w:delText>(</w:delText>
        </w:r>
        <w:r w:rsidR="00723C37"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rho</w:delText>
        </w:r>
        <w:r w:rsidR="00EC7601" w:rsidRPr="000D14B3" w:rsidDel="000E0083">
          <w:rPr>
            <w:color w:val="202124"/>
            <w:highlight w:val="white"/>
          </w:rPr>
          <w:delText xml:space="preserve"> = 0.6</w:delText>
        </w:r>
        <w:r w:rsidR="002C1FD3" w:rsidRPr="000D14B3" w:rsidDel="000E0083">
          <w:rPr>
            <w:color w:val="202124"/>
            <w:highlight w:val="white"/>
          </w:rPr>
          <w:delText>8</w:delText>
        </w:r>
        <w:r w:rsidR="00EC7601"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&lt; 0.001;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E). </w:delText>
        </w:r>
        <w:r w:rsidR="000A03A8" w:rsidRPr="000D14B3" w:rsidDel="000E0083">
          <w:rPr>
            <w:color w:val="202124"/>
            <w:highlight w:val="white"/>
          </w:rPr>
          <w:delText xml:space="preserve">A similar positive </w:delText>
        </w:r>
        <w:r w:rsidR="003336BE" w:rsidRPr="000D14B3" w:rsidDel="000E0083">
          <w:rPr>
            <w:color w:val="202124"/>
            <w:highlight w:val="white"/>
          </w:rPr>
          <w:delText xml:space="preserve">correlation also existed for </w:delText>
        </w:r>
        <w:r w:rsidR="0094252E" w:rsidRPr="000D14B3" w:rsidDel="000E0083">
          <w:rPr>
            <w:color w:val="202124"/>
            <w:highlight w:val="white"/>
          </w:rPr>
          <w:delText xml:space="preserve">the </w:delText>
        </w:r>
        <w:r w:rsidR="00D320EC" w:rsidRPr="000D14B3" w:rsidDel="000E0083">
          <w:rPr>
            <w:color w:val="202124"/>
            <w:highlight w:val="white"/>
          </w:rPr>
          <w:delText xml:space="preserve">Upstream Fence April 20 - 21 </w:delText>
        </w:r>
        <w:r w:rsidRPr="000D14B3" w:rsidDel="000E0083">
          <w:rPr>
            <w:color w:val="202124"/>
            <w:highlight w:val="white"/>
          </w:rPr>
          <w:delText xml:space="preserve">deployment, </w:delText>
        </w:r>
        <w:r w:rsidR="003336BE" w:rsidRPr="000D14B3" w:rsidDel="000E0083">
          <w:rPr>
            <w:color w:val="202124"/>
            <w:highlight w:val="white"/>
          </w:rPr>
          <w:delText xml:space="preserve">but </w:delText>
        </w:r>
        <w:r w:rsidRPr="000D14B3" w:rsidDel="000E0083">
          <w:rPr>
            <w:color w:val="202124"/>
            <w:highlight w:val="white"/>
          </w:rPr>
          <w:delText xml:space="preserve">was </w:delText>
        </w:r>
        <w:r w:rsidR="003336BE" w:rsidRPr="000D14B3" w:rsidDel="000E0083">
          <w:rPr>
            <w:color w:val="202124"/>
            <w:highlight w:val="white"/>
          </w:rPr>
          <w:delText>not significant</w:delText>
        </w:r>
        <w:r w:rsidRPr="000D14B3" w:rsidDel="000E0083">
          <w:rPr>
            <w:color w:val="202124"/>
            <w:highlight w:val="white"/>
          </w:rPr>
          <w:delText xml:space="preserve"> </w:delText>
        </w:r>
        <w:r w:rsidR="003336BE" w:rsidRPr="000D14B3" w:rsidDel="000E0083">
          <w:rPr>
            <w:color w:val="202124"/>
            <w:highlight w:val="white"/>
          </w:rPr>
          <w:delText>(</w:delText>
        </w:r>
        <w:r w:rsidR="00FA7B11"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 xml:space="preserve">rho </w:delText>
        </w:r>
        <w:r w:rsidR="0023390A" w:rsidRPr="000D14B3" w:rsidDel="000E0083">
          <w:rPr>
            <w:color w:val="202124"/>
            <w:highlight w:val="white"/>
          </w:rPr>
          <w:delText>= 0.</w:delText>
        </w:r>
        <w:r w:rsidR="00F90F2F" w:rsidRPr="000D14B3" w:rsidDel="000E0083">
          <w:rPr>
            <w:color w:val="202124"/>
            <w:highlight w:val="white"/>
          </w:rPr>
          <w:delText>52</w:delText>
        </w:r>
        <w:r w:rsidR="0023390A"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 0.</w:delText>
        </w:r>
        <w:r w:rsidR="00F06E78" w:rsidRPr="000D14B3" w:rsidDel="000E0083">
          <w:rPr>
            <w:color w:val="202124"/>
            <w:highlight w:val="white"/>
          </w:rPr>
          <w:delText>19</w:delText>
        </w:r>
        <w:r w:rsidR="003336BE" w:rsidRPr="000D14B3" w:rsidDel="000E0083">
          <w:rPr>
            <w:color w:val="202124"/>
            <w:highlight w:val="white"/>
          </w:rPr>
          <w:delText>;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A). </w:delText>
        </w:r>
      </w:del>
    </w:p>
    <w:p w14:paraId="1CFD7FCA" w14:textId="047DE615" w:rsidR="00BA07C1" w:rsidRPr="00EA157E" w:rsidRDefault="002A62B6">
      <w:pPr>
        <w:spacing w:line="480" w:lineRule="auto"/>
        <w:ind w:firstLine="720"/>
        <w:rPr>
          <w:ins w:id="312" w:author="Nathan Furey" w:date="2022-07-05T13:44:00Z"/>
          <w:iCs/>
        </w:rPr>
        <w:pPrChange w:id="313" w:author="Nathan Furey" w:date="2022-07-05T13:44:00Z">
          <w:pPr>
            <w:spacing w:line="480" w:lineRule="auto"/>
          </w:pPr>
        </w:pPrChange>
      </w:pPr>
      <w:commentRangeStart w:id="314"/>
      <w:ins w:id="315" w:author="Matt Cheng" w:date="2022-07-06T15:08:00Z">
        <w:r>
          <w:t>Comparisons</w:t>
        </w:r>
      </w:ins>
      <w:commentRangeEnd w:id="314"/>
      <w:ins w:id="316" w:author="Matt Cheng" w:date="2022-07-06T15:14:00Z">
        <w:r w:rsidR="003F38F9">
          <w:rPr>
            <w:rStyle w:val="CommentReference"/>
            <w:rFonts w:ascii="Arial" w:eastAsia="Arial" w:hAnsi="Arial" w:cs="Arial"/>
            <w:lang w:val="en"/>
          </w:rPr>
          <w:commentReference w:id="314"/>
        </w:r>
      </w:ins>
      <w:ins w:id="317" w:author="Matt Cheng" w:date="2022-07-06T15:08:00Z">
        <w:r>
          <w:t xml:space="preserve"> of </w:t>
        </w:r>
        <w:r w:rsidR="00B25675">
          <w:t>parallel</w:t>
        </w:r>
        <w:r>
          <w:t xml:space="preserve"> sites with </w:t>
        </w:r>
      </w:ins>
      <w:ins w:id="318" w:author="Matt Cheng" w:date="2022-07-06T15:09:00Z">
        <w:r w:rsidR="00B25675">
          <w:t xml:space="preserve">differential detection window area indicated that </w:t>
        </w:r>
      </w:ins>
      <w:ins w:id="319" w:author="Matt Cheng" w:date="2022-07-06T15:10:00Z">
        <w:r w:rsidR="00540DEC">
          <w:t xml:space="preserve">potential biases that may have </w:t>
        </w:r>
        <w:r w:rsidR="00574723">
          <w:t>raised</w:t>
        </w:r>
        <w:r w:rsidR="00540DEC">
          <w:t xml:space="preserve"> are negligible. Specifically, we found</w:t>
        </w:r>
        <w:r w:rsidR="00574723">
          <w:t xml:space="preserve"> that site UF2021 had a </w:t>
        </w:r>
      </w:ins>
      <w:ins w:id="320" w:author="Matt Cheng" w:date="2022-07-06T15:11:00Z">
        <w:r w:rsidR="00FA3D53">
          <w:t>larger</w:t>
        </w:r>
      </w:ins>
      <w:ins w:id="321" w:author="Matt Cheng" w:date="2022-07-06T15:10:00Z">
        <w:r w:rsidR="00574723">
          <w:t xml:space="preserve"> proportion of zeros</w:t>
        </w:r>
      </w:ins>
      <w:ins w:id="322" w:author="Matt Cheng" w:date="2022-07-06T15:11:00Z">
        <w:r w:rsidR="00FA3D53">
          <w:t xml:space="preserve"> (0.</w:t>
        </w:r>
        <w:r w:rsidR="00A71377">
          <w:t>25</w:t>
        </w:r>
        <w:r w:rsidR="001032C6">
          <w:t>;</w:t>
        </w:r>
        <w:r w:rsidR="00922F00">
          <w:t xml:space="preserve"> </w:t>
        </w:r>
        <w:r w:rsidR="0004215A">
          <w:t>detection window area</w:t>
        </w:r>
        <w:r w:rsidR="00E056D2">
          <w:t xml:space="preserve">: </w:t>
        </w:r>
        <w:r w:rsidR="0004215A" w:rsidRPr="003C655B">
          <w:rPr>
            <w:color w:val="0070C0"/>
            <w:shd w:val="clear" w:color="auto" w:fill="FFFFFF"/>
          </w:rPr>
          <w:t>29.27 m</w:t>
        </w:r>
        <w:r w:rsidR="0004215A" w:rsidRPr="003C655B">
          <w:rPr>
            <w:color w:val="0070C0"/>
            <w:shd w:val="clear" w:color="auto" w:fill="FFFFFF"/>
            <w:vertAlign w:val="superscript"/>
          </w:rPr>
          <w:t>2</w:t>
        </w:r>
        <w:r w:rsidR="00AB1995">
          <w:t>)</w:t>
        </w:r>
      </w:ins>
      <w:ins w:id="323" w:author="Matt Cheng" w:date="2022-07-06T15:10:00Z">
        <w:r w:rsidR="00A60B85">
          <w:t xml:space="preserve">, relative to UF272829 (0.12; </w:t>
        </w:r>
      </w:ins>
      <w:ins w:id="324" w:author="Matt Cheng" w:date="2022-07-06T15:11:00Z">
        <w:r w:rsidR="00922F00">
          <w:t xml:space="preserve">detection window area: </w:t>
        </w:r>
      </w:ins>
      <w:ins w:id="325" w:author="Matt Cheng" w:date="2022-07-06T15:12:00Z">
        <w:r w:rsidR="009742A3">
          <w:rPr>
            <w:color w:val="0070C0"/>
            <w:shd w:val="clear" w:color="auto" w:fill="FFFFFF"/>
          </w:rPr>
          <w:t>9.87</w:t>
        </w:r>
      </w:ins>
      <w:ins w:id="326" w:author="Matt Cheng" w:date="2022-07-06T15:11:00Z">
        <w:r w:rsidR="00922F00" w:rsidRPr="003C655B">
          <w:rPr>
            <w:color w:val="0070C0"/>
            <w:shd w:val="clear" w:color="auto" w:fill="FFFFFF"/>
          </w:rPr>
          <w:t xml:space="preserve"> m</w:t>
        </w:r>
        <w:r w:rsidR="00922F00" w:rsidRPr="003C655B">
          <w:rPr>
            <w:color w:val="0070C0"/>
            <w:shd w:val="clear" w:color="auto" w:fill="FFFFFF"/>
            <w:vertAlign w:val="superscript"/>
          </w:rPr>
          <w:t>2</w:t>
        </w:r>
      </w:ins>
      <w:ins w:id="327" w:author="Matt Cheng" w:date="2022-07-06T15:10:00Z">
        <w:r w:rsidR="00272FB4">
          <w:t>)</w:t>
        </w:r>
      </w:ins>
      <w:ins w:id="328" w:author="Matt Cheng" w:date="2022-07-06T15:12:00Z">
        <w:r w:rsidR="008B3C7C">
          <w:t xml:space="preserve">, contrary to what would be </w:t>
        </w:r>
        <w:r w:rsidR="00D97DA1">
          <w:t>expected</w:t>
        </w:r>
        <w:r w:rsidR="008B3C7C">
          <w:t xml:space="preserve"> if biases </w:t>
        </w:r>
      </w:ins>
      <w:ins w:id="329" w:author="Matt Cheng" w:date="2022-07-06T15:13:00Z">
        <w:r w:rsidR="00A82A62">
          <w:t>were present</w:t>
        </w:r>
      </w:ins>
      <w:ins w:id="330" w:author="Matt Cheng" w:date="2022-07-06T15:12:00Z">
        <w:r w:rsidR="008B3C7C">
          <w:t>.</w:t>
        </w:r>
      </w:ins>
      <w:ins w:id="331" w:author="Matt Cheng" w:date="2022-07-06T15:08:00Z">
        <w:r>
          <w:t xml:space="preserve"> </w:t>
        </w:r>
      </w:ins>
      <w:ins w:id="332" w:author="Nathan Furey" w:date="2022-07-05T13:44:00Z">
        <w:r w:rsidR="00BA07C1" w:rsidRPr="003C5684">
          <w:t>Lengths of Bull Trout (cm) as measured from the DIDSON ranged from 25 cm to 8</w:t>
        </w:r>
      </w:ins>
      <w:ins w:id="333" w:author="Matt Cheng" w:date="2022-07-06T10:00:00Z">
        <w:r w:rsidR="008E61FE">
          <w:t>7</w:t>
        </w:r>
      </w:ins>
      <w:ins w:id="334" w:author="Nathan Furey" w:date="2022-07-05T13:44:00Z">
        <w:del w:id="335" w:author="Matt Cheng" w:date="2022-07-06T10:00:00Z">
          <w:r w:rsidR="00BA07C1" w:rsidRPr="003C5684" w:rsidDel="008E61FE">
            <w:delText>6</w:delText>
          </w:r>
        </w:del>
        <w:r w:rsidR="00BA07C1" w:rsidRPr="003C5684">
          <w:t xml:space="preserve"> cm across all interactions (n = 3025; mean 50.7 cm; SD 9.99 cm). Compared to minimum</w:t>
        </w:r>
        <w:r w:rsidR="00BA07C1">
          <w:t xml:space="preserve"> and maximum</w:t>
        </w:r>
        <w:r w:rsidR="00BA07C1" w:rsidRPr="003C5684">
          <w:t xml:space="preserve"> lengths of Bull Trout captured via hook-and-line </w:t>
        </w:r>
        <w:r w:rsidR="00BA07C1">
          <w:t>sampling</w:t>
        </w:r>
        <w:r w:rsidR="00BA07C1" w:rsidRPr="003C5684">
          <w:t xml:space="preserve"> (41 </w:t>
        </w:r>
        <w:r w:rsidR="00BA07C1">
          <w:t>-</w:t>
        </w:r>
      </w:ins>
      <w:ins w:id="336" w:author="Nathan Furey" w:date="2022-07-05T13:45:00Z">
        <w:r w:rsidR="00BA07C1">
          <w:t xml:space="preserve"> </w:t>
        </w:r>
      </w:ins>
      <w:ins w:id="337" w:author="Nathan Furey" w:date="2022-07-05T13:44:00Z">
        <w:r w:rsidR="00BA07C1">
          <w:t>79.5 cm</w:t>
        </w:r>
        <w:r w:rsidR="00BA07C1" w:rsidRPr="003C5684">
          <w:t xml:space="preserve">; </w:t>
        </w:r>
        <w:proofErr w:type="spellStart"/>
        <w:r w:rsidR="00BA07C1" w:rsidRPr="003C5684">
          <w:t>Kanigan</w:t>
        </w:r>
        <w:proofErr w:type="spellEnd"/>
        <w:r w:rsidR="00BA07C1" w:rsidRPr="003C5684">
          <w:t xml:space="preserve"> 2019), we found that the cumulative probability of observing </w:t>
        </w:r>
        <w:r w:rsidR="00BA07C1">
          <w:t xml:space="preserve">presumed Bull Trout </w:t>
        </w:r>
        <w:r w:rsidR="00BA07C1" w:rsidRPr="00EA157E">
          <w:rPr>
            <w:color w:val="202124"/>
            <w:shd w:val="clear" w:color="auto" w:fill="FFFFFF"/>
          </w:rPr>
          <w:t>≤ </w:t>
        </w:r>
        <w:r w:rsidR="00BA07C1">
          <w:rPr>
            <w:color w:val="202124"/>
            <w:shd w:val="clear" w:color="auto" w:fill="FFFFFF"/>
          </w:rPr>
          <w:t xml:space="preserve">41cm from DIDSON interactions was </w:t>
        </w:r>
      </w:ins>
      <w:ins w:id="338" w:author="Nathan Furey" w:date="2022-07-05T13:45:00Z">
        <w:r w:rsidR="00BA07C1">
          <w:rPr>
            <w:color w:val="202124"/>
            <w:shd w:val="clear" w:color="auto" w:fill="FFFFFF"/>
          </w:rPr>
          <w:t>~</w:t>
        </w:r>
      </w:ins>
      <w:ins w:id="339" w:author="Nathan Furey" w:date="2022-07-05T13:44:00Z">
        <w:r w:rsidR="00BA07C1">
          <w:rPr>
            <w:color w:val="202124"/>
            <w:shd w:val="clear" w:color="auto" w:fill="FFFFFF"/>
          </w:rPr>
          <w:t>19%. Additionally, maximum lengths from hook-and-line angling (79.5 cm) were similar to those measured from the DIDSON (</w:t>
        </w:r>
      </w:ins>
      <w:ins w:id="340" w:author="Matt Cheng" w:date="2022-07-05T18:14:00Z">
        <w:r w:rsidR="007B55F0">
          <w:rPr>
            <w:color w:val="202124"/>
            <w:shd w:val="clear" w:color="auto" w:fill="FFFFFF"/>
          </w:rPr>
          <w:t>87</w:t>
        </w:r>
      </w:ins>
      <w:ins w:id="341" w:author="Nathan Furey" w:date="2022-07-05T13:45:00Z">
        <w:r w:rsidR="00BA07C1">
          <w:rPr>
            <w:color w:val="202124"/>
            <w:shd w:val="clear" w:color="auto" w:fill="FFFFFF"/>
          </w:rPr>
          <w:t xml:space="preserve"> cm; </w:t>
        </w:r>
      </w:ins>
      <w:ins w:id="342" w:author="Nathan Furey" w:date="2022-07-05T13:44:00Z">
        <w:r w:rsidR="00BA07C1">
          <w:rPr>
            <w:color w:val="202124"/>
            <w:shd w:val="clear" w:color="auto" w:fill="FFFFFF"/>
          </w:rPr>
          <w:t>Fig. S</w:t>
        </w:r>
      </w:ins>
      <w:ins w:id="343" w:author="Matt Cheng" w:date="2022-07-06T11:15:00Z">
        <w:r w:rsidR="007440E8">
          <w:rPr>
            <w:color w:val="202124"/>
            <w:shd w:val="clear" w:color="auto" w:fill="FFFFFF"/>
          </w:rPr>
          <w:t>2</w:t>
        </w:r>
      </w:ins>
      <w:ins w:id="344" w:author="Nathan Furey" w:date="2022-07-05T13:44:00Z">
        <w:del w:id="345" w:author="Matt Cheng" w:date="2022-07-06T11:15:00Z">
          <w:r w:rsidR="00BA07C1" w:rsidDel="007440E8">
            <w:rPr>
              <w:color w:val="202124"/>
              <w:shd w:val="clear" w:color="auto" w:fill="FFFFFF"/>
            </w:rPr>
            <w:delText>1</w:delText>
          </w:r>
        </w:del>
        <w:r w:rsidR="00BA07C1">
          <w:rPr>
            <w:color w:val="202124"/>
            <w:shd w:val="clear" w:color="auto" w:fill="FFFFFF"/>
          </w:rPr>
          <w:t xml:space="preserve">). </w:t>
        </w:r>
      </w:ins>
    </w:p>
    <w:p w14:paraId="1D4060E2" w14:textId="77777777" w:rsidR="00BA07C1" w:rsidRPr="000D14B3" w:rsidRDefault="00BA07C1" w:rsidP="00E71425">
      <w:pPr>
        <w:spacing w:line="480" w:lineRule="auto"/>
        <w:rPr>
          <w:color w:val="202124"/>
          <w:highlight w:val="white"/>
        </w:rPr>
      </w:pP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60EFA831" w14:textId="10273911" w:rsidR="004753B7" w:rsidRPr="000D14B3" w:rsidRDefault="003B5CEC" w:rsidP="004753B7">
      <w:pPr>
        <w:spacing w:line="480" w:lineRule="auto"/>
        <w:rPr>
          <w:ins w:id="346" w:author="Nathan Furey" w:date="2022-07-05T16:30:00Z"/>
          <w:color w:val="202124"/>
          <w:highlight w:val="white"/>
        </w:rPr>
      </w:pPr>
      <w:ins w:id="347" w:author="Nathan Furey" w:date="2022-07-05T16:00:00Z">
        <w:r>
          <w:rPr>
            <w:color w:val="202124"/>
            <w:highlight w:val="white"/>
          </w:rPr>
          <w:t xml:space="preserve">The DIDSON successfully captured predator-prey interactions </w:t>
        </w:r>
      </w:ins>
      <w:del w:id="348" w:author="Nathan Furey" w:date="2022-07-05T16:00:00Z">
        <w:r w:rsidR="00EB38E8" w:rsidRPr="000D14B3" w:rsidDel="003B5CEC">
          <w:rPr>
            <w:color w:val="202124"/>
            <w:highlight w:val="white"/>
          </w:rPr>
          <w:delText xml:space="preserve">Interactions </w:delText>
        </w:r>
      </w:del>
      <w:r w:rsidR="00EB38E8" w:rsidRPr="000D14B3">
        <w:rPr>
          <w:color w:val="202124"/>
          <w:highlight w:val="white"/>
        </w:rPr>
        <w:t xml:space="preserve">between Bull Trout and migrating </w:t>
      </w:r>
      <w:r w:rsidR="00A63F8E" w:rsidRPr="000D14B3">
        <w:rPr>
          <w:color w:val="202124"/>
          <w:highlight w:val="white"/>
        </w:rPr>
        <w:t>Sockeye Salmon</w:t>
      </w:r>
      <w:ins w:id="349" w:author="Nathan Furey" w:date="2022-07-05T16:12:00Z">
        <w:r w:rsidR="00E01928">
          <w:rPr>
            <w:color w:val="202124"/>
            <w:highlight w:val="white"/>
          </w:rPr>
          <w:t xml:space="preserve"> and identified the strongest relationships between such interactions</w:t>
        </w:r>
      </w:ins>
      <w:ins w:id="350" w:author="Matt Cheng" w:date="2022-07-06T10:28:00Z">
        <w:r w:rsidR="00E51FA0">
          <w:rPr>
            <w:color w:val="202124"/>
            <w:highlight w:val="white"/>
          </w:rPr>
          <w:t xml:space="preserve">, </w:t>
        </w:r>
      </w:ins>
      <w:ins w:id="351" w:author="Nathan Furey" w:date="2022-07-05T16:12:00Z">
        <w:del w:id="352" w:author="Matt Cheng" w:date="2022-07-06T10:28:00Z">
          <w:r w:rsidR="00E01928" w:rsidDel="00E51FA0">
            <w:rPr>
              <w:color w:val="202124"/>
              <w:highlight w:val="white"/>
            </w:rPr>
            <w:delText xml:space="preserve"> and </w:delText>
          </w:r>
        </w:del>
      </w:ins>
      <w:ins w:id="353" w:author="Nathan Furey" w:date="2022-07-05T16:28:00Z">
        <w:del w:id="354" w:author="Matt Cheng" w:date="2022-07-06T10:28:00Z">
          <w:r w:rsidR="004753B7" w:rsidDel="000006A9">
            <w:rPr>
              <w:color w:val="202124"/>
              <w:highlight w:val="white"/>
            </w:rPr>
            <w:delText xml:space="preserve">both </w:delText>
          </w:r>
        </w:del>
      </w:ins>
      <w:ins w:id="355" w:author="Nathan Furey" w:date="2022-07-05T16:12:00Z">
        <w:r w:rsidR="00E01928">
          <w:rPr>
            <w:color w:val="202124"/>
            <w:highlight w:val="white"/>
          </w:rPr>
          <w:t>diel periods</w:t>
        </w:r>
      </w:ins>
      <w:ins w:id="356" w:author="Matt Cheng" w:date="2022-07-06T10:28:00Z">
        <w:r w:rsidR="00501D99">
          <w:rPr>
            <w:color w:val="202124"/>
            <w:highlight w:val="white"/>
          </w:rPr>
          <w:t>,</w:t>
        </w:r>
      </w:ins>
      <w:ins w:id="357" w:author="Nathan Furey" w:date="2022-07-05T16:12:00Z">
        <w:r w:rsidR="00E01928">
          <w:rPr>
            <w:color w:val="202124"/>
            <w:highlight w:val="white"/>
          </w:rPr>
          <w:t xml:space="preserve"> and prey availability </w:t>
        </w:r>
      </w:ins>
      <w:ins w:id="358" w:author="Nathan Furey" w:date="2022-07-05T16:07:00Z">
        <w:r w:rsidR="00724EB0">
          <w:rPr>
            <w:color w:val="202124"/>
            <w:highlight w:val="white"/>
          </w:rPr>
          <w:t>just upstream of</w:t>
        </w:r>
      </w:ins>
      <w:ins w:id="359" w:author="Nathan Furey" w:date="2022-07-05T16:01:00Z">
        <w:r w:rsidR="006F7A8F">
          <w:rPr>
            <w:color w:val="202124"/>
            <w:highlight w:val="white"/>
          </w:rPr>
          <w:t xml:space="preserve"> the counting fence</w:t>
        </w:r>
      </w:ins>
      <w:ins w:id="360" w:author="Nathan Furey" w:date="2022-07-05T16:12:00Z">
        <w:r w:rsidR="00E01928">
          <w:rPr>
            <w:color w:val="202124"/>
            <w:highlight w:val="white"/>
          </w:rPr>
          <w:t>, suggesting this anthropogenic structure facili</w:t>
        </w:r>
      </w:ins>
      <w:ins w:id="361" w:author="Nathan Furey" w:date="2022-07-05T16:13:00Z">
        <w:r w:rsidR="00E01928">
          <w:rPr>
            <w:color w:val="202124"/>
            <w:highlight w:val="white"/>
          </w:rPr>
          <w:t>tates predation behavior</w:t>
        </w:r>
      </w:ins>
      <w:ins w:id="362" w:author="Nathan Furey" w:date="2022-07-05T16:01:00Z">
        <w:r w:rsidR="006F7A8F">
          <w:rPr>
            <w:color w:val="202124"/>
            <w:highlight w:val="white"/>
          </w:rPr>
          <w:t xml:space="preserve">. </w:t>
        </w:r>
      </w:ins>
      <w:ins w:id="363" w:author="Nathan Furey" w:date="2022-07-05T16:30:00Z">
        <w:r w:rsidR="004753B7">
          <w:rPr>
            <w:color w:val="202124"/>
            <w:highlight w:val="white"/>
          </w:rPr>
          <w:t xml:space="preserve">Consumption </w:t>
        </w:r>
        <w:del w:id="364" w:author="Matt Cheng" w:date="2022-07-06T10:10:00Z">
          <w:r w:rsidR="004753B7" w:rsidDel="00396C73">
            <w:rPr>
              <w:color w:val="202124"/>
              <w:highlight w:val="white"/>
            </w:rPr>
            <w:delText>is</w:delText>
          </w:r>
        </w:del>
      </w:ins>
      <w:ins w:id="365" w:author="Matt Cheng" w:date="2022-07-06T10:10:00Z">
        <w:r w:rsidR="00396C73">
          <w:rPr>
            <w:color w:val="202124"/>
            <w:highlight w:val="white"/>
          </w:rPr>
          <w:t>was</w:t>
        </w:r>
      </w:ins>
      <w:ins w:id="366" w:author="Nathan Furey" w:date="2022-07-05T16:30:00Z">
        <w:r w:rsidR="004753B7">
          <w:rPr>
            <w:color w:val="202124"/>
            <w:highlight w:val="white"/>
          </w:rPr>
          <w:t xml:space="preserve"> higher</w:t>
        </w:r>
        <w:r w:rsidR="004753B7" w:rsidRPr="000D14B3">
          <w:rPr>
            <w:color w:val="202124"/>
            <w:highlight w:val="white"/>
          </w:rPr>
          <w:t xml:space="preserve"> (e.g., at </w:t>
        </w:r>
        <w:r w:rsidR="004753B7" w:rsidRPr="000D14B3">
          <w:rPr>
            <w:i/>
            <w:color w:val="202124"/>
            <w:highlight w:val="white"/>
          </w:rPr>
          <w:t>ad libitum</w:t>
        </w:r>
        <w:r w:rsidR="004753B7" w:rsidRPr="000D14B3">
          <w:rPr>
            <w:iCs/>
            <w:color w:val="202124"/>
            <w:highlight w:val="white"/>
          </w:rPr>
          <w:t>)</w:t>
        </w:r>
        <w:r w:rsidR="004753B7" w:rsidRPr="000D14B3">
          <w:rPr>
            <w:i/>
            <w:color w:val="202124"/>
            <w:highlight w:val="white"/>
          </w:rPr>
          <w:t xml:space="preserve"> </w:t>
        </w:r>
        <w:r w:rsidR="004753B7">
          <w:rPr>
            <w:iCs/>
            <w:color w:val="202124"/>
            <w:highlight w:val="white"/>
          </w:rPr>
          <w:t xml:space="preserve">for Bull Trout collected </w:t>
        </w:r>
        <w:r w:rsidR="004753B7" w:rsidRPr="000D14B3">
          <w:rPr>
            <w:color w:val="202124"/>
            <w:highlight w:val="white"/>
          </w:rPr>
          <w:t xml:space="preserve">at the counting fence relative to other locales </w:t>
        </w:r>
        <w:r w:rsidR="004753B7" w:rsidRPr="000D14B3">
          <w:rPr>
            <w:color w:val="202124"/>
            <w:highlight w:val="white"/>
          </w:rPr>
          <w:fldChar w:fldCharType="begin"/>
        </w:r>
        <w:r w:rsidR="004753B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4753B7" w:rsidRPr="000D14B3">
          <w:rPr>
            <w:color w:val="202124"/>
            <w:highlight w:val="white"/>
          </w:rPr>
          <w:fldChar w:fldCharType="separate"/>
        </w:r>
        <w:r w:rsidR="004753B7" w:rsidRPr="000D14B3">
          <w:rPr>
            <w:noProof/>
            <w:color w:val="202124"/>
            <w:highlight w:val="white"/>
          </w:rPr>
          <w:t>(Furey et al. 2016b)</w:t>
        </w:r>
        <w:r w:rsidR="004753B7" w:rsidRPr="000D14B3">
          <w:rPr>
            <w:color w:val="202124"/>
            <w:highlight w:val="white"/>
          </w:rPr>
          <w:fldChar w:fldCharType="end"/>
        </w:r>
        <w:r w:rsidR="004753B7" w:rsidRPr="000D14B3">
          <w:rPr>
            <w:color w:val="202124"/>
            <w:highlight w:val="white"/>
          </w:rPr>
          <w:t>, and</w:t>
        </w:r>
        <w:r w:rsidR="004753B7">
          <w:rPr>
            <w:color w:val="202124"/>
            <w:highlight w:val="white"/>
          </w:rPr>
          <w:t xml:space="preserve"> the DIDSON confirms that </w:t>
        </w:r>
      </w:ins>
      <w:ins w:id="367" w:author="Nathan Furey" w:date="2022-07-05T16:31:00Z">
        <w:r w:rsidR="004753B7">
          <w:rPr>
            <w:color w:val="202124"/>
            <w:highlight w:val="white"/>
          </w:rPr>
          <w:t xml:space="preserve">predator-prey interactions </w:t>
        </w:r>
        <w:del w:id="368" w:author="Matt Cheng" w:date="2022-07-06T10:11:00Z">
          <w:r w:rsidR="004753B7" w:rsidDel="00610FAF">
            <w:rPr>
              <w:color w:val="202124"/>
              <w:highlight w:val="white"/>
            </w:rPr>
            <w:delText>are</w:delText>
          </w:r>
        </w:del>
      </w:ins>
      <w:ins w:id="369" w:author="Matt Cheng" w:date="2022-07-06T10:11:00Z">
        <w:r w:rsidR="00610FAF">
          <w:rPr>
            <w:color w:val="202124"/>
            <w:highlight w:val="white"/>
          </w:rPr>
          <w:t>were</w:t>
        </w:r>
      </w:ins>
      <w:ins w:id="370" w:author="Nathan Furey" w:date="2022-07-05T16:31:00Z">
        <w:r w:rsidR="004753B7">
          <w:rPr>
            <w:color w:val="202124"/>
            <w:highlight w:val="white"/>
          </w:rPr>
          <w:t xml:space="preserve"> intense and tightly coupled at this site</w:t>
        </w:r>
        <w:del w:id="371" w:author="Matt Cheng" w:date="2022-07-06T10:12:00Z">
          <w:r w:rsidR="004753B7" w:rsidDel="002D1E9E">
            <w:rPr>
              <w:color w:val="202124"/>
              <w:highlight w:val="white"/>
            </w:rPr>
            <w:delText>s</w:delText>
          </w:r>
        </w:del>
        <w:r w:rsidR="004753B7">
          <w:rPr>
            <w:color w:val="202124"/>
            <w:highlight w:val="white"/>
          </w:rPr>
          <w:t xml:space="preserve">; </w:t>
        </w:r>
      </w:ins>
      <w:ins w:id="372" w:author="Matt Cheng" w:date="2022-07-06T10:28:00Z">
        <w:r w:rsidR="00AC605B">
          <w:rPr>
            <w:color w:val="202124"/>
            <w:highlight w:val="white"/>
          </w:rPr>
          <w:t xml:space="preserve">thus, </w:t>
        </w:r>
      </w:ins>
      <w:ins w:id="373" w:author="Nathan Furey" w:date="2022-07-05T16:31:00Z">
        <w:r w:rsidR="004753B7">
          <w:rPr>
            <w:color w:val="202124"/>
            <w:highlight w:val="white"/>
          </w:rPr>
          <w:t xml:space="preserve">feeding intensity </w:t>
        </w:r>
      </w:ins>
      <w:ins w:id="374" w:author="Matt Cheng" w:date="2022-07-06T10:39:00Z">
        <w:r w:rsidR="000A5B8D">
          <w:rPr>
            <w:color w:val="202124"/>
            <w:highlight w:val="white"/>
          </w:rPr>
          <w:t xml:space="preserve">is </w:t>
        </w:r>
      </w:ins>
      <w:ins w:id="375" w:author="Nathan Furey" w:date="2022-07-05T16:31:00Z">
        <w:r w:rsidR="004753B7">
          <w:rPr>
            <w:color w:val="202124"/>
            <w:highlight w:val="white"/>
          </w:rPr>
          <w:t xml:space="preserve">likely </w:t>
        </w:r>
        <w:del w:id="376" w:author="Matt Cheng" w:date="2022-07-06T10:12:00Z">
          <w:r w:rsidR="004753B7" w:rsidDel="002D1E9E">
            <w:rPr>
              <w:color w:val="202124"/>
              <w:highlight w:val="white"/>
            </w:rPr>
            <w:delText>matches</w:delText>
          </w:r>
        </w:del>
      </w:ins>
      <w:ins w:id="377" w:author="Matt Cheng" w:date="2022-07-06T10:39:00Z">
        <w:r w:rsidR="002822C3">
          <w:rPr>
            <w:color w:val="202124"/>
            <w:highlight w:val="white"/>
          </w:rPr>
          <w:t>consistent</w:t>
        </w:r>
        <w:r w:rsidR="000A5B8D">
          <w:rPr>
            <w:color w:val="202124"/>
            <w:highlight w:val="white"/>
          </w:rPr>
          <w:t xml:space="preserve"> with</w:t>
        </w:r>
      </w:ins>
      <w:ins w:id="378" w:author="Nathan Furey" w:date="2022-07-05T16:31:00Z">
        <w:r w:rsidR="004753B7">
          <w:rPr>
            <w:color w:val="202124"/>
            <w:highlight w:val="white"/>
          </w:rPr>
          <w:t xml:space="preserve"> prior diet studies. </w:t>
        </w:r>
      </w:ins>
      <w:ins w:id="379" w:author="Nathan Furey" w:date="2022-07-05T16:30:00Z">
        <w:r w:rsidR="004753B7" w:rsidRPr="000D14B3">
          <w:rPr>
            <w:color w:val="202124"/>
            <w:highlight w:val="white"/>
          </w:rPr>
          <w:t xml:space="preserve">As a result, the counting fence </w:t>
        </w:r>
        <w:r w:rsidR="004753B7" w:rsidRPr="000D14B3">
          <w:rPr>
            <w:color w:val="202124"/>
            <w:highlight w:val="white"/>
          </w:rPr>
          <w:lastRenderedPageBreak/>
          <w:t>may create a spatial bottleneck for migrant smolts to pass. It is possible that the constriction of the counting fence, and potentially the presence of Bull Trout</w:t>
        </w:r>
        <w:r w:rsidR="004753B7">
          <w:rPr>
            <w:color w:val="202124"/>
            <w:highlight w:val="white"/>
          </w:rPr>
          <w:t>,</w:t>
        </w:r>
        <w:r w:rsidR="004753B7" w:rsidRPr="000D14B3">
          <w:rPr>
            <w:color w:val="202124"/>
            <w:highlight w:val="white"/>
          </w:rPr>
          <w:t xml:space="preserve"> may concentrate smolts within a small area and </w:t>
        </w:r>
      </w:ins>
      <w:ins w:id="380" w:author="Nathan Furey" w:date="2022-07-05T16:31:00Z">
        <w:r w:rsidR="004753B7">
          <w:rPr>
            <w:color w:val="202124"/>
            <w:highlight w:val="white"/>
          </w:rPr>
          <w:t>increase</w:t>
        </w:r>
      </w:ins>
      <w:ins w:id="381" w:author="Nathan Furey" w:date="2022-07-05T16:30:00Z">
        <w:r w:rsidR="004753B7" w:rsidRPr="000D14B3">
          <w:rPr>
            <w:color w:val="202124"/>
            <w:highlight w:val="white"/>
          </w:rPr>
          <w:t xml:space="preserve"> the foraging efficiency of Bull Trout. However, further research could better quantify how smolts behave as they pass through the counting fence relative to other landscapes, and </w:t>
        </w:r>
      </w:ins>
      <w:ins w:id="382" w:author="Nathan Furey" w:date="2022-07-05T16:32:00Z">
        <w:r w:rsidR="004753B7">
          <w:rPr>
            <w:color w:val="202124"/>
            <w:highlight w:val="white"/>
          </w:rPr>
          <w:t>quantify mortality</w:t>
        </w:r>
      </w:ins>
      <w:ins w:id="383" w:author="Nathan Furey" w:date="2022-07-05T16:30:00Z">
        <w:r w:rsidR="004753B7" w:rsidRPr="000D14B3">
          <w:rPr>
            <w:color w:val="202124"/>
            <w:highlight w:val="white"/>
          </w:rPr>
          <w:t>, potentially via telemetry tracking</w:t>
        </w:r>
        <w:r w:rsidR="004753B7">
          <w:rPr>
            <w:color w:val="202124"/>
            <w:highlight w:val="white"/>
          </w:rPr>
          <w:t xml:space="preserve"> upstream of the fence</w:t>
        </w:r>
      </w:ins>
      <w:ins w:id="384" w:author="Nathan Furey" w:date="2022-07-05T16:32:00Z">
        <w:r w:rsidR="004753B7">
          <w:rPr>
            <w:color w:val="202124"/>
            <w:highlight w:val="white"/>
          </w:rPr>
          <w:t xml:space="preserve"> (all telemetry work in this system occurred downstream of the fence)</w:t>
        </w:r>
      </w:ins>
      <w:ins w:id="385" w:author="Nathan Furey" w:date="2022-07-05T16:30:00Z">
        <w:r w:rsidR="004753B7" w:rsidRPr="000D14B3">
          <w:rPr>
            <w:color w:val="202124"/>
            <w:highlight w:val="white"/>
          </w:rPr>
          <w:t>. Given the short duration of our study (10 days), which was due to opportunistic use of the DIDSON during other field programs, we believe our conclusions could be better supported by monitoring the upstream fence site more intensively (i.e., additional days), with concurrent comparisons of other sites. We also acknowledge that with only one DIDSON unit, we were unable to compare differences in predator-prey interactions between or among sites simultaneously</w:t>
        </w:r>
        <w:r w:rsidR="004753B7">
          <w:rPr>
            <w:color w:val="202124"/>
            <w:highlight w:val="white"/>
          </w:rPr>
          <w:t>; in particular, sampling in systems without counting fences would be informative as to how anthropogenic structures affect behavior of salmonid predators more broadly</w:t>
        </w:r>
        <w:r w:rsidR="004753B7" w:rsidRPr="000D14B3">
          <w:rPr>
            <w:color w:val="202124"/>
            <w:highlight w:val="white"/>
          </w:rPr>
          <w:t xml:space="preserve">. </w:t>
        </w:r>
      </w:ins>
    </w:p>
    <w:p w14:paraId="4F9F0C8D" w14:textId="021FB7EE" w:rsidR="00EB38E8" w:rsidRPr="000D14B3" w:rsidDel="00BB59A3" w:rsidRDefault="0067401A" w:rsidP="0067401A">
      <w:pPr>
        <w:spacing w:line="480" w:lineRule="auto"/>
        <w:rPr>
          <w:del w:id="386" w:author="Matt Cheng" w:date="2022-07-05T18:15:00Z"/>
          <w:color w:val="202124"/>
          <w:highlight w:val="white"/>
        </w:rPr>
      </w:pPr>
      <w:ins w:id="387" w:author="Nathan Furey" w:date="2022-07-05T16:33:00Z">
        <w:r>
          <w:rPr>
            <w:color w:val="202124"/>
            <w:highlight w:val="white"/>
          </w:rPr>
          <w:tab/>
          <w:t xml:space="preserve">Diel linkages were also strongest for deployments located just upstream of the fence, albeit relationships were weak and sample sizes </w:t>
        </w:r>
      </w:ins>
      <w:ins w:id="388" w:author="Matt Cheng" w:date="2022-07-06T15:59:00Z">
        <w:r w:rsidR="00285842">
          <w:rPr>
            <w:color w:val="202124"/>
            <w:highlight w:val="white"/>
          </w:rPr>
          <w:t xml:space="preserve">were </w:t>
        </w:r>
        <w:r w:rsidR="000451AF">
          <w:rPr>
            <w:color w:val="202124"/>
            <w:highlight w:val="white"/>
          </w:rPr>
          <w:t>low throughout our study</w:t>
        </w:r>
      </w:ins>
      <w:ins w:id="389" w:author="Nathan Furey" w:date="2022-07-05T16:33:00Z">
        <w:del w:id="390" w:author="Matt Cheng" w:date="2022-07-06T15:59:00Z">
          <w:r w:rsidDel="000451AF">
            <w:rPr>
              <w:color w:val="202124"/>
              <w:highlight w:val="white"/>
            </w:rPr>
            <w:delText>low</w:delText>
          </w:r>
        </w:del>
        <w:r>
          <w:rPr>
            <w:color w:val="202124"/>
            <w:highlight w:val="white"/>
          </w:rPr>
          <w:t xml:space="preserve">. </w:t>
        </w:r>
      </w:ins>
      <w:del w:id="391" w:author="Nathan Furey" w:date="2022-07-05T16:33:00Z">
        <w:r w:rsidR="00EB38E8" w:rsidRPr="000D14B3" w:rsidDel="0067401A">
          <w:rPr>
            <w:color w:val="202124"/>
            <w:highlight w:val="white"/>
          </w:rPr>
          <w:delText xml:space="preserve"> smolts appeared to increase </w:delText>
        </w:r>
        <w:r w:rsidR="00D03AB2" w:rsidRPr="000D14B3" w:rsidDel="0067401A">
          <w:rPr>
            <w:color w:val="202124"/>
            <w:highlight w:val="white"/>
          </w:rPr>
          <w:delText>during nighttime hours</w:delText>
        </w:r>
      </w:del>
      <w:del w:id="392" w:author="Nathan Furey" w:date="2022-07-05T15:57:00Z">
        <w:r w:rsidR="00EB38E8" w:rsidRPr="000D14B3" w:rsidDel="003B5CEC">
          <w:rPr>
            <w:color w:val="202124"/>
            <w:highlight w:val="white"/>
          </w:rPr>
          <w:delText xml:space="preserve">, </w:delText>
        </w:r>
      </w:del>
      <w:del w:id="393" w:author="Nathan Furey" w:date="2022-07-05T14:11:00Z">
        <w:r w:rsidR="00EB38E8" w:rsidRPr="000D14B3" w:rsidDel="007C1D3C">
          <w:rPr>
            <w:color w:val="202124"/>
            <w:highlight w:val="white"/>
          </w:rPr>
          <w:delText xml:space="preserve">particularly </w:delText>
        </w:r>
      </w:del>
      <w:del w:id="394" w:author="Nathan Furey" w:date="2022-07-05T16:33:00Z">
        <w:r w:rsidR="00EB38E8" w:rsidRPr="000D14B3" w:rsidDel="0067401A">
          <w:rPr>
            <w:color w:val="202124"/>
            <w:highlight w:val="white"/>
          </w:rPr>
          <w:delText>upstream of the counting fence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A;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 xml:space="preserve">E). </w:delText>
        </w:r>
      </w:del>
      <w:del w:id="395" w:author="Matt Cheng" w:date="2022-07-06T10:15:00Z">
        <w:r w:rsidR="00CC1985" w:rsidRPr="000D14B3" w:rsidDel="00220879">
          <w:rPr>
            <w:color w:val="202124"/>
            <w:highlight w:val="white"/>
          </w:rPr>
          <w:delText>Given</w:delText>
        </w:r>
      </w:del>
      <w:ins w:id="396" w:author="Matt Cheng" w:date="2022-07-06T10:15:00Z">
        <w:r w:rsidR="004E6974">
          <w:rPr>
            <w:color w:val="202124"/>
            <w:highlight w:val="white"/>
          </w:rPr>
          <w:t>Nonetheless</w:t>
        </w:r>
        <w:r w:rsidR="00220879">
          <w:rPr>
            <w:color w:val="202124"/>
            <w:highlight w:val="white"/>
          </w:rPr>
          <w:t>, given</w:t>
        </w:r>
      </w:ins>
      <w:r w:rsidR="00CC1985" w:rsidRPr="000D14B3">
        <w:rPr>
          <w:color w:val="202124"/>
          <w:highlight w:val="white"/>
        </w:rPr>
        <w:t xml:space="preserve">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00EB38E8" w:rsidRPr="000D14B3">
        <w:rPr>
          <w:color w:val="202124"/>
          <w:highlight w:val="white"/>
        </w:rPr>
        <w:t xml:space="preserve">interactions. </w:t>
      </w:r>
      <w:r w:rsidR="00CC1985" w:rsidRPr="000D14B3">
        <w:rPr>
          <w:color w:val="202124"/>
          <w:highlight w:val="white"/>
        </w:rPr>
        <w:t>S</w:t>
      </w:r>
      <w:r w:rsidR="00EB38E8" w:rsidRPr="000D14B3">
        <w:rPr>
          <w:color w:val="202124"/>
          <w:highlight w:val="white"/>
        </w:rPr>
        <w:t xml:space="preserve">molts </w:t>
      </w:r>
      <w:r w:rsidR="00CC1985" w:rsidRPr="000D14B3">
        <w:rPr>
          <w:color w:val="202124"/>
          <w:highlight w:val="white"/>
        </w:rPr>
        <w:t>likely</w:t>
      </w:r>
      <w:r w:rsidR="00EB38E8" w:rsidRPr="000D14B3">
        <w:rPr>
          <w:color w:val="202124"/>
          <w:highlight w:val="white"/>
        </w:rPr>
        <w:t xml:space="preserve"> exhibit nocturnal migrations</w:t>
      </w:r>
      <w:r w:rsidR="009250B9" w:rsidRPr="000D14B3">
        <w:rPr>
          <w:color w:val="202124"/>
          <w:highlight w:val="white"/>
        </w:rPr>
        <w:t xml:space="preserve"> </w:t>
      </w:r>
      <w:r w:rsidR="00EB38E8"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ins w:id="397" w:author="Nathan Furey" w:date="2022-07-05T16:37:00Z">
        <w:r>
          <w:rPr>
            <w:color w:val="202124"/>
            <w:highlight w:val="white"/>
          </w:rPr>
          <w:t xml:space="preserve">In response to nocturnal migrations of prey, Bull Trout were observed </w:t>
        </w:r>
        <w:del w:id="398" w:author="Matt Cheng" w:date="2022-07-06T15:46:00Z">
          <w:r w:rsidR="00E82F0C" w:rsidDel="000A308A">
            <w:rPr>
              <w:color w:val="202124"/>
              <w:highlight w:val="white"/>
            </w:rPr>
            <w:delText>interacting</w:delText>
          </w:r>
        </w:del>
      </w:ins>
      <w:ins w:id="399" w:author="Matt Cheng" w:date="2022-07-06T15:46:00Z">
        <w:r w:rsidR="000A308A">
          <w:rPr>
            <w:color w:val="202124"/>
            <w:highlight w:val="white"/>
          </w:rPr>
          <w:t>to interact</w:t>
        </w:r>
      </w:ins>
      <w:ins w:id="400" w:author="Nathan Furey" w:date="2022-07-05T16:37:00Z">
        <w:r w:rsidR="00E82F0C">
          <w:rPr>
            <w:color w:val="202124"/>
            <w:highlight w:val="white"/>
          </w:rPr>
          <w:t xml:space="preserve"> with smolts more often at night, particularly at the fence. </w:t>
        </w:r>
      </w:ins>
      <w:del w:id="401" w:author="Nathan Furey" w:date="2022-07-05T16:38:00Z">
        <w:r w:rsidR="00EB38E8" w:rsidRPr="000D14B3" w:rsidDel="00E82F0C">
          <w:rPr>
            <w:color w:val="202124"/>
            <w:highlight w:val="white"/>
          </w:rPr>
          <w:delText xml:space="preserve">We also observed that Bull Trout </w:delText>
        </w:r>
        <w:r w:rsidR="00907F6C" w:rsidRPr="000D14B3" w:rsidDel="00E82F0C">
          <w:rPr>
            <w:color w:val="202124"/>
            <w:highlight w:val="white"/>
          </w:rPr>
          <w:delText xml:space="preserve">respond by </w:delText>
        </w:r>
        <w:r w:rsidR="00BF2BCE" w:rsidDel="00E82F0C">
          <w:rPr>
            <w:color w:val="202124"/>
            <w:highlight w:val="white"/>
          </w:rPr>
          <w:delText xml:space="preserve">actively </w:delText>
        </w:r>
        <w:r w:rsidR="00907F6C" w:rsidRPr="000D14B3" w:rsidDel="00E82F0C">
          <w:rPr>
            <w:color w:val="202124"/>
            <w:highlight w:val="white"/>
          </w:rPr>
          <w:delText>interacting with smolts</w:delText>
        </w:r>
        <w:r w:rsidR="00412AC7" w:rsidDel="00E82F0C">
          <w:rPr>
            <w:color w:val="202124"/>
            <w:highlight w:val="white"/>
          </w:rPr>
          <w:delText xml:space="preserve"> </w:delText>
        </w:r>
        <w:r w:rsidR="00EB38E8" w:rsidRPr="000D14B3" w:rsidDel="00E82F0C">
          <w:rPr>
            <w:color w:val="202124"/>
            <w:highlight w:val="white"/>
          </w:rPr>
          <w:delText>during nighttime (when smolt migration is densest)</w:delText>
        </w:r>
        <w:r w:rsidR="00907F6C" w:rsidRPr="000D14B3" w:rsidDel="00E82F0C">
          <w:rPr>
            <w:color w:val="202124"/>
            <w:highlight w:val="white"/>
          </w:rPr>
          <w:delText>,</w:delText>
        </w:r>
        <w:r w:rsidR="00EB38E8" w:rsidRPr="000D14B3" w:rsidDel="00E82F0C">
          <w:rPr>
            <w:color w:val="202124"/>
            <w:highlight w:val="white"/>
          </w:rPr>
          <w:delText xml:space="preserve"> demonstrating that </w:delText>
        </w:r>
      </w:del>
      <w:r w:rsidR="00EB38E8" w:rsidRPr="000D14B3">
        <w:rPr>
          <w:color w:val="202124"/>
          <w:highlight w:val="white"/>
        </w:rPr>
        <w:t xml:space="preserve">Bull Trout </w:t>
      </w:r>
      <w:r w:rsidR="00452573" w:rsidRPr="000D14B3">
        <w:rPr>
          <w:color w:val="202124"/>
          <w:highlight w:val="white"/>
        </w:rPr>
        <w:t xml:space="preserve">likely </w:t>
      </w:r>
      <w:r w:rsidR="00CC1985" w:rsidRPr="000D14B3">
        <w:rPr>
          <w:color w:val="202124"/>
          <w:highlight w:val="white"/>
        </w:rPr>
        <w:t xml:space="preserve">synchronize </w:t>
      </w:r>
      <w:r w:rsidR="00EB38E8"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ins w:id="402" w:author="Nathan Furey" w:date="2022-07-05T16:38:00Z">
        <w:r w:rsidR="00E82F0C">
          <w:rPr>
            <w:color w:val="202124"/>
            <w:highlight w:val="white"/>
          </w:rPr>
          <w:t xml:space="preserve">, but this requires </w:t>
        </w:r>
        <w:r w:rsidR="00E82F0C">
          <w:rPr>
            <w:color w:val="202124"/>
            <w:highlight w:val="white"/>
          </w:rPr>
          <w:lastRenderedPageBreak/>
          <w:t>more tracking of movements and behavior during daytime periods</w:t>
        </w:r>
      </w:ins>
      <w:r w:rsidR="005D33B4" w:rsidRPr="000D14B3">
        <w:rPr>
          <w:color w:val="202124"/>
          <w:highlight w:val="white"/>
        </w:rPr>
        <w:t xml:space="preserve">. </w:t>
      </w:r>
      <w:r w:rsidR="00EB38E8" w:rsidRPr="000D14B3" w:rsidDel="006F7A8F">
        <w:rPr>
          <w:color w:val="202124"/>
          <w:highlight w:val="white"/>
        </w:rPr>
        <w:t xml:space="preserve">Due to the </w:t>
      </w:r>
      <w:r w:rsidR="00CC1985" w:rsidRPr="000D14B3" w:rsidDel="006F7A8F">
        <w:rPr>
          <w:color w:val="202124"/>
          <w:highlight w:val="white"/>
        </w:rPr>
        <w:t xml:space="preserve">resolution </w:t>
      </w:r>
      <w:r w:rsidR="00EB38E8" w:rsidRPr="000D14B3" w:rsidDel="006F7A8F">
        <w:rPr>
          <w:color w:val="202124"/>
          <w:highlight w:val="white"/>
        </w:rPr>
        <w:t xml:space="preserve">of the DIDSON system, we were unable to </w:t>
      </w:r>
      <w:r w:rsidR="00CC1985" w:rsidRPr="000D14B3" w:rsidDel="006F7A8F">
        <w:rPr>
          <w:color w:val="202124"/>
          <w:highlight w:val="white"/>
        </w:rPr>
        <w:t>confirm actual predation events</w:t>
      </w:r>
      <w:r w:rsidR="00996F0E" w:rsidDel="006F7A8F">
        <w:rPr>
          <w:color w:val="202124"/>
          <w:highlight w:val="white"/>
        </w:rPr>
        <w:t>,</w:t>
      </w:r>
      <w:r w:rsidR="00CC1985" w:rsidRPr="000D14B3" w:rsidDel="006F7A8F">
        <w:rPr>
          <w:color w:val="202124"/>
          <w:highlight w:val="white"/>
        </w:rPr>
        <w:t xml:space="preserve"> </w:t>
      </w:r>
      <w:r w:rsidR="00996F0E" w:rsidDel="006F7A8F">
        <w:rPr>
          <w:color w:val="202124"/>
          <w:highlight w:val="white"/>
        </w:rPr>
        <w:t>estimate</w:t>
      </w:r>
      <w:r w:rsidR="00996F0E" w:rsidRPr="000D14B3" w:rsidDel="006F7A8F">
        <w:rPr>
          <w:color w:val="202124"/>
          <w:highlight w:val="white"/>
        </w:rPr>
        <w:t xml:space="preserve"> </w:t>
      </w:r>
      <w:r w:rsidR="00EB38E8" w:rsidRPr="000D14B3" w:rsidDel="006F7A8F">
        <w:rPr>
          <w:color w:val="202124"/>
          <w:highlight w:val="white"/>
        </w:rPr>
        <w:t xml:space="preserve">the number of smolts consumed, </w:t>
      </w:r>
      <w:r w:rsidR="00996F0E" w:rsidDel="006F7A8F">
        <w:rPr>
          <w:color w:val="202124"/>
          <w:highlight w:val="white"/>
        </w:rPr>
        <w:t>or quantify</w:t>
      </w:r>
      <w:r w:rsidR="00996F0E" w:rsidRPr="000D14B3" w:rsidDel="006F7A8F">
        <w:rPr>
          <w:color w:val="202124"/>
          <w:highlight w:val="white"/>
        </w:rPr>
        <w:t xml:space="preserve"> </w:t>
      </w:r>
      <w:r w:rsidR="00EB38E8" w:rsidRPr="000D14B3" w:rsidDel="006F7A8F">
        <w:rPr>
          <w:color w:val="202124"/>
          <w:highlight w:val="white"/>
        </w:rPr>
        <w:t xml:space="preserve">the effectiveness of </w:t>
      </w:r>
      <w:r w:rsidR="00996F0E" w:rsidDel="006F7A8F">
        <w:rPr>
          <w:color w:val="202124"/>
          <w:highlight w:val="white"/>
        </w:rPr>
        <w:t>synchronized</w:t>
      </w:r>
      <w:r w:rsidR="00996F0E" w:rsidRPr="000D14B3" w:rsidDel="006F7A8F">
        <w:rPr>
          <w:color w:val="202124"/>
          <w:highlight w:val="white"/>
        </w:rPr>
        <w:t xml:space="preserve"> </w:t>
      </w:r>
      <w:r w:rsidR="00EB38E8" w:rsidRPr="000D14B3" w:rsidDel="006F7A8F">
        <w:rPr>
          <w:color w:val="202124"/>
          <w:highlight w:val="white"/>
        </w:rPr>
        <w:t>nocturnal movements of smolts (</w:t>
      </w:r>
      <w:r w:rsidR="001F1897" w:rsidRPr="000D14B3" w:rsidDel="006F7A8F">
        <w:rPr>
          <w:color w:val="202124"/>
          <w:highlight w:val="white"/>
        </w:rPr>
        <w:t xml:space="preserve">i.e., </w:t>
      </w:r>
      <w:r w:rsidR="00EB38E8" w:rsidRPr="000D14B3" w:rsidDel="006F7A8F">
        <w:rPr>
          <w:color w:val="202124"/>
          <w:highlight w:val="white"/>
        </w:rPr>
        <w:t>predator swamping</w:t>
      </w:r>
      <w:r w:rsidR="00BD6714" w:rsidRPr="000D14B3" w:rsidDel="006F7A8F">
        <w:rPr>
          <w:color w:val="202124"/>
          <w:highlight w:val="white"/>
        </w:rPr>
        <w:t xml:space="preserve">; </w:t>
      </w:r>
      <w:proofErr w:type="spellStart"/>
      <w:r w:rsidR="00BD6714" w:rsidRPr="000D14B3" w:rsidDel="006F7A8F">
        <w:rPr>
          <w:color w:val="202124"/>
          <w:highlight w:val="white"/>
        </w:rPr>
        <w:t>Furey</w:t>
      </w:r>
      <w:proofErr w:type="spellEnd"/>
      <w:r w:rsidR="00BD6714" w:rsidRPr="000D14B3" w:rsidDel="006F7A8F">
        <w:rPr>
          <w:color w:val="202124"/>
          <w:highlight w:val="white"/>
        </w:rPr>
        <w:t xml:space="preserve"> et al. 2016a; </w:t>
      </w:r>
      <w:proofErr w:type="spellStart"/>
      <w:r w:rsidR="00BD6714" w:rsidRPr="000D14B3" w:rsidDel="006F7A8F">
        <w:rPr>
          <w:color w:val="202124"/>
          <w:highlight w:val="white"/>
        </w:rPr>
        <w:t>Furey</w:t>
      </w:r>
      <w:proofErr w:type="spellEnd"/>
      <w:r w:rsidR="00BD6714" w:rsidRPr="000D14B3" w:rsidDel="006F7A8F">
        <w:rPr>
          <w:color w:val="202124"/>
          <w:highlight w:val="white"/>
        </w:rPr>
        <w:t xml:space="preserve"> et al. 2021b</w:t>
      </w:r>
      <w:r w:rsidR="00EB38E8" w:rsidRPr="000D14B3" w:rsidDel="006F7A8F">
        <w:rPr>
          <w:color w:val="202124"/>
          <w:highlight w:val="white"/>
        </w:rPr>
        <w:t xml:space="preserve">). Future studies could couple the use of </w:t>
      </w:r>
      <w:r w:rsidR="00CC1985" w:rsidRPr="000D14B3" w:rsidDel="006F7A8F">
        <w:rPr>
          <w:color w:val="202124"/>
          <w:highlight w:val="white"/>
        </w:rPr>
        <w:t xml:space="preserve">acoustic imaging, which is consistently improving, </w:t>
      </w:r>
      <w:r w:rsidR="00EB38E8" w:rsidRPr="000D14B3" w:rsidDel="006F7A8F">
        <w:rPr>
          <w:color w:val="202124"/>
          <w:highlight w:val="white"/>
        </w:rPr>
        <w:t>and other methods (</w:t>
      </w:r>
      <w:r w:rsidR="00CC1985" w:rsidRPr="000D14B3" w:rsidDel="006F7A8F">
        <w:rPr>
          <w:color w:val="202124"/>
          <w:highlight w:val="white"/>
        </w:rPr>
        <w:t>e.g.</w:t>
      </w:r>
      <w:r w:rsidR="00571EF3" w:rsidRPr="000D14B3" w:rsidDel="006F7A8F">
        <w:rPr>
          <w:color w:val="202124"/>
          <w:highlight w:val="white"/>
        </w:rPr>
        <w:t>,</w:t>
      </w:r>
      <w:r w:rsidR="00EB38E8" w:rsidRPr="000D14B3" w:rsidDel="006F7A8F">
        <w:rPr>
          <w:color w:val="202124"/>
          <w:highlight w:val="white"/>
        </w:rPr>
        <w:t xml:space="preserve"> diet studies</w:t>
      </w:r>
      <w:r w:rsidR="005C3916" w:rsidRPr="000D14B3" w:rsidDel="006F7A8F">
        <w:rPr>
          <w:color w:val="202124"/>
          <w:highlight w:val="white"/>
        </w:rPr>
        <w:t xml:space="preserve"> or high-resolution telemetry</w:t>
      </w:r>
      <w:r w:rsidR="00EB38E8" w:rsidRPr="000D14B3" w:rsidDel="006F7A8F">
        <w:rPr>
          <w:color w:val="202124"/>
          <w:highlight w:val="white"/>
        </w:rPr>
        <w:t xml:space="preserve">) to quantify Bull Trout predation rates on smolts. </w:t>
      </w:r>
    </w:p>
    <w:p w14:paraId="579B4FD8" w14:textId="08B0BA57" w:rsidR="00BF3D35" w:rsidRPr="000D14B3" w:rsidRDefault="006E5C1D" w:rsidP="00E71425">
      <w:pPr>
        <w:spacing w:line="480" w:lineRule="auto"/>
        <w:rPr>
          <w:color w:val="202124"/>
          <w:highlight w:val="white"/>
        </w:rPr>
      </w:pPr>
      <w:del w:id="403" w:author="Matt Cheng" w:date="2022-07-05T18:15:00Z">
        <w:r w:rsidRPr="000D14B3" w:rsidDel="00BB59A3">
          <w:rPr>
            <w:color w:val="202124"/>
            <w:highlight w:val="white"/>
          </w:rPr>
          <w:tab/>
        </w:r>
      </w:del>
      <w:del w:id="404" w:author="Nathan Furey" w:date="2022-07-05T16:29:00Z">
        <w:r w:rsidR="00BF3D35" w:rsidRPr="000D14B3" w:rsidDel="004753B7">
          <w:rPr>
            <w:color w:val="202124"/>
            <w:highlight w:val="white"/>
          </w:rPr>
          <w:delText xml:space="preserve">Activity of Bull Trout was most tightly linked with smolt migration densities </w:delText>
        </w:r>
        <w:r w:rsidR="005C3916" w:rsidRPr="000D14B3" w:rsidDel="004753B7">
          <w:rPr>
            <w:color w:val="202124"/>
            <w:highlight w:val="white"/>
          </w:rPr>
          <w:delText xml:space="preserve">for deployments when </w:delText>
        </w:r>
        <w:r w:rsidR="00BF3D35" w:rsidRPr="000D14B3" w:rsidDel="004753B7">
          <w:rPr>
            <w:color w:val="202124"/>
            <w:highlight w:val="white"/>
          </w:rPr>
          <w:delText>the DIDSON was deployed just upstream of the counting fence</w:delText>
        </w:r>
        <w:r w:rsidR="00571B1B" w:rsidRPr="000D14B3" w:rsidDel="004753B7">
          <w:rPr>
            <w:color w:val="202124"/>
            <w:highlight w:val="white"/>
          </w:rPr>
          <w:delText xml:space="preserve"> (Fig. 3E)</w:delText>
        </w:r>
        <w:r w:rsidR="00BF3D35" w:rsidRPr="000D14B3" w:rsidDel="004753B7">
          <w:rPr>
            <w:color w:val="202124"/>
            <w:highlight w:val="white"/>
          </w:rPr>
          <w:delText xml:space="preserve">. Potential feeding activity of Bull Trout was </w:delText>
        </w:r>
        <w:r w:rsidR="000F485D" w:rsidRPr="000D14B3" w:rsidDel="004753B7">
          <w:rPr>
            <w:color w:val="202124"/>
            <w:highlight w:val="white"/>
          </w:rPr>
          <w:delText>most</w:delText>
        </w:r>
        <w:r w:rsidR="00BF3D35" w:rsidRPr="000D14B3" w:rsidDel="004753B7">
          <w:rPr>
            <w:color w:val="202124"/>
            <w:highlight w:val="white"/>
          </w:rPr>
          <w:delText xml:space="preserve"> positively correlated with smolt densities</w:delText>
        </w:r>
        <w:r w:rsidR="000F485D" w:rsidRPr="000D14B3" w:rsidDel="004753B7">
          <w:rPr>
            <w:color w:val="202124"/>
            <w:highlight w:val="white"/>
          </w:rPr>
          <w:delText xml:space="preserve"> upstream of the fence, but not elsewhere in the system</w:delText>
        </w:r>
        <w:r w:rsidR="00BF3D35" w:rsidRPr="000D14B3" w:rsidDel="004753B7">
          <w:rPr>
            <w:color w:val="202124"/>
            <w:highlight w:val="white"/>
          </w:rPr>
          <w:delText xml:space="preserve">. Thus, it </w:delText>
        </w:r>
        <w:r w:rsidR="00C04B81" w:rsidRPr="000D14B3" w:rsidDel="004753B7">
          <w:rPr>
            <w:color w:val="202124"/>
            <w:highlight w:val="white"/>
          </w:rPr>
          <w:delText>appears smolt-Bull Trout interactions are most tightly coupled just upstream of this anthropogenic structure</w:delText>
        </w:r>
        <w:r w:rsidR="00345BA2" w:rsidRPr="000D14B3" w:rsidDel="004753B7">
          <w:rPr>
            <w:color w:val="202124"/>
            <w:highlight w:val="white"/>
          </w:rPr>
          <w:delText>.</w:delText>
        </w:r>
        <w:r w:rsidR="00BF3D35" w:rsidRPr="000D14B3" w:rsidDel="004753B7">
          <w:rPr>
            <w:color w:val="202124"/>
            <w:highlight w:val="white"/>
          </w:rPr>
          <w:delText xml:space="preserve"> </w:delText>
        </w:r>
        <w:r w:rsidR="00B1709D" w:rsidRPr="000D14B3" w:rsidDel="004753B7">
          <w:rPr>
            <w:color w:val="202124"/>
            <w:highlight w:val="white"/>
          </w:rPr>
          <w:delText>In fact,</w:delText>
        </w:r>
        <w:r w:rsidR="00BF3D35" w:rsidRPr="000D14B3" w:rsidDel="004753B7">
          <w:rPr>
            <w:color w:val="202124"/>
            <w:highlight w:val="white"/>
          </w:rPr>
          <w:delText xml:space="preserve"> </w:delText>
        </w:r>
      </w:del>
      <w:del w:id="405" w:author="Nathan Furey" w:date="2022-07-05T16:30:00Z">
        <w:r w:rsidR="00BF3D35" w:rsidRPr="000D14B3" w:rsidDel="004753B7">
          <w:rPr>
            <w:color w:val="202124"/>
            <w:highlight w:val="white"/>
          </w:rPr>
          <w:delText xml:space="preserve">Bull Trout </w:delText>
        </w:r>
        <w:r w:rsidR="00B1709D" w:rsidRPr="000D14B3" w:rsidDel="004753B7">
          <w:rPr>
            <w:color w:val="202124"/>
            <w:highlight w:val="white"/>
          </w:rPr>
          <w:delText xml:space="preserve">feed </w:delText>
        </w:r>
        <w:r w:rsidR="00BF3D35" w:rsidRPr="000D14B3" w:rsidDel="004753B7">
          <w:rPr>
            <w:color w:val="202124"/>
            <w:highlight w:val="white"/>
          </w:rPr>
          <w:delText xml:space="preserve">at higher rates (e.g., at </w:delText>
        </w:r>
        <w:r w:rsidR="00BF3D35" w:rsidRPr="000D14B3" w:rsidDel="004753B7">
          <w:rPr>
            <w:i/>
            <w:color w:val="202124"/>
            <w:highlight w:val="white"/>
          </w:rPr>
          <w:delText>ad libitum</w:delText>
        </w:r>
        <w:r w:rsidR="00BF3D35" w:rsidRPr="000D14B3" w:rsidDel="004753B7">
          <w:rPr>
            <w:iCs/>
            <w:color w:val="202124"/>
            <w:highlight w:val="white"/>
          </w:rPr>
          <w:delText>)</w:delText>
        </w:r>
        <w:r w:rsidR="00BF3D35" w:rsidRPr="000D14B3" w:rsidDel="004753B7">
          <w:rPr>
            <w:i/>
            <w:color w:val="202124"/>
            <w:highlight w:val="white"/>
          </w:rPr>
          <w:delText xml:space="preserve"> </w:delText>
        </w:r>
        <w:r w:rsidR="00BF3D35" w:rsidRPr="000D14B3" w:rsidDel="004753B7">
          <w:rPr>
            <w:color w:val="202124"/>
            <w:highlight w:val="white"/>
          </w:rPr>
          <w:delText xml:space="preserve">at the counting fence relative to other locales </w:delText>
        </w:r>
        <w:r w:rsidR="00E71ED2" w:rsidRPr="000D14B3" w:rsidDel="004753B7">
          <w:rPr>
            <w:color w:val="202124"/>
            <w:highlight w:val="white"/>
          </w:rPr>
          <w:fldChar w:fldCharType="begin"/>
        </w:r>
        <w:r w:rsidR="004A2447" w:rsidRPr="000D14B3" w:rsidDel="004753B7">
          <w:rPr>
            <w:color w:val="202124"/>
            <w:highlight w:val="white"/>
          </w:rPr>
          <w:del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E71ED2" w:rsidRPr="000D14B3" w:rsidDel="004753B7">
          <w:rPr>
            <w:color w:val="202124"/>
            <w:highlight w:val="white"/>
          </w:rPr>
          <w:fldChar w:fldCharType="separate"/>
        </w:r>
        <w:r w:rsidR="00D119AF" w:rsidRPr="000D14B3" w:rsidDel="004753B7">
          <w:rPr>
            <w:noProof/>
            <w:color w:val="202124"/>
            <w:highlight w:val="white"/>
          </w:rPr>
          <w:delText>(Furey et al. 2016b)</w:delText>
        </w:r>
        <w:r w:rsidR="00E71ED2" w:rsidRPr="000D14B3" w:rsidDel="004753B7">
          <w:rPr>
            <w:color w:val="202124"/>
            <w:highlight w:val="white"/>
          </w:rPr>
          <w:fldChar w:fldCharType="end"/>
        </w:r>
        <w:r w:rsidR="00E71ED2" w:rsidRPr="000D14B3" w:rsidDel="004753B7">
          <w:rPr>
            <w:color w:val="202124"/>
            <w:highlight w:val="white"/>
          </w:rPr>
          <w:delText xml:space="preserve">, </w:delText>
        </w:r>
        <w:r w:rsidR="00B1709D" w:rsidRPr="000D14B3" w:rsidDel="004753B7">
          <w:rPr>
            <w:color w:val="202124"/>
            <w:highlight w:val="white"/>
          </w:rPr>
          <w:delText>and it appears that fine-scale behaviors</w:delText>
        </w:r>
        <w:r w:rsidR="00D62258" w:rsidDel="004753B7">
          <w:rPr>
            <w:color w:val="202124"/>
            <w:highlight w:val="white"/>
          </w:rPr>
          <w:delText xml:space="preserve"> (</w:delText>
        </w:r>
        <w:r w:rsidR="00CC45EF" w:rsidDel="004753B7">
          <w:rPr>
            <w:color w:val="202124"/>
            <w:highlight w:val="white"/>
          </w:rPr>
          <w:delText xml:space="preserve">i.e., </w:delText>
        </w:r>
        <w:r w:rsidR="000A7C22" w:rsidDel="004753B7">
          <w:rPr>
            <w:color w:val="202124"/>
            <w:highlight w:val="white"/>
          </w:rPr>
          <w:delText xml:space="preserve">actively </w:delText>
        </w:r>
        <w:r w:rsidR="00EE43AC" w:rsidDel="004753B7">
          <w:rPr>
            <w:color w:val="202124"/>
            <w:highlight w:val="white"/>
          </w:rPr>
          <w:delText>pursuing smolts as they appear as observed by the DIDSON</w:delText>
        </w:r>
        <w:r w:rsidR="00D62258" w:rsidDel="004753B7">
          <w:rPr>
            <w:color w:val="202124"/>
            <w:highlight w:val="white"/>
          </w:rPr>
          <w:delText>)</w:delText>
        </w:r>
        <w:r w:rsidR="00B1709D" w:rsidRPr="000D14B3" w:rsidDel="004753B7">
          <w:rPr>
            <w:color w:val="202124"/>
            <w:highlight w:val="white"/>
          </w:rPr>
          <w:delText xml:space="preserve"> </w:delText>
        </w:r>
        <w:r w:rsidR="00C61049" w:rsidRPr="000D14B3" w:rsidDel="004753B7">
          <w:rPr>
            <w:color w:val="202124"/>
            <w:highlight w:val="white"/>
          </w:rPr>
          <w:delText xml:space="preserve">likely </w:delText>
        </w:r>
        <w:r w:rsidR="00B1709D" w:rsidRPr="000D14B3" w:rsidDel="004753B7">
          <w:rPr>
            <w:color w:val="202124"/>
            <w:highlight w:val="white"/>
          </w:rPr>
          <w:delText>reflect these observations of feeding intensity</w:delText>
        </w:r>
        <w:r w:rsidR="00BF3D35" w:rsidRPr="000D14B3" w:rsidDel="004753B7">
          <w:rPr>
            <w:color w:val="202124"/>
            <w:highlight w:val="white"/>
          </w:rPr>
          <w:delText>. As a result, the counting fence may create a spatial bottleneck for migrant smolts to pass. It is possible that the constriction of the counting fence, and potentially the presence of Bull Trout</w:delText>
        </w:r>
        <w:r w:rsidR="007C5535" w:rsidDel="004753B7">
          <w:rPr>
            <w:color w:val="202124"/>
            <w:highlight w:val="white"/>
          </w:rPr>
          <w:delText>,</w:delText>
        </w:r>
        <w:r w:rsidR="00BF3D35" w:rsidRPr="000D14B3" w:rsidDel="004753B7">
          <w:rPr>
            <w:color w:val="202124"/>
            <w:highlight w:val="white"/>
          </w:rPr>
          <w:delText xml:space="preserve"> may concentrate smolts within a small area, slowing the movement speeds of smolts, and thus, increasing the foraging efficiency of Bull Trout. However, further research could better quantify how smolts behave as they pass through the counting fence relative to other landscapes, </w:delText>
        </w:r>
        <w:r w:rsidR="000013B7" w:rsidRPr="000D14B3" w:rsidDel="004753B7">
          <w:rPr>
            <w:color w:val="202124"/>
            <w:highlight w:val="white"/>
          </w:rPr>
          <w:delText xml:space="preserve">and if mortality is higher at the fence, </w:delText>
        </w:r>
        <w:r w:rsidR="00BF3D35" w:rsidRPr="000D14B3" w:rsidDel="004753B7">
          <w:rPr>
            <w:color w:val="202124"/>
            <w:highlight w:val="white"/>
          </w:rPr>
          <w:delText xml:space="preserve">potentially </w:delText>
        </w:r>
        <w:r w:rsidR="00BA329A" w:rsidRPr="000D14B3" w:rsidDel="004753B7">
          <w:rPr>
            <w:color w:val="202124"/>
            <w:highlight w:val="white"/>
          </w:rPr>
          <w:delText>via</w:delText>
        </w:r>
        <w:r w:rsidR="00BF3D35" w:rsidRPr="000D14B3" w:rsidDel="004753B7">
          <w:rPr>
            <w:color w:val="202124"/>
            <w:highlight w:val="white"/>
          </w:rPr>
          <w:delText xml:space="preserve"> telemetry tracking</w:delText>
        </w:r>
        <w:r w:rsidR="00996F0E" w:rsidDel="004753B7">
          <w:rPr>
            <w:color w:val="202124"/>
            <w:highlight w:val="white"/>
          </w:rPr>
          <w:delText xml:space="preserve"> upstream of the fence</w:delText>
        </w:r>
        <w:r w:rsidR="00BF3D35" w:rsidRPr="000D14B3" w:rsidDel="004753B7">
          <w:rPr>
            <w:color w:val="202124"/>
            <w:highlight w:val="white"/>
          </w:rPr>
          <w:delText xml:space="preserve">. Given the short duration </w:delText>
        </w:r>
        <w:r w:rsidR="0082173B" w:rsidRPr="000D14B3" w:rsidDel="004753B7">
          <w:rPr>
            <w:color w:val="202124"/>
            <w:highlight w:val="white"/>
          </w:rPr>
          <w:delText xml:space="preserve">of </w:delText>
        </w:r>
        <w:r w:rsidR="00BF3D35" w:rsidRPr="000D14B3" w:rsidDel="004753B7">
          <w:rPr>
            <w:color w:val="202124"/>
            <w:highlight w:val="white"/>
          </w:rPr>
          <w:delText>our study (10 days), which was due to opportunistic use of the DIDSON during other field programs, we believe our conclusions could be better supported by monitoring the upstream fence site more intensively (i</w:delText>
        </w:r>
        <w:r w:rsidR="00714658" w:rsidRPr="000D14B3" w:rsidDel="004753B7">
          <w:rPr>
            <w:color w:val="202124"/>
            <w:highlight w:val="white"/>
          </w:rPr>
          <w:delText>.</w:delText>
        </w:r>
        <w:r w:rsidR="00BF3D35" w:rsidRPr="000D14B3" w:rsidDel="004753B7">
          <w:rPr>
            <w:color w:val="202124"/>
            <w:highlight w:val="white"/>
          </w:rPr>
          <w:delText xml:space="preserve">e., additional days), with concurrent comparisons of other sites. </w:delText>
        </w:r>
        <w:r w:rsidR="005C3916" w:rsidRPr="000D14B3" w:rsidDel="004753B7">
          <w:rPr>
            <w:color w:val="202124"/>
            <w:highlight w:val="white"/>
          </w:rPr>
          <w:delText xml:space="preserve">We also acknowledge that with only one DIDSON unit, we were unable to compare differences in predator-prey interactions between or among sites simultaneously. </w:delText>
        </w:r>
      </w:del>
    </w:p>
    <w:p w14:paraId="037F503F" w14:textId="4699EBDF" w:rsidR="0003245F" w:rsidRPr="000D14B3" w:rsidDel="003B5CEC" w:rsidRDefault="00917F99" w:rsidP="003B5CEC">
      <w:pPr>
        <w:spacing w:line="480" w:lineRule="auto"/>
        <w:rPr>
          <w:del w:id="406" w:author="Nathan Furey" w:date="2022-07-05T15:59:00Z"/>
          <w:color w:val="202124"/>
          <w:highlight w:val="white"/>
        </w:rPr>
      </w:pPr>
      <w:r w:rsidRPr="000D14B3">
        <w:rPr>
          <w:color w:val="202124"/>
          <w:highlight w:val="white"/>
        </w:rPr>
        <w:tab/>
      </w:r>
      <w:del w:id="407" w:author="Nathan Furey" w:date="2022-07-05T15:59:00Z">
        <w:r w:rsidRPr="000D14B3" w:rsidDel="003B5CEC">
          <w:rPr>
            <w:color w:val="202124"/>
            <w:highlight w:val="white"/>
          </w:rPr>
          <w:delText xml:space="preserve">Although </w:delText>
        </w:r>
        <w:r w:rsidR="007B2D91" w:rsidRPr="000D14B3" w:rsidDel="003B5CEC">
          <w:rPr>
            <w:color w:val="202124"/>
            <w:highlight w:val="white"/>
          </w:rPr>
          <w:delText xml:space="preserve">beyond </w:delText>
        </w:r>
        <w:r w:rsidRPr="000D14B3" w:rsidDel="003B5CEC">
          <w:rPr>
            <w:color w:val="202124"/>
            <w:highlight w:val="white"/>
          </w:rPr>
          <w:delText xml:space="preserve">the </w:delText>
        </w:r>
        <w:r w:rsidR="005A2294" w:rsidRPr="000D14B3" w:rsidDel="003B5CEC">
          <w:rPr>
            <w:color w:val="202124"/>
            <w:highlight w:val="white"/>
          </w:rPr>
          <w:delText>scope</w:delText>
        </w:r>
        <w:r w:rsidRPr="000D14B3" w:rsidDel="003B5CEC">
          <w:rPr>
            <w:color w:val="202124"/>
            <w:highlight w:val="white"/>
          </w:rPr>
          <w:delText xml:space="preserve"> </w:delText>
        </w:r>
        <w:r w:rsidR="007B2D91" w:rsidRPr="000D14B3" w:rsidDel="003B5CEC">
          <w:rPr>
            <w:color w:val="202124"/>
            <w:highlight w:val="white"/>
          </w:rPr>
          <w:delText xml:space="preserve">of our study, a variety of factors could affect the predator-prey interactions between </w:delText>
        </w:r>
        <w:r w:rsidR="00A63F8E" w:rsidRPr="000D14B3" w:rsidDel="003B5CEC">
          <w:rPr>
            <w:color w:val="202124"/>
            <w:highlight w:val="white"/>
          </w:rPr>
          <w:delText>Sockeye Salmon</w:delText>
        </w:r>
        <w:r w:rsidR="007B2D91" w:rsidRPr="000D14B3" w:rsidDel="003B5CEC">
          <w:rPr>
            <w:color w:val="202124"/>
            <w:highlight w:val="white"/>
          </w:rPr>
          <w:delText xml:space="preserve"> smolts and Bull Trout. </w:delText>
        </w:r>
        <w:r w:rsidR="00171C9B" w:rsidRPr="000D14B3" w:rsidDel="003B5CEC">
          <w:rPr>
            <w:color w:val="202124"/>
            <w:highlight w:val="white"/>
          </w:rPr>
          <w:delText xml:space="preserve">Several studies have found that </w:delText>
        </w:r>
        <w:r w:rsidR="00474473" w:rsidRPr="000D14B3" w:rsidDel="003B5CEC">
          <w:rPr>
            <w:color w:val="202124"/>
            <w:highlight w:val="white"/>
          </w:rPr>
          <w:delText>smaller</w:delText>
        </w:r>
        <w:r w:rsidR="00171C9B" w:rsidRPr="000D14B3" w:rsidDel="003B5CEC">
          <w:rPr>
            <w:color w:val="202124"/>
            <w:highlight w:val="white"/>
          </w:rPr>
          <w:delText xml:space="preserve"> smolts tend to have </w:delText>
        </w:r>
        <w:r w:rsidR="00474473" w:rsidRPr="000D14B3" w:rsidDel="003B5CEC">
          <w:rPr>
            <w:color w:val="202124"/>
            <w:highlight w:val="white"/>
          </w:rPr>
          <w:delText>lower</w:delText>
        </w:r>
        <w:r w:rsidR="00171C9B" w:rsidRPr="000D14B3" w:rsidDel="003B5CEC">
          <w:rPr>
            <w:color w:val="202124"/>
            <w:highlight w:val="white"/>
          </w:rPr>
          <w:delText xml:space="preserve"> survival rates, likely due to size-dependent </w:delText>
        </w:r>
        <w:r w:rsidR="00C27D87" w:rsidRPr="000D14B3" w:rsidDel="003B5CEC">
          <w:rPr>
            <w:color w:val="202124"/>
            <w:highlight w:val="white"/>
          </w:rPr>
          <w:delText>predation</w:delText>
        </w:r>
        <w:r w:rsidR="003B19C0" w:rsidRPr="000D14B3" w:rsidDel="003B5CEC">
          <w:rPr>
            <w:color w:val="202124"/>
            <w:highlight w:val="white"/>
          </w:rPr>
          <w:delText xml:space="preserve"> </w:delText>
        </w:r>
      </w:del>
    </w:p>
    <w:p w14:paraId="6C9BDE74" w14:textId="6917E516" w:rsidR="00F67F70" w:rsidRPr="000D14B3" w:rsidDel="003B5CEC" w:rsidRDefault="009E2EFA" w:rsidP="003B5CEC">
      <w:pPr>
        <w:spacing w:line="480" w:lineRule="auto"/>
        <w:rPr>
          <w:del w:id="408" w:author="Nathan Furey" w:date="2022-07-05T15:59:00Z"/>
          <w:color w:val="202124"/>
          <w:highlight w:val="white"/>
        </w:rPr>
      </w:pPr>
      <w:del w:id="409" w:author="Nathan Furey" w:date="2022-07-05T15:59:00Z">
        <w:r w:rsidRPr="000D14B3" w:rsidDel="003B5CEC">
          <w:rPr>
            <w:color w:val="202124"/>
            <w:highlight w:val="white"/>
          </w:rPr>
          <w:fldChar w:fldCharType="begin"/>
        </w:r>
        <w:r w:rsidR="004A2447" w:rsidRPr="000D14B3" w:rsidDel="003B5CEC">
          <w:rPr>
            <w:color w:val="202124"/>
            <w:highlight w:val="white"/>
          </w:rPr>
          <w:del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Pr="000D14B3" w:rsidDel="003B5CEC">
          <w:rPr>
            <w:color w:val="202124"/>
            <w:highlight w:val="white"/>
          </w:rPr>
          <w:fldChar w:fldCharType="separate"/>
        </w:r>
        <w:r w:rsidR="00D119AF" w:rsidRPr="000D14B3" w:rsidDel="003B5CEC">
          <w:rPr>
            <w:noProof/>
            <w:color w:val="202124"/>
            <w:highlight w:val="white"/>
          </w:rPr>
          <w:delText>(West and Larkin 1987; Saloniemi et al. 2004; Duffy and Beauchamp 2008; Tucker et al. 2016)</w:delText>
        </w:r>
        <w:r w:rsidRPr="000D14B3" w:rsidDel="003B5CEC">
          <w:rPr>
            <w:color w:val="202124"/>
            <w:highlight w:val="white"/>
          </w:rPr>
          <w:fldChar w:fldCharType="end"/>
        </w:r>
        <w:r w:rsidRPr="000D14B3" w:rsidDel="003B5CEC">
          <w:rPr>
            <w:color w:val="202124"/>
            <w:highlight w:val="white"/>
          </w:rPr>
          <w:delText>.</w:delText>
        </w:r>
      </w:del>
    </w:p>
    <w:p w14:paraId="1186DDFA" w14:textId="60E225D5" w:rsidR="00A9665A" w:rsidRPr="000D14B3" w:rsidDel="003B5CEC" w:rsidRDefault="007B2D91" w:rsidP="003B5CEC">
      <w:pPr>
        <w:spacing w:line="480" w:lineRule="auto"/>
        <w:rPr>
          <w:del w:id="410" w:author="Nathan Furey" w:date="2022-07-05T15:59:00Z"/>
        </w:rPr>
      </w:pPr>
      <w:del w:id="411" w:author="Nathan Furey" w:date="2022-07-05T15:59:00Z">
        <w:r w:rsidRPr="000D14B3" w:rsidDel="003B5CEC">
          <w:delText xml:space="preserve">Similarly, smolts in poor body condition </w:delText>
        </w:r>
        <w:r w:rsidR="005853AA" w:rsidRPr="000D14B3" w:rsidDel="003B5CEC">
          <w:fldChar w:fldCharType="begin"/>
        </w:r>
        <w:r w:rsidR="004A2447" w:rsidRPr="000D14B3" w:rsidDel="003B5CEC">
          <w:del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005853AA" w:rsidRPr="000D14B3" w:rsidDel="003B5CEC">
          <w:fldChar w:fldCharType="separate"/>
        </w:r>
        <w:r w:rsidR="00D119AF" w:rsidRPr="000D14B3" w:rsidDel="003B5CEC">
          <w:rPr>
            <w:noProof/>
          </w:rPr>
          <w:delText>(Tucker et al. 2016)</w:delText>
        </w:r>
        <w:r w:rsidR="005853AA" w:rsidRPr="000D14B3" w:rsidDel="003B5CEC">
          <w:fldChar w:fldCharType="end"/>
        </w:r>
        <w:r w:rsidR="005853AA" w:rsidRPr="000D14B3" w:rsidDel="003B5CEC">
          <w:delText xml:space="preserve"> </w:delText>
        </w:r>
        <w:r w:rsidRPr="000D14B3" w:rsidDel="003B5CEC">
          <w:delText xml:space="preserve">or experiencing specific infections </w:delText>
        </w:r>
      </w:del>
    </w:p>
    <w:p w14:paraId="3E15CFC4" w14:textId="4B741366" w:rsidR="00054822" w:rsidRPr="000D14B3" w:rsidRDefault="005A6DB0" w:rsidP="003B5CEC">
      <w:pPr>
        <w:spacing w:line="480" w:lineRule="auto"/>
      </w:pPr>
      <w:del w:id="412" w:author="Nathan Furey" w:date="2022-07-05T15:59:00Z">
        <w:r w:rsidRPr="000D14B3" w:rsidDel="003B5CEC">
          <w:fldChar w:fldCharType="begin"/>
        </w:r>
        <w:r w:rsidR="004A2447" w:rsidRPr="000D14B3" w:rsidDel="003B5CEC">
          <w:del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Pr="000D14B3" w:rsidDel="003B5CEC">
          <w:fldChar w:fldCharType="separate"/>
        </w:r>
        <w:r w:rsidR="00D119AF" w:rsidRPr="000D14B3" w:rsidDel="003B5CEC">
          <w:rPr>
            <w:noProof/>
          </w:rPr>
          <w:delText>(Miller et al. 2014; Jeffries et al. 2014; Furey et al. 2021a)</w:delText>
        </w:r>
        <w:r w:rsidRPr="000D14B3" w:rsidDel="003B5CEC">
          <w:fldChar w:fldCharType="end"/>
        </w:r>
        <w:r w:rsidRPr="000D14B3" w:rsidDel="003B5CEC">
          <w:delText xml:space="preserve"> </w:delText>
        </w:r>
        <w:r w:rsidR="007B2D91" w:rsidRPr="000D14B3" w:rsidDel="003B5CEC">
          <w:delText xml:space="preserve">can experience increased predation or mortality. </w:delText>
        </w:r>
        <w:r w:rsidR="00C27D87" w:rsidRPr="000D14B3" w:rsidDel="003B5CEC">
          <w:delText>Further r</w:delText>
        </w:r>
        <w:r w:rsidR="007B2D91" w:rsidRPr="000D14B3" w:rsidDel="003B5CEC">
          <w:delText>esearch could attempt to quantify</w:delText>
        </w:r>
        <w:r w:rsidR="00C27D87" w:rsidRPr="000D14B3" w:rsidDel="003B5CEC">
          <w:delText xml:space="preserve"> behavioral mechanisms of predation-based selection processes and how such selection might be </w:delText>
        </w:r>
        <w:r w:rsidR="007B2D91" w:rsidRPr="000D14B3" w:rsidDel="003B5CEC">
          <w:delText>affected by anthropogenic structures.</w:delText>
        </w:r>
      </w:del>
    </w:p>
    <w:p w14:paraId="72E1AD55" w14:textId="1B3512B7"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w:t>
      </w:r>
      <w:proofErr w:type="spellStart"/>
      <w:r w:rsidR="0085174F">
        <w:rPr>
          <w:color w:val="202124"/>
          <w:highlight w:val="white"/>
        </w:rPr>
        <w:t>Furey</w:t>
      </w:r>
      <w:proofErr w:type="spellEnd"/>
      <w:r w:rsidR="0085174F">
        <w:rPr>
          <w:color w:val="202124"/>
          <w:highlight w:val="white"/>
        </w:rPr>
        <w:t xml:space="preserve">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167316F8"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w:t>
      </w:r>
      <w:r w:rsidR="00EB2E20" w:rsidRPr="000D14B3">
        <w:rPr>
          <w:color w:val="202124"/>
        </w:rPr>
        <w:lastRenderedPageBreak/>
        <w:t xml:space="preserve">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proofErr w:type="spellStart"/>
      <w:r w:rsidR="006035F2">
        <w:rPr>
          <w:color w:val="202124"/>
          <w:highlight w:val="white"/>
        </w:rPr>
        <w:t>Hinch</w:t>
      </w:r>
      <w:proofErr w:type="spellEnd"/>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w:t>
      </w:r>
      <w:r w:rsidR="006035F2">
        <w:rPr>
          <w:color w:val="202124"/>
          <w:highlight w:val="white"/>
        </w:rPr>
        <w:t xml:space="preserve"> </w:t>
      </w:r>
      <w:proofErr w:type="spellStart"/>
      <w:r w:rsidR="006035F2">
        <w:rPr>
          <w:color w:val="202124"/>
          <w:highlight w:val="white"/>
        </w:rPr>
        <w:t>Furey</w:t>
      </w:r>
      <w:proofErr w:type="spellEnd"/>
      <w:r w:rsidR="006035F2">
        <w:rPr>
          <w:color w:val="202124"/>
          <w:highlight w:val="white"/>
        </w:rPr>
        <w:t xml:space="preserve">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ins w:id="413" w:author="Matt Cheng" w:date="2022-07-06T10:34:00Z">
        <w:r w:rsidR="009A1B2E">
          <w:rPr>
            <w:color w:val="202124"/>
            <w:highlight w:val="white"/>
          </w:rPr>
          <w:t>This</w:t>
        </w:r>
      </w:ins>
      <w:ins w:id="414" w:author="Matt Cheng" w:date="2022-07-06T10:33:00Z">
        <w:r w:rsidR="00A56149">
          <w:rPr>
            <w:color w:val="202124"/>
            <w:highlight w:val="white"/>
          </w:rPr>
          <w:t xml:space="preserve"> manuscript was improved by </w:t>
        </w:r>
      </w:ins>
      <w:ins w:id="415" w:author="Matt Cheng" w:date="2022-07-06T10:34:00Z">
        <w:r w:rsidR="00350764">
          <w:rPr>
            <w:color w:val="202124"/>
            <w:highlight w:val="white"/>
          </w:rPr>
          <w:t xml:space="preserve">the </w:t>
        </w:r>
      </w:ins>
      <w:ins w:id="416" w:author="Matt Cheng" w:date="2022-07-06T10:33:00Z">
        <w:r w:rsidR="00A56149">
          <w:rPr>
            <w:color w:val="202124"/>
            <w:highlight w:val="white"/>
          </w:rPr>
          <w:t xml:space="preserve">comments </w:t>
        </w:r>
      </w:ins>
      <w:ins w:id="417" w:author="Matt Cheng" w:date="2022-07-06T10:34:00Z">
        <w:r w:rsidR="003D7282">
          <w:rPr>
            <w:color w:val="202124"/>
            <w:highlight w:val="white"/>
          </w:rPr>
          <w:t xml:space="preserve">and suggestions </w:t>
        </w:r>
        <w:r w:rsidR="00B554B5">
          <w:rPr>
            <w:color w:val="202124"/>
            <w:highlight w:val="white"/>
          </w:rPr>
          <w:t>from</w:t>
        </w:r>
      </w:ins>
      <w:ins w:id="418" w:author="Matt Cheng" w:date="2022-07-06T10:33:00Z">
        <w:r w:rsidR="00A56149">
          <w:rPr>
            <w:color w:val="202124"/>
            <w:highlight w:val="white"/>
          </w:rPr>
          <w:t xml:space="preserve"> three anonymous reviewers. </w:t>
        </w:r>
      </w:ins>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commentRangeStart w:id="419"/>
      <w:r w:rsidRPr="005854A5">
        <w:rPr>
          <w:rFonts w:ascii="Times New Roman" w:hAnsi="Times New Roman" w:cs="Times New Roman"/>
          <w:color w:val="000000" w:themeColor="text1"/>
          <w:sz w:val="24"/>
          <w:szCs w:val="24"/>
          <w:highlight w:val="white"/>
        </w:rPr>
        <w:lastRenderedPageBreak/>
        <w:t xml:space="preserve">References: </w:t>
      </w:r>
      <w:commentRangeEnd w:id="419"/>
      <w:r w:rsidR="001174D9">
        <w:rPr>
          <w:rStyle w:val="CommentReference"/>
          <w:rFonts w:ascii="Arial" w:eastAsia="Arial" w:hAnsi="Arial" w:cs="Arial"/>
          <w:color w:val="auto"/>
          <w:lang w:val="en"/>
        </w:rPr>
        <w:commentReference w:id="419"/>
      </w:r>
    </w:p>
    <w:p w14:paraId="660DE1DB" w14:textId="77777777" w:rsidR="00182D35" w:rsidRPr="000D14B3" w:rsidRDefault="00182D35" w:rsidP="00182D35">
      <w:pPr>
        <w:rPr>
          <w:highlight w:val="white"/>
        </w:rPr>
      </w:pPr>
    </w:p>
    <w:p w14:paraId="552A9AD9" w14:textId="77777777" w:rsidR="002E36CD" w:rsidRPr="00D26788" w:rsidRDefault="002E36CD" w:rsidP="002E36CD">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proofErr w:type="spellStart"/>
      <w:r w:rsidRPr="00D26788">
        <w:t>Beamesderfer</w:t>
      </w:r>
      <w:proofErr w:type="spellEnd"/>
      <w:r w:rsidRPr="00D26788">
        <w:t>, R. C. P., D. L. Ward, and A. A. Nigro. 1996. Evaluation of the biological basis for a predator control program on northern squawfish (</w:t>
      </w:r>
      <w:proofErr w:type="spellStart"/>
      <w:r w:rsidRPr="00784F05">
        <w:rPr>
          <w:i/>
          <w:iCs/>
        </w:rPr>
        <w:t>Ptychocheilus</w:t>
      </w:r>
      <w:proofErr w:type="spellEnd"/>
      <w:r w:rsidRPr="00784F05">
        <w:rPr>
          <w:i/>
          <w:iCs/>
        </w:rPr>
        <w:t xml:space="preserve"> </w:t>
      </w:r>
      <w:proofErr w:type="spellStart"/>
      <w:r w:rsidRPr="00784F05">
        <w:rPr>
          <w:i/>
          <w:iCs/>
        </w:rPr>
        <w:t>oregonensis</w:t>
      </w:r>
      <w:proofErr w:type="spellEnd"/>
      <w:r w:rsidRPr="00D26788">
        <w:t>) in the Columbia and Snake rivers. Canadian Journal of Fisheries and Aquatic Sciences 53:2898–2908.</w:t>
      </w:r>
    </w:p>
    <w:p w14:paraId="5E836D24" w14:textId="77777777" w:rsidR="002E36CD" w:rsidRPr="00D26788" w:rsidRDefault="002E36CD" w:rsidP="002E36CD">
      <w:pPr>
        <w:pStyle w:val="Bibliography"/>
      </w:pPr>
      <w:r w:rsidRPr="00D26788">
        <w:t xml:space="preserve">Blackwell, B. F., and F. </w:t>
      </w:r>
      <w:proofErr w:type="spellStart"/>
      <w:r w:rsidRPr="00D26788">
        <w:t>Juanes</w:t>
      </w:r>
      <w:proofErr w:type="spellEnd"/>
      <w:r w:rsidRPr="00D26788">
        <w:t>. 1998. Predation on Atlantic Salmon Smolts by Striped Bass after Dam Passage. North American Journal of Fisheries Management 18(4):936–939.</w:t>
      </w:r>
    </w:p>
    <w:p w14:paraId="72FEF702" w14:textId="77777777" w:rsidR="002E36CD" w:rsidRPr="00D26788" w:rsidRDefault="002E36CD" w:rsidP="002E36CD">
      <w:pPr>
        <w:pStyle w:val="Bibliography"/>
      </w:pPr>
      <w:r w:rsidRPr="00D26788">
        <w:t xml:space="preserve">Bradford, M. J., B. J. </w:t>
      </w:r>
      <w:proofErr w:type="spellStart"/>
      <w:r w:rsidRPr="00D26788">
        <w:t>Pyper</w:t>
      </w:r>
      <w:proofErr w:type="spellEnd"/>
      <w:r w:rsidRPr="00D26788">
        <w:t xml:space="preserve">, and K. S. </w:t>
      </w:r>
      <w:proofErr w:type="spellStart"/>
      <w:r w:rsidRPr="00D26788">
        <w:t>Shortreed</w:t>
      </w:r>
      <w:proofErr w:type="spellEnd"/>
      <w:r w:rsidRPr="00D26788">
        <w:t xml:space="preserve">. 2000. Biological Responses of Sockeye Salmon to the Fertilization of </w:t>
      </w:r>
      <w:proofErr w:type="spellStart"/>
      <w:r w:rsidRPr="00D26788">
        <w:t>Chilko</w:t>
      </w:r>
      <w:proofErr w:type="spellEnd"/>
      <w:r w:rsidRPr="00D26788">
        <w:t xml:space="preserve"> Lake, a Large Lake in the Interior of British Columbia. North American Journal of Fisheries Management 20:661–671.</w:t>
      </w:r>
    </w:p>
    <w:p w14:paraId="3A570E60" w14:textId="77777777" w:rsidR="002E36CD" w:rsidRPr="00D26788" w:rsidRDefault="002E36CD" w:rsidP="002E36CD">
      <w:pPr>
        <w:pStyle w:val="Bibliography"/>
      </w:pPr>
      <w:proofErr w:type="spellStart"/>
      <w:r w:rsidRPr="00D26788">
        <w:t>Burwen</w:t>
      </w:r>
      <w:proofErr w:type="spellEnd"/>
      <w:r w:rsidRPr="00D26788">
        <w:t>, D. L., S. J. Fleischman, and J. D. Miller. 2010. Accuracy and Precision of Salmon Length Estimates Taken from DIDSON Sonar Images. Transactions of the American Fisheries Society 139(5):1306–1314.</w:t>
      </w:r>
    </w:p>
    <w:p w14:paraId="38CF3C16" w14:textId="77777777" w:rsidR="002E36CD" w:rsidRPr="00D26788" w:rsidRDefault="002E36CD" w:rsidP="002E36CD">
      <w:pPr>
        <w:pStyle w:val="Bibliography"/>
      </w:pPr>
      <w:r w:rsidRPr="00D26788">
        <w:t xml:space="preserve">Clark, T. D., N. B. </w:t>
      </w:r>
      <w:proofErr w:type="spellStart"/>
      <w:r w:rsidRPr="00D26788">
        <w:t>Furey</w:t>
      </w:r>
      <w:proofErr w:type="spellEnd"/>
      <w:r w:rsidRPr="00D26788">
        <w:t xml:space="preserve">, E. L. </w:t>
      </w:r>
      <w:proofErr w:type="spellStart"/>
      <w:r w:rsidRPr="00D26788">
        <w:t>Rechisky</w:t>
      </w:r>
      <w:proofErr w:type="spellEnd"/>
      <w:r w:rsidRPr="00D26788">
        <w:t xml:space="preserve">, M. K. Gale, K. M. Jeffries, A. D. Porter, M. T. Casselman, A. G. Lotto, D. A. Patterson, S. J. Cooke, A. P. Farrell, D. W. Welch, and S. G. </w:t>
      </w:r>
      <w:proofErr w:type="spellStart"/>
      <w:r w:rsidRPr="00D26788">
        <w:t>Hinch</w:t>
      </w:r>
      <w:proofErr w:type="spellEnd"/>
      <w:r w:rsidRPr="00D26788">
        <w:t>. 2016. Tracking wild sockeye salmon smolts to the ocean reveals distinct regions of nocturnal movement and high mortality. Ecological Applications 26(4):959–978.</w:t>
      </w:r>
    </w:p>
    <w:p w14:paraId="0140EF36" w14:textId="77777777" w:rsidR="002E36CD" w:rsidRPr="00D26788" w:rsidRDefault="002E36CD" w:rsidP="002E36CD">
      <w:pPr>
        <w:pStyle w:val="Bibliography"/>
      </w:pPr>
      <w:r w:rsidRPr="00D26788">
        <w:t xml:space="preserve">COSEWIC. 2017. COSEWIC assessment and status report on the sockeye salmon, Oncorhynchus nerka, 24 </w:t>
      </w:r>
      <w:proofErr w:type="spellStart"/>
      <w:r w:rsidRPr="00D26788">
        <w:t>designatable</w:t>
      </w:r>
      <w:proofErr w:type="spellEnd"/>
      <w:r w:rsidRPr="00D26788">
        <w:t xml:space="preserve"> units in the Fraser River drainage basin, in Canada. Committee on the Status of Endangered Wildlife in Canada, Ottawa.</w:t>
      </w:r>
    </w:p>
    <w:p w14:paraId="3325AE94" w14:textId="77777777" w:rsidR="002E36CD" w:rsidRPr="00D26788" w:rsidRDefault="002E36CD" w:rsidP="002E36CD">
      <w:pPr>
        <w:pStyle w:val="Bibliography"/>
      </w:pPr>
      <w:r w:rsidRPr="00D26788">
        <w:t xml:space="preserve">Crossman, J. A., G. Martel, P. N. Johnson, and K. Bray. 2011. The use of Dual-frequency Identification SONAR (DIDSON) to document white sturgeon activity in the Columbia </w:t>
      </w:r>
      <w:r w:rsidRPr="00D26788">
        <w:lastRenderedPageBreak/>
        <w:t>River, Canada: Use of DIDSON for monitoring white sturgeon activity. Journal of Applied Ichthyology 27:53–57.</w:t>
      </w:r>
    </w:p>
    <w:p w14:paraId="47A733F1" w14:textId="77777777" w:rsidR="002E36CD" w:rsidRPr="00D26788" w:rsidRDefault="002E36CD" w:rsidP="002E36CD">
      <w:pPr>
        <w:pStyle w:val="Bibliography"/>
      </w:pPr>
      <w:r w:rsidRPr="00D26788">
        <w:t xml:space="preserve">Davis, J. P., E. T. Schultz, and J. C. </w:t>
      </w:r>
      <w:proofErr w:type="spellStart"/>
      <w:r w:rsidRPr="00D26788">
        <w:t>Vokoun</w:t>
      </w:r>
      <w:proofErr w:type="spellEnd"/>
      <w:r w:rsidRPr="00D26788">
        <w:t>. 2012. Striped Bass Consumption of Blueback Herring during Vernal Riverine Migrations: Does Relaxing Harvest Restrictions on a Predator Help Conserve a Prey Species of Concern? Marine and Coastal Fisheries 4(1):239–251.</w:t>
      </w:r>
    </w:p>
    <w:p w14:paraId="74807129" w14:textId="77777777" w:rsidR="002E36CD" w:rsidRPr="00D26788" w:rsidRDefault="002E36CD" w:rsidP="002E36CD">
      <w:pPr>
        <w:pStyle w:val="Bibliography"/>
      </w:pPr>
      <w:proofErr w:type="spellStart"/>
      <w:r w:rsidRPr="00D26788">
        <w:t>Flávio</w:t>
      </w:r>
      <w:proofErr w:type="spellEnd"/>
      <w:r w:rsidRPr="00D26788">
        <w:t xml:space="preserve">, H., P. Caballero, N. Jepsen, and K. </w:t>
      </w:r>
      <w:proofErr w:type="spellStart"/>
      <w:r w:rsidRPr="00D26788">
        <w:t>Aarestrup</w:t>
      </w:r>
      <w:proofErr w:type="spellEnd"/>
      <w:r w:rsidRPr="00D26788">
        <w:t xml:space="preserve">. 2021. Atlantic salmon living on the edge: Smolt </w:t>
      </w:r>
      <w:proofErr w:type="spellStart"/>
      <w:r w:rsidRPr="00D26788">
        <w:t>behaviour</w:t>
      </w:r>
      <w:proofErr w:type="spellEnd"/>
      <w:r w:rsidRPr="00D26788">
        <w:t xml:space="preserve"> and survival during seaward migration in River Minho. Ecology of Freshwater Fish 30(1):61–72.</w:t>
      </w:r>
    </w:p>
    <w:p w14:paraId="7E823ADC" w14:textId="77777777" w:rsidR="002E36CD" w:rsidRPr="00D26788" w:rsidRDefault="002E36CD" w:rsidP="002E36CD">
      <w:pPr>
        <w:pStyle w:val="Bibliography"/>
      </w:pPr>
      <w:proofErr w:type="spellStart"/>
      <w:r w:rsidRPr="00D26788">
        <w:t>Furey</w:t>
      </w:r>
      <w:proofErr w:type="spellEnd"/>
      <w:r w:rsidRPr="00D26788">
        <w:t xml:space="preserve">, N. B., and S. G. </w:t>
      </w:r>
      <w:proofErr w:type="spellStart"/>
      <w:r w:rsidRPr="00D26788">
        <w:t>Hinch</w:t>
      </w:r>
      <w:proofErr w:type="spellEnd"/>
      <w:r w:rsidRPr="00D26788">
        <w:t>. 2017. Bull Trout Movements Match the Life History of Sockeye Salmon: Consumers Can Exploit Seasonally Distinct Resource Pulses. Transactions of the American Fisheries Society 146(3):450–461.</w:t>
      </w:r>
    </w:p>
    <w:p w14:paraId="65190B9F" w14:textId="77777777" w:rsidR="002E36CD" w:rsidRPr="00D26788" w:rsidRDefault="002E36CD" w:rsidP="002E36CD">
      <w:pPr>
        <w:pStyle w:val="Bibliography"/>
      </w:pPr>
      <w:proofErr w:type="spellStart"/>
      <w:r w:rsidRPr="00D26788">
        <w:t>Furey</w:t>
      </w:r>
      <w:proofErr w:type="spellEnd"/>
      <w:r w:rsidRPr="00D26788">
        <w:t xml:space="preserve">, N. B., S. G. </w:t>
      </w:r>
      <w:proofErr w:type="spellStart"/>
      <w:r w:rsidRPr="00D26788">
        <w:t>Hinch</w:t>
      </w:r>
      <w:proofErr w:type="spellEnd"/>
      <w:r w:rsidRPr="00D26788">
        <w:t>, A. L. Bass, C. T. Middleton, V. Minke-Martin, and A. G. Lotto. 2016a. Predator swamping reduces predation risk during nocturnal migration of juvenile salmon in a high-mortality landscape. Journal of Animal Ecology 85(4):948–959.</w:t>
      </w:r>
    </w:p>
    <w:p w14:paraId="0CDFBCCA" w14:textId="77777777" w:rsidR="002E36CD" w:rsidRPr="00D26788" w:rsidRDefault="002E36CD" w:rsidP="002E36CD">
      <w:pPr>
        <w:pStyle w:val="Bibliography"/>
      </w:pPr>
      <w:proofErr w:type="spellStart"/>
      <w:r w:rsidRPr="00D26788">
        <w:t>Furey</w:t>
      </w:r>
      <w:proofErr w:type="spellEnd"/>
      <w:r w:rsidRPr="00D26788">
        <w:t xml:space="preserve">, N. B., S. G. </w:t>
      </w:r>
      <w:proofErr w:type="spellStart"/>
      <w:r w:rsidRPr="00D26788">
        <w:t>Hinch</w:t>
      </w:r>
      <w:proofErr w:type="spellEnd"/>
      <w:r w:rsidRPr="00D26788">
        <w:t xml:space="preserve">, A. G. Lotto, and D. A. Beauchamp. 2015. Extensive feeding on sockeye salmon </w:t>
      </w:r>
      <w:r w:rsidRPr="00784F05">
        <w:rPr>
          <w:i/>
          <w:iCs/>
        </w:rPr>
        <w:t>Oncorhynchus nerka</w:t>
      </w:r>
      <w:r w:rsidRPr="00D26788">
        <w:t xml:space="preserve"> smolts by bull trout </w:t>
      </w:r>
      <w:r w:rsidRPr="00784F05">
        <w:rPr>
          <w:i/>
          <w:iCs/>
        </w:rPr>
        <w:t xml:space="preserve">Salvelinus </w:t>
      </w:r>
      <w:proofErr w:type="spellStart"/>
      <w:r w:rsidRPr="00784F05">
        <w:rPr>
          <w:i/>
          <w:iCs/>
        </w:rPr>
        <w:t>confluentus</w:t>
      </w:r>
      <w:proofErr w:type="spellEnd"/>
      <w:r w:rsidRPr="00D26788">
        <w:t xml:space="preserve"> during initial outmigration into a small, unregulated and inland British </w:t>
      </w:r>
      <w:proofErr w:type="gramStart"/>
      <w:r w:rsidRPr="00D26788">
        <w:t>Columbia river</w:t>
      </w:r>
      <w:proofErr w:type="gramEnd"/>
      <w:r w:rsidRPr="00D26788">
        <w:t xml:space="preserve">: binge feeding on smolts by s. </w:t>
      </w:r>
      <w:proofErr w:type="spellStart"/>
      <w:r w:rsidRPr="00D26788">
        <w:t>confluentus</w:t>
      </w:r>
      <w:proofErr w:type="spellEnd"/>
      <w:r w:rsidRPr="00D26788">
        <w:t>. Journal of Fish Biology 86(1):392–401.</w:t>
      </w:r>
    </w:p>
    <w:p w14:paraId="7E5A45AE" w14:textId="77777777" w:rsidR="002E36CD" w:rsidRPr="00D26788" w:rsidRDefault="002E36CD" w:rsidP="002E36CD">
      <w:pPr>
        <w:pStyle w:val="Bibliography"/>
      </w:pPr>
      <w:proofErr w:type="spellStart"/>
      <w:r w:rsidRPr="00D26788">
        <w:t>Furey</w:t>
      </w:r>
      <w:proofErr w:type="spellEnd"/>
      <w:r w:rsidRPr="00D26788">
        <w:t xml:space="preserve">, N. B., S. G. </w:t>
      </w:r>
      <w:proofErr w:type="spellStart"/>
      <w:r w:rsidRPr="00D26788">
        <w:t>Hinch</w:t>
      </w:r>
      <w:proofErr w:type="spellEnd"/>
      <w:r w:rsidRPr="00D26788">
        <w:t>, M. G. Mesa, and D. A. Beauchamp. 2016b. Piscivorous fish exhibit temperature-influenced binge feeding during an annual prey pulse. Journal of Animal Ecology 85(5):1307–1317.</w:t>
      </w:r>
    </w:p>
    <w:p w14:paraId="68301C2B" w14:textId="77777777" w:rsidR="002E36CD" w:rsidRPr="00D26788" w:rsidRDefault="002E36CD" w:rsidP="002E36CD">
      <w:pPr>
        <w:pStyle w:val="Bibliography"/>
      </w:pPr>
      <w:proofErr w:type="spellStart"/>
      <w:r w:rsidRPr="00D26788">
        <w:lastRenderedPageBreak/>
        <w:t>Gislason</w:t>
      </w:r>
      <w:proofErr w:type="spellEnd"/>
      <w:r w:rsidRPr="00D26788">
        <w:t xml:space="preserve">, G., E. Lam, G. Knapp, and M. </w:t>
      </w:r>
      <w:proofErr w:type="spellStart"/>
      <w:r w:rsidRPr="00D26788">
        <w:t>Guettabi</w:t>
      </w:r>
      <w:proofErr w:type="spellEnd"/>
      <w:r w:rsidRPr="00D26788">
        <w:t xml:space="preserve">. 2017. Economic Impacts of Pacific Salmon Fisheries. Report to the Pacific Salmon Commission </w:t>
      </w:r>
      <w:proofErr w:type="spellStart"/>
      <w:r w:rsidRPr="00D26788">
        <w:t>GSGislason&amp;Associates</w:t>
      </w:r>
      <w:proofErr w:type="spellEnd"/>
      <w:r w:rsidRPr="00D26788">
        <w:t xml:space="preserve"> Ltd.</w:t>
      </w:r>
    </w:p>
    <w:p w14:paraId="18B5967C" w14:textId="77777777" w:rsidR="002E36CD" w:rsidRPr="00D26788" w:rsidRDefault="002E36CD" w:rsidP="002E36CD">
      <w:pPr>
        <w:pStyle w:val="Bibliography"/>
      </w:pPr>
      <w:proofErr w:type="spellStart"/>
      <w:r w:rsidRPr="00D26788">
        <w:t>Haraldstad</w:t>
      </w:r>
      <w:proofErr w:type="spellEnd"/>
      <w:r w:rsidRPr="00D26788">
        <w:t xml:space="preserve">, T., F. </w:t>
      </w:r>
      <w:proofErr w:type="spellStart"/>
      <w:r w:rsidRPr="00D26788">
        <w:t>Kroglund</w:t>
      </w:r>
      <w:proofErr w:type="spellEnd"/>
      <w:r w:rsidRPr="00D26788">
        <w:t>, T. Kristensen, B. Jonsson, and T. O. Haugen. 2017. Diel migration pattern of Atlantic salmon (</w:t>
      </w:r>
      <w:r w:rsidRPr="00D26788">
        <w:rPr>
          <w:i/>
          <w:iCs/>
        </w:rPr>
        <w:t xml:space="preserve">Salmo </w:t>
      </w:r>
      <w:proofErr w:type="spellStart"/>
      <w:r w:rsidRPr="00D26788">
        <w:rPr>
          <w:i/>
          <w:iCs/>
        </w:rPr>
        <w:t>salar</w:t>
      </w:r>
      <w:proofErr w:type="spellEnd"/>
      <w:r w:rsidRPr="00D26788">
        <w:t>) and sea trout (</w:t>
      </w:r>
      <w:r w:rsidRPr="00D26788">
        <w:rPr>
          <w:i/>
          <w:iCs/>
        </w:rPr>
        <w:t>Salmo trutta</w:t>
      </w:r>
      <w:r w:rsidRPr="00D26788">
        <w:t>) smolts: an assessment of environmental cues. Ecology of Freshwater Fish 26(4):541–551.</w:t>
      </w:r>
    </w:p>
    <w:p w14:paraId="095AC600" w14:textId="77777777" w:rsidR="002E36CD" w:rsidRPr="00D26788" w:rsidRDefault="002E36CD" w:rsidP="002E36CD">
      <w:pPr>
        <w:pStyle w:val="Bibliography"/>
      </w:pPr>
      <w:r w:rsidRPr="00D26788">
        <w:t xml:space="preserve">Ibbotson, A. T., W. R. C. Beaumont, and A. C. Pinder. 2011. A size-dependent migration strategy in Atlantic salmon smolts: Small smolts </w:t>
      </w:r>
      <w:proofErr w:type="spellStart"/>
      <w:r w:rsidRPr="00D26788">
        <w:t>favour</w:t>
      </w:r>
      <w:proofErr w:type="spellEnd"/>
      <w:r w:rsidRPr="00D26788">
        <w:t xml:space="preserve"> nocturnal migration. Environmental Biology of Fishes 92(2):151–157.</w:t>
      </w:r>
    </w:p>
    <w:p w14:paraId="7A6AB541" w14:textId="77777777" w:rsidR="002E36CD" w:rsidRPr="00D26788" w:rsidRDefault="002E36CD" w:rsidP="002E36CD">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6AB874D9" w14:textId="77777777" w:rsidR="002E36CD" w:rsidRPr="00D26788" w:rsidRDefault="002E36CD" w:rsidP="002E36CD">
      <w:pPr>
        <w:pStyle w:val="Bibliography"/>
      </w:pPr>
      <w:r w:rsidRPr="00D26788">
        <w:t>Irvine, J. R., and S. A. Akenhead. 2013. Understanding Smolt Survival Trends in Sockeye Salmon. Marine and Coastal Fisheries 5(1):303–328.</w:t>
      </w:r>
    </w:p>
    <w:p w14:paraId="41679AF3" w14:textId="77777777" w:rsidR="002E36CD" w:rsidRPr="00D26788" w:rsidRDefault="002E36CD" w:rsidP="002E36CD">
      <w:pPr>
        <w:pStyle w:val="Bibliography"/>
      </w:pPr>
      <w:proofErr w:type="spellStart"/>
      <w:r w:rsidRPr="00D26788">
        <w:t>Kanigan</w:t>
      </w:r>
      <w:proofErr w:type="spellEnd"/>
      <w:r w:rsidRPr="00D26788">
        <w:t>, A. M. 2019. The movements and distribution of bull trout (</w:t>
      </w:r>
      <w:r w:rsidRPr="00784F05">
        <w:rPr>
          <w:i/>
          <w:iCs/>
        </w:rPr>
        <w:t xml:space="preserve">Salvelinus </w:t>
      </w:r>
      <w:proofErr w:type="spellStart"/>
      <w:r w:rsidRPr="00784F05">
        <w:rPr>
          <w:i/>
          <w:iCs/>
        </w:rPr>
        <w:t>confluentus</w:t>
      </w:r>
      <w:proofErr w:type="spellEnd"/>
      <w:r w:rsidRPr="00D26788">
        <w:t>) in response to Sockeye Salmon (</w:t>
      </w:r>
      <w:r w:rsidRPr="00784F05">
        <w:rPr>
          <w:i/>
          <w:iCs/>
        </w:rPr>
        <w:t>Oncorhynchus nerka</w:t>
      </w:r>
      <w:r w:rsidRPr="00D26788">
        <w:t xml:space="preserve">) migrations in the </w:t>
      </w:r>
      <w:proofErr w:type="spellStart"/>
      <w:r w:rsidRPr="00D26788">
        <w:t>Chilko</w:t>
      </w:r>
      <w:proofErr w:type="spellEnd"/>
      <w:r w:rsidRPr="00D26788">
        <w:t xml:space="preserve"> Lake system, British Columbia. University of British Columbia, Master’s Thesis.:92.</w:t>
      </w:r>
    </w:p>
    <w:p w14:paraId="3EB02841" w14:textId="77777777" w:rsidR="002E36CD" w:rsidRPr="00D26788" w:rsidRDefault="002E36CD" w:rsidP="002E36CD">
      <w:pPr>
        <w:pStyle w:val="Bibliography"/>
      </w:pPr>
      <w:r w:rsidRPr="00D26788">
        <w:t xml:space="preserve">Keefer, M. L., R. J. </w:t>
      </w:r>
      <w:proofErr w:type="spellStart"/>
      <w:r w:rsidRPr="00D26788">
        <w:t>Stansell</w:t>
      </w:r>
      <w:proofErr w:type="spellEnd"/>
      <w:r w:rsidRPr="00D26788">
        <w:t xml:space="preserve">, S. C. </w:t>
      </w:r>
      <w:proofErr w:type="spellStart"/>
      <w:r w:rsidRPr="00D26788">
        <w:t>Tackley</w:t>
      </w:r>
      <w:proofErr w:type="spellEnd"/>
      <w:r w:rsidRPr="00D26788">
        <w:t>, W. T. Nagy, K. M. Gibbons, C. A. Peery, and C. C. Caudill. 2012. Use of Radiotelemetry and Direct Observations to Evaluate Sea Lion Predation on Adult Pacific Salmonids at Bonneville Dam. Transactions of the American Fisheries Society 141(5):1236–1251.</w:t>
      </w:r>
    </w:p>
    <w:p w14:paraId="07052680" w14:textId="77777777" w:rsidR="002E36CD" w:rsidRPr="00D26788" w:rsidRDefault="002E36CD" w:rsidP="002E36CD">
      <w:pPr>
        <w:pStyle w:val="Bibliography"/>
      </w:pPr>
      <w:proofErr w:type="spellStart"/>
      <w:r w:rsidRPr="00D26788">
        <w:t>Martignac</w:t>
      </w:r>
      <w:proofErr w:type="spellEnd"/>
      <w:r w:rsidRPr="00D26788">
        <w:t xml:space="preserve">, F., A. </w:t>
      </w:r>
      <w:proofErr w:type="spellStart"/>
      <w:r w:rsidRPr="00D26788">
        <w:t>Daroux</w:t>
      </w:r>
      <w:proofErr w:type="spellEnd"/>
      <w:r w:rsidRPr="00D26788">
        <w:t xml:space="preserve">, J.-L. </w:t>
      </w:r>
      <w:proofErr w:type="spellStart"/>
      <w:r w:rsidRPr="00D26788">
        <w:t>Bagliniere</w:t>
      </w:r>
      <w:proofErr w:type="spellEnd"/>
      <w:r w:rsidRPr="00D26788">
        <w:t xml:space="preserve">, D. </w:t>
      </w:r>
      <w:proofErr w:type="spellStart"/>
      <w:r w:rsidRPr="00D26788">
        <w:t>Ombredane</w:t>
      </w:r>
      <w:proofErr w:type="spellEnd"/>
      <w:r w:rsidRPr="00D26788">
        <w:t xml:space="preserve">, and J. </w:t>
      </w:r>
      <w:proofErr w:type="spellStart"/>
      <w:r w:rsidRPr="00D26788">
        <w:t>Guillard</w:t>
      </w:r>
      <w:proofErr w:type="spellEnd"/>
      <w:r w:rsidRPr="00D26788">
        <w:t>. 2015. The use of acoustic cameras in shallow waters: new hydroacoustic tools for monitoring migratory fish population. A review of DIDSON technology. Fish and Fisheries 16(3):486–510.</w:t>
      </w:r>
    </w:p>
    <w:p w14:paraId="6BA2AAA7" w14:textId="77777777" w:rsidR="002E36CD" w:rsidRPr="00D26788" w:rsidRDefault="002E36CD" w:rsidP="002E36CD">
      <w:pPr>
        <w:pStyle w:val="Bibliography"/>
      </w:pPr>
      <w:r w:rsidRPr="00D26788">
        <w:lastRenderedPageBreak/>
        <w:t>Maxwell, S. L., and N. E. Gove. 2007. Assessing a dual-frequency identification sonars’ fish-counting accuracy, precision, and turbid river range capability. The Journal of the Acoustical Society of America 122(6):3364–3377.</w:t>
      </w:r>
    </w:p>
    <w:p w14:paraId="3433DF47" w14:textId="77777777" w:rsidR="003416FD" w:rsidRPr="00D26788" w:rsidRDefault="003416FD" w:rsidP="003416FD">
      <w:pPr>
        <w:pStyle w:val="Bibliography"/>
        <w:rPr>
          <w:ins w:id="420" w:author="Matt Cheng" w:date="2022-07-06T18:11:00Z"/>
        </w:rPr>
      </w:pPr>
      <w:ins w:id="421" w:author="Matt Cheng" w:date="2022-07-06T18:11:00Z">
        <w:r w:rsidRPr="00D26788">
          <w:t xml:space="preserve">Miller, K. M., A. </w:t>
        </w:r>
        <w:proofErr w:type="spellStart"/>
        <w:r w:rsidRPr="00D26788">
          <w:t>Teffer</w:t>
        </w:r>
        <w:proofErr w:type="spellEnd"/>
        <w:r w:rsidRPr="00D26788">
          <w:t xml:space="preserve">, S. Tucker, S. Li, A. D. Schulze, M. </w:t>
        </w:r>
        <w:proofErr w:type="spellStart"/>
        <w:r w:rsidRPr="00D26788">
          <w:t>Trudel</w:t>
        </w:r>
        <w:proofErr w:type="spellEnd"/>
        <w:r w:rsidRPr="00D26788">
          <w:t xml:space="preserve">, F. </w:t>
        </w:r>
        <w:proofErr w:type="spellStart"/>
        <w:r w:rsidRPr="00D26788">
          <w:t>Juanes</w:t>
        </w:r>
        <w:proofErr w:type="spellEnd"/>
        <w:r w:rsidRPr="00D26788">
          <w:t xml:space="preserve">, A. Tabata, K. H. </w:t>
        </w:r>
        <w:proofErr w:type="spellStart"/>
        <w:r w:rsidRPr="00D26788">
          <w:t>Kaukinen</w:t>
        </w:r>
        <w:proofErr w:type="spellEnd"/>
        <w:r w:rsidRPr="00D26788">
          <w:t xml:space="preserve">, N. G. Ginther, T. J. Ming, S. J. Cooke, J. M. </w:t>
        </w:r>
        <w:proofErr w:type="spellStart"/>
        <w:r w:rsidRPr="00D26788">
          <w:t>Hipfner</w:t>
        </w:r>
        <w:proofErr w:type="spellEnd"/>
        <w:r w:rsidRPr="00D26788">
          <w:t xml:space="preserve">, D. A. Patterson, and S. G. </w:t>
        </w:r>
        <w:proofErr w:type="spellStart"/>
        <w:r w:rsidRPr="00D26788">
          <w:t>Hinch</w:t>
        </w:r>
        <w:proofErr w:type="spellEnd"/>
        <w:r w:rsidRPr="00D26788">
          <w:t>. 2014. Infectious disease, shifting climates, and opportunistic predators: cumulative factors potentially impacting wild salmon declines. Evolutionary Applications 7(7):812–855.</w:t>
        </w:r>
      </w:ins>
    </w:p>
    <w:p w14:paraId="0C7AEC01" w14:textId="77777777" w:rsidR="002E36CD" w:rsidRPr="00D26788" w:rsidRDefault="002E36CD" w:rsidP="002E36CD">
      <w:pPr>
        <w:pStyle w:val="Bibliography"/>
      </w:pPr>
      <w:proofErr w:type="spellStart"/>
      <w:r w:rsidRPr="00D26788">
        <w:t>Moursund</w:t>
      </w:r>
      <w:proofErr w:type="spellEnd"/>
      <w:r w:rsidRPr="00D26788">
        <w:t>, R. A., T. J. Carlson, and R. D. Peters. 2003. A fisheries application of a dual-frequency identification sonar acoustic camera. ICES Journal of Marine Science 60(3):678–683.</w:t>
      </w:r>
    </w:p>
    <w:p w14:paraId="62BC9CF5" w14:textId="77777777" w:rsidR="002E36CD" w:rsidRPr="00D26788" w:rsidRDefault="002E36CD" w:rsidP="002E36CD">
      <w:pPr>
        <w:pStyle w:val="Bibliography"/>
      </w:pPr>
      <w:proofErr w:type="spellStart"/>
      <w:r w:rsidRPr="00D26788">
        <w:t>Naiman</w:t>
      </w:r>
      <w:proofErr w:type="spellEnd"/>
      <w:r w:rsidRPr="00D26788">
        <w:t xml:space="preserve">, R. J., R. E. Bilby, D. E. Schindler, and J. M. </w:t>
      </w:r>
      <w:proofErr w:type="spellStart"/>
      <w:r w:rsidRPr="00D26788">
        <w:t>Helfield</w:t>
      </w:r>
      <w:proofErr w:type="spellEnd"/>
      <w:r w:rsidRPr="00D26788">
        <w:t>. 2002. Pacific Salmon, Nutrients, and the Dynamics of Freshwater and Riparian Ecosystems. Ecosystems 5(4):399–417.</w:t>
      </w:r>
    </w:p>
    <w:p w14:paraId="78DE3E7D" w14:textId="77777777" w:rsidR="002E36CD" w:rsidRPr="00D26788" w:rsidRDefault="002E36CD" w:rsidP="002E36CD">
      <w:pPr>
        <w:pStyle w:val="Bibliography"/>
      </w:pPr>
      <w:r w:rsidRPr="00D26788">
        <w:t xml:space="preserve">Nichols, O. C., E. Eldredge, and S. X. </w:t>
      </w:r>
      <w:proofErr w:type="spellStart"/>
      <w:r w:rsidRPr="00D26788">
        <w:t>Cadrin</w:t>
      </w:r>
      <w:proofErr w:type="spellEnd"/>
      <w:r w:rsidRPr="00D26788">
        <w:t>. 2014. Gray Seal Behavior in a Fish Weir Observed Using Dual-Frequency Identification Sonar. Marine Technology Society Journal 48(4):72–78.</w:t>
      </w:r>
    </w:p>
    <w:p w14:paraId="0110394D" w14:textId="77777777" w:rsidR="002E36CD" w:rsidRPr="00D26788" w:rsidRDefault="002E36CD" w:rsidP="002E36CD">
      <w:pPr>
        <w:pStyle w:val="Bibliography"/>
      </w:pPr>
      <w:proofErr w:type="spellStart"/>
      <w:r w:rsidRPr="00D26788">
        <w:t>Osterback</w:t>
      </w:r>
      <w:proofErr w:type="spellEnd"/>
      <w:r w:rsidRPr="00D26788">
        <w:t>, A.-M. K., D. M. Frechette, A. O. Shelton, S. A. Hayes, M. H. Bond, S. A. Shaffer, and J. W. Moore. 2013. High predation on small populations: avian predation on imperiled salmonids. Ecosphere 4(9</w:t>
      </w:r>
      <w:proofErr w:type="gramStart"/>
      <w:r w:rsidRPr="00D26788">
        <w:t>):art</w:t>
      </w:r>
      <w:proofErr w:type="gramEnd"/>
      <w:r w:rsidRPr="00D26788">
        <w:t>116.</w:t>
      </w:r>
    </w:p>
    <w:p w14:paraId="6672E40F" w14:textId="77777777" w:rsidR="002E36CD" w:rsidRPr="00D26788" w:rsidRDefault="002E36CD" w:rsidP="002E36CD">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111170A0" w14:textId="77777777" w:rsidR="002E36CD" w:rsidRPr="00D26788" w:rsidRDefault="002E36CD" w:rsidP="002E36CD">
      <w:pPr>
        <w:pStyle w:val="Bibliography"/>
      </w:pPr>
      <w:r w:rsidRPr="00D26788">
        <w:lastRenderedPageBreak/>
        <w:t>R Core Team. 2021. R: A Language and Environment for Statistical Computing. R Foundation for Statistical Computing, Vienna, Austria.</w:t>
      </w:r>
    </w:p>
    <w:p w14:paraId="651A7520" w14:textId="77777777" w:rsidR="002E36CD" w:rsidRPr="00D26788" w:rsidRDefault="002E36CD" w:rsidP="002E36CD">
      <w:pPr>
        <w:pStyle w:val="Bibliography"/>
      </w:pPr>
      <w:r w:rsidRPr="00D26788">
        <w:t xml:space="preserve">Sabal, M. C., M. S. Boyce, C. L. Charpentier, N. B. </w:t>
      </w:r>
      <w:proofErr w:type="spellStart"/>
      <w:r w:rsidRPr="00D26788">
        <w:t>Furey</w:t>
      </w:r>
      <w:proofErr w:type="spellEnd"/>
      <w:r w:rsidRPr="00D26788">
        <w:t xml:space="preserve">, T. M. </w:t>
      </w:r>
      <w:proofErr w:type="spellStart"/>
      <w:r w:rsidRPr="00D26788">
        <w:t>Luhring</w:t>
      </w:r>
      <w:proofErr w:type="spellEnd"/>
      <w:r w:rsidRPr="00D26788">
        <w:t xml:space="preserve">, H. W. Martin, M. C. Melnychuk, R. B. </w:t>
      </w:r>
      <w:proofErr w:type="spellStart"/>
      <w:r w:rsidRPr="00D26788">
        <w:t>Srygley</w:t>
      </w:r>
      <w:proofErr w:type="spellEnd"/>
      <w:r w:rsidRPr="00D26788">
        <w:t xml:space="preserve">, C. M. Wagner, A. J. </w:t>
      </w:r>
      <w:proofErr w:type="spellStart"/>
      <w:r w:rsidRPr="00D26788">
        <w:t>Wirsing</w:t>
      </w:r>
      <w:proofErr w:type="spellEnd"/>
      <w:r w:rsidRPr="00D26788">
        <w:t xml:space="preserve">, R. C. </w:t>
      </w:r>
      <w:proofErr w:type="spellStart"/>
      <w:r w:rsidRPr="00D26788">
        <w:t>Ydenberg</w:t>
      </w:r>
      <w:proofErr w:type="spellEnd"/>
      <w:r w:rsidRPr="00D26788">
        <w:t xml:space="preserve">, and E. P. </w:t>
      </w:r>
      <w:proofErr w:type="spellStart"/>
      <w:r w:rsidRPr="00D26788">
        <w:t>Palkovacs</w:t>
      </w:r>
      <w:proofErr w:type="spellEnd"/>
      <w:r w:rsidRPr="00D26788">
        <w:t xml:space="preserve">. 2021. Predation landscapes influence migratory prey ecology and evolution. Trends in Ecology &amp; </w:t>
      </w:r>
      <w:proofErr w:type="gramStart"/>
      <w:r w:rsidRPr="00D26788">
        <w:t>Evolution:S</w:t>
      </w:r>
      <w:proofErr w:type="gramEnd"/>
      <w:r w:rsidRPr="00D26788">
        <w:t>0169534721001245.</w:t>
      </w:r>
    </w:p>
    <w:p w14:paraId="430C4602" w14:textId="77777777" w:rsidR="002E36CD" w:rsidRPr="00D26788" w:rsidRDefault="002E36CD" w:rsidP="002E36CD">
      <w:pPr>
        <w:pStyle w:val="Bibliography"/>
      </w:pPr>
      <w:r w:rsidRPr="00D26788">
        <w:t xml:space="preserve">Sabal, M., S. Hayes, J. Merz, and J. </w:t>
      </w:r>
      <w:proofErr w:type="spellStart"/>
      <w:r w:rsidRPr="00D26788">
        <w:t>Setka</w:t>
      </w:r>
      <w:proofErr w:type="spellEnd"/>
      <w:r w:rsidRPr="00D26788">
        <w:t>. 2016. Habitat Alterations and a Nonnative Predator, the Striped Bass, Increase Native Chinook Salmon Mortality in the Central Valley, California. North American Journal of Fisheries Management 36(2):309–320.</w:t>
      </w:r>
    </w:p>
    <w:p w14:paraId="48E69E75" w14:textId="77777777" w:rsidR="002E36CD" w:rsidRPr="00D26788" w:rsidRDefault="002E36CD" w:rsidP="002E36CD">
      <w:pPr>
        <w:pStyle w:val="Bibliography"/>
      </w:pPr>
      <w:r w:rsidRPr="00D26788">
        <w:t xml:space="preserve">Schneider, C. A., W. S. </w:t>
      </w:r>
      <w:proofErr w:type="spellStart"/>
      <w:r w:rsidRPr="00D26788">
        <w:t>Rasband</w:t>
      </w:r>
      <w:proofErr w:type="spellEnd"/>
      <w:r w:rsidRPr="00D26788">
        <w:t xml:space="preserve">, and K. W. </w:t>
      </w:r>
      <w:proofErr w:type="spellStart"/>
      <w:r w:rsidRPr="00D26788">
        <w:t>Eliceiri</w:t>
      </w:r>
      <w:proofErr w:type="spellEnd"/>
      <w:r w:rsidRPr="00D26788">
        <w:t>. 2012. NIH Image to ImageJ: 25 years of image analysis. Nature Methods 9(7):671–675.</w:t>
      </w:r>
    </w:p>
    <w:p w14:paraId="5259BF47" w14:textId="77777777" w:rsidR="002E36CD" w:rsidRPr="00D26788" w:rsidRDefault="002E36CD" w:rsidP="002E36CD">
      <w:pPr>
        <w:pStyle w:val="Bibliography"/>
      </w:pPr>
      <w:r w:rsidRPr="00D26788">
        <w:t xml:space="preserve">Young, G., B. Th. </w:t>
      </w:r>
      <w:proofErr w:type="spellStart"/>
      <w:r w:rsidRPr="00D26788">
        <w:t>Björnsson</w:t>
      </w:r>
      <w:proofErr w:type="spellEnd"/>
      <w:r w:rsidRPr="00D26788">
        <w:t xml:space="preserve">, P. </w:t>
      </w:r>
      <w:proofErr w:type="spellStart"/>
      <w:r w:rsidRPr="00D26788">
        <w:t>Prunet</w:t>
      </w:r>
      <w:proofErr w:type="spellEnd"/>
      <w:r w:rsidRPr="00D26788">
        <w:t xml:space="preserve">, R. J. Lin, and H. A. Bern. 1989. </w:t>
      </w:r>
      <w:proofErr w:type="spellStart"/>
      <w:r w:rsidRPr="00D26788">
        <w:t>Smoltification</w:t>
      </w:r>
      <w:proofErr w:type="spellEnd"/>
      <w:r w:rsidRPr="00D26788">
        <w:t xml:space="preserve"> and seawater adaptation in coho salmon (</w:t>
      </w:r>
      <w:r w:rsidRPr="00784F05">
        <w:rPr>
          <w:i/>
          <w:iCs/>
        </w:rPr>
        <w:t>Oncorhynchus kisutch</w:t>
      </w:r>
      <w:r w:rsidRPr="00D26788">
        <w:t>): Plasma prolactin, growth hormone, thyroid hormones, and cortisol. General and Comparative Endocrinology 74(3):335–345.</w:t>
      </w:r>
    </w:p>
    <w:p w14:paraId="580BD94A" w14:textId="77777777" w:rsidR="002E36CD" w:rsidRDefault="002E36CD" w:rsidP="002E36CD">
      <w:pPr>
        <w:spacing w:line="480" w:lineRule="auto"/>
      </w:pPr>
      <w:r w:rsidRPr="000D14B3">
        <w:rPr>
          <w:highlight w:val="white"/>
        </w:rPr>
        <w:fldChar w:fldCharType="end"/>
      </w:r>
    </w:p>
    <w:p w14:paraId="1D16CAD9" w14:textId="3497F1FC" w:rsidR="001821C4" w:rsidRPr="000D14B3" w:rsidRDefault="001821C4" w:rsidP="005854A5">
      <w:pPr>
        <w:pStyle w:val="Bibliography"/>
        <w:rPr>
          <w:color w:val="202124"/>
          <w:highlight w:val="white"/>
        </w:rPr>
      </w:pPr>
    </w:p>
    <w:p w14:paraId="4329DCDE" w14:textId="77777777" w:rsidR="000F3D64" w:rsidRPr="000D14B3" w:rsidRDefault="000F3D64" w:rsidP="00923805"/>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lastRenderedPageBreak/>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31E6F097"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7D42C180"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147DC530"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1CA62158"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146D37F8"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43261423" w:rsidR="00C449A0" w:rsidRPr="000D14B3" w:rsidRDefault="00C449A0" w:rsidP="00C217E8">
            <w:r w:rsidRPr="000D14B3">
              <w:t xml:space="preserve">Narrows </w:t>
            </w:r>
            <w:r w:rsidR="00DA33A3">
              <w:t xml:space="preserve">(N) </w:t>
            </w:r>
            <w:r w:rsidRPr="000D14B3">
              <w:t>April 29</w:t>
            </w:r>
            <w:proofErr w:type="gramStart"/>
            <w:r w:rsidRPr="000D14B3">
              <w:t xml:space="preserve"> 2016</w:t>
            </w:r>
            <w:proofErr w:type="gramEnd"/>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38D9B9C9" w14:textId="77777777" w:rsidR="00DA33A3" w:rsidRDefault="00DA33A3">
      <w:pPr>
        <w:rPr>
          <w:ins w:id="422" w:author="Nathan Furey" w:date="2022-05-04T08:35:00Z"/>
          <w:rFonts w:eastAsiaTheme="majorEastAsia"/>
          <w:color w:val="2F5496" w:themeColor="accent1" w:themeShade="BF"/>
        </w:rPr>
      </w:pPr>
      <w:ins w:id="423" w:author="Nathan Furey" w:date="2022-05-04T08:35:00Z">
        <w:r>
          <w:br w:type="page"/>
        </w:r>
      </w:ins>
    </w:p>
    <w:p w14:paraId="26B57D04" w14:textId="29799870" w:rsidR="0099673A" w:rsidRPr="005A0FDF" w:rsidRDefault="0099673A" w:rsidP="0099673A">
      <w:pPr>
        <w:pStyle w:val="Heading1"/>
        <w:rPr>
          <w:rFonts w:ascii="Times New Roman" w:hAnsi="Times New Roman" w:cs="Times New Roman"/>
          <w:color w:val="000000" w:themeColor="text1"/>
          <w:sz w:val="24"/>
          <w:szCs w:val="24"/>
        </w:rPr>
      </w:pPr>
      <w:r w:rsidRPr="005A0FDF">
        <w:rPr>
          <w:rFonts w:ascii="Times New Roman" w:hAnsi="Times New Roman" w:cs="Times New Roman"/>
          <w:color w:val="000000" w:themeColor="text1"/>
          <w:sz w:val="24"/>
          <w:szCs w:val="24"/>
        </w:rPr>
        <w:lastRenderedPageBreak/>
        <w:t>Figures:</w:t>
      </w:r>
    </w:p>
    <w:p w14:paraId="1B89C4C4" w14:textId="77777777" w:rsidR="0099673A" w:rsidRPr="000D14B3" w:rsidRDefault="0099673A" w:rsidP="0099673A">
      <w:pPr>
        <w:spacing w:line="480" w:lineRule="auto"/>
        <w:jc w:val="center"/>
      </w:pPr>
    </w:p>
    <w:p w14:paraId="0F4E6388" w14:textId="37998C20"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w:t>
      </w:r>
      <w:proofErr w:type="spellStart"/>
      <w:r w:rsidRPr="000D14B3">
        <w:t>Chilko</w:t>
      </w:r>
      <w:proofErr w:type="spellEnd"/>
      <w:r w:rsidRPr="000D14B3">
        <w:t xml:space="preserve">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7A0BCDDE"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ins w:id="424" w:author="Nathan Furey" w:date="2022-07-05T15:52:00Z">
        <w:r w:rsidR="000E0083">
          <w:rPr>
            <w:color w:val="202124"/>
            <w:highlight w:val="white"/>
          </w:rPr>
          <w:t>Each observation represents a 30-minute interval within a diel period (</w:t>
        </w:r>
      </w:ins>
      <w:del w:id="425" w:author="Nathan Furey" w:date="2022-07-05T15:53:00Z">
        <w:r w:rsidR="00DD0C3E" w:rsidRPr="000D14B3" w:rsidDel="000E0083">
          <w:rPr>
            <w:color w:val="202124"/>
            <w:highlight w:val="white"/>
          </w:rPr>
          <w:delText xml:space="preserve">Observations were made </w:delText>
        </w:r>
        <w:r w:rsidR="00791A07" w:rsidRPr="000D14B3" w:rsidDel="000E0083">
          <w:rPr>
            <w:color w:val="202124"/>
            <w:highlight w:val="white"/>
          </w:rPr>
          <w:delText xml:space="preserve">across diel </w:delText>
        </w:r>
        <w:r w:rsidR="00A708D7" w:rsidRPr="000D14B3" w:rsidDel="000E0083">
          <w:rPr>
            <w:color w:val="202124"/>
            <w:highlight w:val="white"/>
          </w:rPr>
          <w:delText>cycles</w:delText>
        </w:r>
        <w:r w:rsidR="00791A07" w:rsidRPr="000D14B3" w:rsidDel="000E0083">
          <w:rPr>
            <w:color w:val="202124"/>
            <w:highlight w:val="white"/>
          </w:rPr>
          <w:delText xml:space="preserve"> (</w:delText>
        </w:r>
      </w:del>
      <w:r w:rsidR="00791A07" w:rsidRPr="000D14B3">
        <w:rPr>
          <w:color w:val="202124"/>
          <w:highlight w:val="white"/>
        </w:rPr>
        <w:t>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ins w:id="426" w:author="Nathan Furey" w:date="2022-07-05T15:53:00Z">
        <w:r w:rsidR="00347472">
          <w:rPr>
            <w:rStyle w:val="Hyperlink"/>
            <w:color w:val="auto"/>
            <w:u w:val="none"/>
          </w:rPr>
          <w:t xml:space="preserve">Observations originating from sites UF are in blue and those from other sites are in yellow. </w:t>
        </w:r>
      </w:ins>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1D425906" w:rsidR="009F4246" w:rsidRPr="000D14B3" w:rsidRDefault="009F4246" w:rsidP="009F4246">
      <w:pPr>
        <w:spacing w:line="480" w:lineRule="auto"/>
        <w:rPr>
          <w:color w:val="202124"/>
          <w:highlight w:val="white"/>
        </w:rPr>
      </w:pPr>
      <w:r w:rsidRPr="000D14B3">
        <w:rPr>
          <w:color w:val="202124"/>
          <w:highlight w:val="white"/>
        </w:rPr>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ins w:id="427" w:author="Nathan Furey" w:date="2022-07-05T13:49:00Z">
        <w:r w:rsidR="00D34377">
          <w:rPr>
            <w:color w:val="202124"/>
            <w:highlight w:val="white"/>
          </w:rPr>
          <w:t xml:space="preserve"> lines and points</w:t>
        </w:r>
      </w:ins>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ins w:id="428" w:author="Nathan Furey" w:date="2022-07-05T13:49:00Z">
        <w:r w:rsidR="00D34377">
          <w:rPr>
            <w:color w:val="202124"/>
            <w:highlight w:val="white"/>
          </w:rPr>
          <w:t xml:space="preserve"> lines and points</w:t>
        </w:r>
      </w:ins>
      <w:r w:rsidRPr="000D14B3">
        <w:rPr>
          <w:color w:val="202124"/>
          <w:highlight w:val="white"/>
        </w:rPr>
        <w:t xml:space="preserve">, right y-axis) across time. </w:t>
      </w:r>
      <w:ins w:id="429" w:author="Nathan Furey" w:date="2022-07-05T13:49:00Z">
        <w:r w:rsidR="00D34377">
          <w:rPr>
            <w:color w:val="202124"/>
            <w:highlight w:val="white"/>
          </w:rPr>
          <w:t xml:space="preserve">Note that during certain hours, smolt densities are not observed because the fence is physically closed to migrants (when </w:t>
        </w:r>
      </w:ins>
      <w:ins w:id="430" w:author="Nathan Furey" w:date="2022-07-05T13:50:00Z">
        <w:r w:rsidR="00D34377">
          <w:rPr>
            <w:color w:val="202124"/>
            <w:highlight w:val="white"/>
          </w:rPr>
          <w:t xml:space="preserve">orange points are at zero). </w:t>
        </w:r>
      </w:ins>
      <w:r w:rsidRPr="000D14B3">
        <w:rPr>
          <w:color w:val="202124"/>
          <w:highlight w:val="white"/>
        </w:rPr>
        <w:t xml:space="preserve">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ins w:id="431" w:author="Nathan Furey" w:date="2022-07-05T13:50:00Z">
        <w:r w:rsidR="00D34377">
          <w:rPr>
            <w:color w:val="202124"/>
            <w:highlight w:val="white"/>
          </w:rPr>
          <w:t xml:space="preserve">The DIDSON was only deployed from 04-25 16:30 – 19:30 and 04-26 16:00 – 16:30 for site N2526 and are presented as missing observations. </w:t>
        </w:r>
      </w:ins>
      <w:del w:id="432" w:author="Nathan Furey" w:date="2022-07-05T13:50:00Z">
        <w:r w:rsidRPr="000D14B3" w:rsidDel="00D34377">
          <w:rPr>
            <w:color w:val="202124"/>
            <w:highlight w:val="white"/>
          </w:rPr>
          <w:delText xml:space="preserve">Smolt densities were </w:delText>
        </w:r>
        <w:r w:rsidR="00B0209F" w:rsidRPr="000D14B3" w:rsidDel="00D34377">
          <w:rPr>
            <w:color w:val="202124"/>
            <w:highlight w:val="white"/>
          </w:rPr>
          <w:delText>not observed</w:delText>
        </w:r>
        <w:r w:rsidRPr="000D14B3" w:rsidDel="00D34377">
          <w:rPr>
            <w:color w:val="202124"/>
            <w:highlight w:val="white"/>
          </w:rPr>
          <w:delText xml:space="preserve"> for plot F due to fence closures during the daytime. </w:delText>
        </w:r>
      </w:del>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6" w:author="Matt Cheng" w:date="2022-07-06T15:32:00Z" w:initials="MC">
    <w:p w14:paraId="510E506A" w14:textId="77777777" w:rsidR="00AD107A" w:rsidRDefault="00AD107A" w:rsidP="00C00AD3">
      <w:r>
        <w:rPr>
          <w:rStyle w:val="CommentReference"/>
        </w:rPr>
        <w:annotationRef/>
      </w:r>
      <w:r>
        <w:rPr>
          <w:rFonts w:ascii="Arial" w:eastAsia="Arial" w:hAnsi="Arial" w:cs="Arial"/>
          <w:sz w:val="20"/>
          <w:szCs w:val="20"/>
          <w:lang w:val="en"/>
        </w:rPr>
        <w:t>We repeat a similar statement in L114 - 115. What are your thoughts on potentially removing the upper section — although I realize this is talking about Chilko specifically, and the upper section talks specifically about what smolts do to minimize pred</w:t>
      </w:r>
    </w:p>
  </w:comment>
  <w:comment w:id="290" w:author="Matt Cheng" w:date="2022-07-06T16:09:00Z" w:initials="MC">
    <w:p w14:paraId="10211220" w14:textId="77777777" w:rsidR="00452CDB" w:rsidRDefault="00452CDB" w:rsidP="00665A93">
      <w:r>
        <w:rPr>
          <w:rStyle w:val="CommentReference"/>
        </w:rPr>
        <w:annotationRef/>
      </w:r>
      <w:r>
        <w:rPr>
          <w:rFonts w:ascii="Arial" w:eastAsia="Arial" w:hAnsi="Arial" w:cs="Arial"/>
          <w:sz w:val="20"/>
          <w:szCs w:val="20"/>
          <w:lang w:val="en"/>
        </w:rPr>
        <w:t>Caught an error here and it turns out it was sig upon re-ryunning test. Not surprising just by looking at fig3b and should’ve caught this. Apologies! I ended up rerunning all the Wilcox tests and correlations to be sure there weren’t any more errors throughout.</w:t>
      </w:r>
    </w:p>
  </w:comment>
  <w:comment w:id="298" w:author="Matt Cheng" w:date="2022-07-06T16:08:00Z" w:initials="MC">
    <w:p w14:paraId="360DA1BA" w14:textId="69EE9800" w:rsidR="00452CDB" w:rsidRDefault="00452CDB" w:rsidP="00BD3427">
      <w:r>
        <w:rPr>
          <w:rStyle w:val="CommentReference"/>
        </w:rPr>
        <w:annotationRef/>
      </w:r>
      <w:r>
        <w:rPr>
          <w:rFonts w:ascii="Arial" w:eastAsia="Arial" w:hAnsi="Arial" w:cs="Arial"/>
          <w:sz w:val="20"/>
          <w:szCs w:val="20"/>
          <w:lang w:val="en"/>
        </w:rPr>
        <w:t xml:space="preserve">Nathan - I actually re-ran all my analyses (Wilcox rank sum looking at diel stuff across indv deployments), and found that DF2324 was also significant. </w:t>
      </w:r>
    </w:p>
    <w:p w14:paraId="44023A88" w14:textId="77777777" w:rsidR="00452CDB" w:rsidRDefault="00452CDB" w:rsidP="00BD3427"/>
    <w:p w14:paraId="248C44B5" w14:textId="77777777" w:rsidR="00452CDB" w:rsidRDefault="00452CDB" w:rsidP="00BD3427">
      <w:r>
        <w:rPr>
          <w:rFonts w:ascii="Arial" w:eastAsia="Arial" w:hAnsi="Arial" w:cs="Arial"/>
          <w:sz w:val="20"/>
          <w:szCs w:val="20"/>
          <w:lang w:val="en"/>
        </w:rPr>
        <w:t xml:space="preserve">This was b/c the diel relationship was the other way around (more day time int vs night) - a result of so many zeros are night and 1 or 2 straggler interactions here and there for the daytime. </w:t>
      </w:r>
    </w:p>
    <w:p w14:paraId="34348A4E" w14:textId="77777777" w:rsidR="00452CDB" w:rsidRDefault="00452CDB" w:rsidP="00BD3427"/>
    <w:p w14:paraId="33641348" w14:textId="77777777" w:rsidR="00452CDB" w:rsidRDefault="00452CDB" w:rsidP="00BD3427">
      <w:r>
        <w:rPr>
          <w:rFonts w:ascii="Arial" w:eastAsia="Arial" w:hAnsi="Arial" w:cs="Arial"/>
          <w:sz w:val="20"/>
          <w:szCs w:val="20"/>
          <w:lang w:val="en"/>
        </w:rPr>
        <w:t xml:space="preserve">I am curious to get your thoughts here as to how I should proceed w/ this. I ended up deleting P &gt; 0.05 at the end of this sentence bc it doesn’t reflect what the tests actually told us, but retained “other deployments did not demonstrate such a diel relationship”, since it showed the opposite. </w:t>
      </w:r>
    </w:p>
  </w:comment>
  <w:comment w:id="314" w:author="Matt Cheng" w:date="2022-07-06T15:14:00Z" w:initials="MC">
    <w:p w14:paraId="072F74AB" w14:textId="50353EB7" w:rsidR="003F38F9" w:rsidRDefault="003F38F9" w:rsidP="00526F58">
      <w:r>
        <w:rPr>
          <w:rStyle w:val="CommentReference"/>
        </w:rPr>
        <w:annotationRef/>
      </w:r>
      <w:r>
        <w:rPr>
          <w:rFonts w:ascii="Arial" w:eastAsia="Arial" w:hAnsi="Arial" w:cs="Arial"/>
          <w:sz w:val="20"/>
          <w:szCs w:val="20"/>
          <w:lang w:val="en"/>
        </w:rPr>
        <w:t>Added this section in here since we talked about quantifying zeros in the methods, but didn’t mention it in the results. Feel free to adjust + deleted as needed</w:t>
      </w:r>
    </w:p>
  </w:comment>
  <w:comment w:id="419" w:author="Nathan Furey" w:date="2022-07-05T11:05:00Z" w:initials="NF">
    <w:p w14:paraId="57D1CC03" w14:textId="193B6D97" w:rsidR="001174D9" w:rsidRDefault="001174D9" w:rsidP="003C11EE">
      <w:pPr>
        <w:pStyle w:val="CommentText"/>
      </w:pPr>
      <w:r>
        <w:rPr>
          <w:rStyle w:val="CommentReference"/>
        </w:rPr>
        <w:annotationRef/>
      </w:r>
      <w:r>
        <w:t>Matt - I ended up going back to the final version I sent you, as I still couldn't follow the track changes in what you sent me, and was worried editor/reviewers wouldn't either. So you likely want to grab the final references formatted you submitted - because this still had errors in it when I last sent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E506A" w15:done="0"/>
  <w15:commentEx w15:paraId="10211220" w15:done="0"/>
  <w15:commentEx w15:paraId="33641348" w15:done="0"/>
  <w15:commentEx w15:paraId="072F74AB" w15:done="0"/>
  <w15:commentEx w15:paraId="57D1CC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2971" w16cex:dateUtc="2022-07-06T23:32:00Z"/>
  <w16cex:commentExtensible w16cex:durableId="2670324F" w16cex:dateUtc="2022-07-07T00:09:00Z"/>
  <w16cex:commentExtensible w16cex:durableId="2670320C" w16cex:dateUtc="2022-07-07T00:08:00Z"/>
  <w16cex:commentExtensible w16cex:durableId="2670256A" w16cex:dateUtc="2022-07-06T23:14:00Z"/>
  <w16cex:commentExtensible w16cex:durableId="266E997E" w16cex:dateUtc="2022-07-05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E506A" w16cid:durableId="26702971"/>
  <w16cid:commentId w16cid:paraId="10211220" w16cid:durableId="2670324F"/>
  <w16cid:commentId w16cid:paraId="33641348" w16cid:durableId="2670320C"/>
  <w16cid:commentId w16cid:paraId="072F74AB" w16cid:durableId="2670256A"/>
  <w16cid:commentId w16cid:paraId="57D1CC03" w16cid:durableId="266E9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5D9B" w14:textId="77777777" w:rsidR="00BF04B5" w:rsidRDefault="00BF04B5" w:rsidP="001B6364">
      <w:r>
        <w:separator/>
      </w:r>
    </w:p>
  </w:endnote>
  <w:endnote w:type="continuationSeparator" w:id="0">
    <w:p w14:paraId="653F7268" w14:textId="77777777" w:rsidR="00BF04B5" w:rsidRDefault="00BF04B5"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5DF2" w14:textId="77777777" w:rsidR="00BF04B5" w:rsidRDefault="00BF04B5" w:rsidP="001B6364">
      <w:r>
        <w:separator/>
      </w:r>
    </w:p>
  </w:footnote>
  <w:footnote w:type="continuationSeparator" w:id="0">
    <w:p w14:paraId="268ECF5A" w14:textId="77777777" w:rsidR="00BF04B5" w:rsidRDefault="00BF04B5"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213483">
    <w:abstractNumId w:val="1"/>
  </w:num>
  <w:num w:numId="2" w16cid:durableId="2059352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Furey">
    <w15:presenceInfo w15:providerId="AD" w15:userId="S::nbf1004@usnh.edu::340ccb2f-846c-494a-9277-9db1388c6f1f"/>
  </w15:person>
  <w15:person w15:author="Matt Cheng">
    <w15:presenceInfo w15:providerId="AD" w15:userId="S::lhcheng@alaska.edu::94d12eee-d550-4f0c-adaa-5f61513175f5"/>
  </w15:person>
  <w15:person w15:author="Nathan Furey [2]">
    <w15:presenceInfo w15:providerId="None" w15:userId="Nathan Fu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A9"/>
    <w:rsid w:val="000013B7"/>
    <w:rsid w:val="0000189F"/>
    <w:rsid w:val="00001A7D"/>
    <w:rsid w:val="00001B88"/>
    <w:rsid w:val="0000384F"/>
    <w:rsid w:val="00005BF8"/>
    <w:rsid w:val="00005F5F"/>
    <w:rsid w:val="000069FC"/>
    <w:rsid w:val="00006F07"/>
    <w:rsid w:val="00006FAF"/>
    <w:rsid w:val="00007A11"/>
    <w:rsid w:val="00007E01"/>
    <w:rsid w:val="0001115B"/>
    <w:rsid w:val="00011648"/>
    <w:rsid w:val="00011AF1"/>
    <w:rsid w:val="00012786"/>
    <w:rsid w:val="000129F5"/>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36E59"/>
    <w:rsid w:val="00040BC0"/>
    <w:rsid w:val="00041BD2"/>
    <w:rsid w:val="00041BD9"/>
    <w:rsid w:val="0004215A"/>
    <w:rsid w:val="000440D6"/>
    <w:rsid w:val="00044419"/>
    <w:rsid w:val="000451AF"/>
    <w:rsid w:val="000453B6"/>
    <w:rsid w:val="00045FD5"/>
    <w:rsid w:val="000478E8"/>
    <w:rsid w:val="00050EBB"/>
    <w:rsid w:val="00051394"/>
    <w:rsid w:val="000524EE"/>
    <w:rsid w:val="00054822"/>
    <w:rsid w:val="00055DD6"/>
    <w:rsid w:val="000561D6"/>
    <w:rsid w:val="000570A7"/>
    <w:rsid w:val="00057900"/>
    <w:rsid w:val="00057995"/>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4927"/>
    <w:rsid w:val="00086549"/>
    <w:rsid w:val="000878CD"/>
    <w:rsid w:val="00090AB8"/>
    <w:rsid w:val="00091881"/>
    <w:rsid w:val="00092365"/>
    <w:rsid w:val="000927AE"/>
    <w:rsid w:val="00092950"/>
    <w:rsid w:val="00092FFB"/>
    <w:rsid w:val="0009314F"/>
    <w:rsid w:val="00093F04"/>
    <w:rsid w:val="000941E5"/>
    <w:rsid w:val="00094739"/>
    <w:rsid w:val="00094EBD"/>
    <w:rsid w:val="00097176"/>
    <w:rsid w:val="000A010D"/>
    <w:rsid w:val="000A03A8"/>
    <w:rsid w:val="000A108F"/>
    <w:rsid w:val="000A1E79"/>
    <w:rsid w:val="000A214F"/>
    <w:rsid w:val="000A308A"/>
    <w:rsid w:val="000A3EF9"/>
    <w:rsid w:val="000A5B8D"/>
    <w:rsid w:val="000A5FBE"/>
    <w:rsid w:val="000A7C22"/>
    <w:rsid w:val="000B022C"/>
    <w:rsid w:val="000B02D1"/>
    <w:rsid w:val="000B0E21"/>
    <w:rsid w:val="000B11C2"/>
    <w:rsid w:val="000B1339"/>
    <w:rsid w:val="000B2FB1"/>
    <w:rsid w:val="000B4D3A"/>
    <w:rsid w:val="000B5538"/>
    <w:rsid w:val="000B6AC9"/>
    <w:rsid w:val="000C1580"/>
    <w:rsid w:val="000C2FD5"/>
    <w:rsid w:val="000C3FB7"/>
    <w:rsid w:val="000C56CE"/>
    <w:rsid w:val="000C5761"/>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0083"/>
    <w:rsid w:val="000E10FB"/>
    <w:rsid w:val="000E30A6"/>
    <w:rsid w:val="000E3112"/>
    <w:rsid w:val="000E3637"/>
    <w:rsid w:val="000E39A1"/>
    <w:rsid w:val="000E4B8F"/>
    <w:rsid w:val="000E52BF"/>
    <w:rsid w:val="000E61D3"/>
    <w:rsid w:val="000E6BFD"/>
    <w:rsid w:val="000E70AD"/>
    <w:rsid w:val="000E74D5"/>
    <w:rsid w:val="000E7BBB"/>
    <w:rsid w:val="000F0369"/>
    <w:rsid w:val="000F05B3"/>
    <w:rsid w:val="000F245F"/>
    <w:rsid w:val="000F3D64"/>
    <w:rsid w:val="000F4375"/>
    <w:rsid w:val="000F485D"/>
    <w:rsid w:val="000F6053"/>
    <w:rsid w:val="000F7CB5"/>
    <w:rsid w:val="001022A3"/>
    <w:rsid w:val="0010260D"/>
    <w:rsid w:val="001027FA"/>
    <w:rsid w:val="001028CD"/>
    <w:rsid w:val="00102F19"/>
    <w:rsid w:val="001032C6"/>
    <w:rsid w:val="001067F4"/>
    <w:rsid w:val="00107DB2"/>
    <w:rsid w:val="00110D7F"/>
    <w:rsid w:val="00110FC9"/>
    <w:rsid w:val="00110FCE"/>
    <w:rsid w:val="00111FA1"/>
    <w:rsid w:val="001125DD"/>
    <w:rsid w:val="00112A56"/>
    <w:rsid w:val="00114200"/>
    <w:rsid w:val="00114678"/>
    <w:rsid w:val="00114D1D"/>
    <w:rsid w:val="001153CD"/>
    <w:rsid w:val="00115DBD"/>
    <w:rsid w:val="00115E39"/>
    <w:rsid w:val="001174D9"/>
    <w:rsid w:val="00117743"/>
    <w:rsid w:val="00122948"/>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61C"/>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57386"/>
    <w:rsid w:val="001616FB"/>
    <w:rsid w:val="00162157"/>
    <w:rsid w:val="00164B81"/>
    <w:rsid w:val="00165269"/>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BD7"/>
    <w:rsid w:val="001D3317"/>
    <w:rsid w:val="001D4536"/>
    <w:rsid w:val="001D63BA"/>
    <w:rsid w:val="001D693B"/>
    <w:rsid w:val="001E2AC4"/>
    <w:rsid w:val="001E33AC"/>
    <w:rsid w:val="001E5563"/>
    <w:rsid w:val="001E64E1"/>
    <w:rsid w:val="001F1897"/>
    <w:rsid w:val="001F2882"/>
    <w:rsid w:val="001F44FC"/>
    <w:rsid w:val="001F50D6"/>
    <w:rsid w:val="001F5C3A"/>
    <w:rsid w:val="001F660B"/>
    <w:rsid w:val="0020067E"/>
    <w:rsid w:val="00200CAA"/>
    <w:rsid w:val="002010BC"/>
    <w:rsid w:val="0020270F"/>
    <w:rsid w:val="002027AE"/>
    <w:rsid w:val="002035AB"/>
    <w:rsid w:val="00205C58"/>
    <w:rsid w:val="002062C0"/>
    <w:rsid w:val="002078C4"/>
    <w:rsid w:val="00210132"/>
    <w:rsid w:val="0021076F"/>
    <w:rsid w:val="00210D98"/>
    <w:rsid w:val="00213B83"/>
    <w:rsid w:val="00214477"/>
    <w:rsid w:val="00220238"/>
    <w:rsid w:val="002205A8"/>
    <w:rsid w:val="00220879"/>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57CF"/>
    <w:rsid w:val="0024051A"/>
    <w:rsid w:val="00241CFE"/>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2FB4"/>
    <w:rsid w:val="002735AC"/>
    <w:rsid w:val="00273771"/>
    <w:rsid w:val="00273DE3"/>
    <w:rsid w:val="00274406"/>
    <w:rsid w:val="00274F1D"/>
    <w:rsid w:val="0027577E"/>
    <w:rsid w:val="00275C1A"/>
    <w:rsid w:val="00276545"/>
    <w:rsid w:val="00276BD0"/>
    <w:rsid w:val="00277877"/>
    <w:rsid w:val="00277A6C"/>
    <w:rsid w:val="00277F7F"/>
    <w:rsid w:val="00280C74"/>
    <w:rsid w:val="00281D72"/>
    <w:rsid w:val="002822C3"/>
    <w:rsid w:val="002832CB"/>
    <w:rsid w:val="00283550"/>
    <w:rsid w:val="002853B0"/>
    <w:rsid w:val="00285842"/>
    <w:rsid w:val="00286088"/>
    <w:rsid w:val="002860BD"/>
    <w:rsid w:val="002865E5"/>
    <w:rsid w:val="002868CE"/>
    <w:rsid w:val="00286ADD"/>
    <w:rsid w:val="00286F34"/>
    <w:rsid w:val="002873E6"/>
    <w:rsid w:val="00294D51"/>
    <w:rsid w:val="00296029"/>
    <w:rsid w:val="0029759D"/>
    <w:rsid w:val="00297B1B"/>
    <w:rsid w:val="002A1500"/>
    <w:rsid w:val="002A1ECC"/>
    <w:rsid w:val="002A1ED9"/>
    <w:rsid w:val="002A22E6"/>
    <w:rsid w:val="002A62B6"/>
    <w:rsid w:val="002A6C5B"/>
    <w:rsid w:val="002B0B35"/>
    <w:rsid w:val="002B0CAF"/>
    <w:rsid w:val="002B1A6E"/>
    <w:rsid w:val="002B28F2"/>
    <w:rsid w:val="002B6740"/>
    <w:rsid w:val="002B67D8"/>
    <w:rsid w:val="002B6FBE"/>
    <w:rsid w:val="002C0902"/>
    <w:rsid w:val="002C0AB0"/>
    <w:rsid w:val="002C1FD3"/>
    <w:rsid w:val="002C32B2"/>
    <w:rsid w:val="002C3D5A"/>
    <w:rsid w:val="002C64E2"/>
    <w:rsid w:val="002C68F2"/>
    <w:rsid w:val="002C6BBB"/>
    <w:rsid w:val="002C7A7E"/>
    <w:rsid w:val="002D142A"/>
    <w:rsid w:val="002D1E9E"/>
    <w:rsid w:val="002D37AD"/>
    <w:rsid w:val="002D3A46"/>
    <w:rsid w:val="002D41DA"/>
    <w:rsid w:val="002D5600"/>
    <w:rsid w:val="002D5890"/>
    <w:rsid w:val="002D64CD"/>
    <w:rsid w:val="002D74C3"/>
    <w:rsid w:val="002E0851"/>
    <w:rsid w:val="002E28B2"/>
    <w:rsid w:val="002E29F4"/>
    <w:rsid w:val="002E3209"/>
    <w:rsid w:val="002E36CD"/>
    <w:rsid w:val="002E372E"/>
    <w:rsid w:val="002E3CFE"/>
    <w:rsid w:val="002E445B"/>
    <w:rsid w:val="002E5C84"/>
    <w:rsid w:val="002E5F15"/>
    <w:rsid w:val="002E60B2"/>
    <w:rsid w:val="002E6A23"/>
    <w:rsid w:val="002E7419"/>
    <w:rsid w:val="002F1044"/>
    <w:rsid w:val="002F17C7"/>
    <w:rsid w:val="002F381F"/>
    <w:rsid w:val="002F3F8F"/>
    <w:rsid w:val="002F5077"/>
    <w:rsid w:val="002F5E2B"/>
    <w:rsid w:val="002F65DA"/>
    <w:rsid w:val="002F7BBB"/>
    <w:rsid w:val="002F7EC1"/>
    <w:rsid w:val="003002D3"/>
    <w:rsid w:val="003015E7"/>
    <w:rsid w:val="0030178B"/>
    <w:rsid w:val="00304103"/>
    <w:rsid w:val="00304672"/>
    <w:rsid w:val="003049AA"/>
    <w:rsid w:val="0030541D"/>
    <w:rsid w:val="00307551"/>
    <w:rsid w:val="0030770E"/>
    <w:rsid w:val="00307B65"/>
    <w:rsid w:val="00310E6A"/>
    <w:rsid w:val="003110FD"/>
    <w:rsid w:val="00312ACD"/>
    <w:rsid w:val="00312BBF"/>
    <w:rsid w:val="00312E24"/>
    <w:rsid w:val="00313956"/>
    <w:rsid w:val="00313AA1"/>
    <w:rsid w:val="003142B1"/>
    <w:rsid w:val="00315287"/>
    <w:rsid w:val="00315776"/>
    <w:rsid w:val="003160BB"/>
    <w:rsid w:val="0032140E"/>
    <w:rsid w:val="00321EC7"/>
    <w:rsid w:val="00322010"/>
    <w:rsid w:val="00322526"/>
    <w:rsid w:val="00322712"/>
    <w:rsid w:val="00323FD2"/>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16FD"/>
    <w:rsid w:val="00342346"/>
    <w:rsid w:val="00344B3C"/>
    <w:rsid w:val="00344C87"/>
    <w:rsid w:val="003459C9"/>
    <w:rsid w:val="00345BA2"/>
    <w:rsid w:val="00347472"/>
    <w:rsid w:val="003474AF"/>
    <w:rsid w:val="0034781B"/>
    <w:rsid w:val="00350764"/>
    <w:rsid w:val="003511CA"/>
    <w:rsid w:val="0035131C"/>
    <w:rsid w:val="00351E39"/>
    <w:rsid w:val="00354A6D"/>
    <w:rsid w:val="003552F1"/>
    <w:rsid w:val="003567AA"/>
    <w:rsid w:val="00357340"/>
    <w:rsid w:val="003573B7"/>
    <w:rsid w:val="00360810"/>
    <w:rsid w:val="00360C72"/>
    <w:rsid w:val="00362883"/>
    <w:rsid w:val="00362A11"/>
    <w:rsid w:val="00362EBE"/>
    <w:rsid w:val="0036413B"/>
    <w:rsid w:val="00364AC6"/>
    <w:rsid w:val="00364C75"/>
    <w:rsid w:val="003654C1"/>
    <w:rsid w:val="00365C77"/>
    <w:rsid w:val="00365F85"/>
    <w:rsid w:val="003660B0"/>
    <w:rsid w:val="003660FB"/>
    <w:rsid w:val="00370568"/>
    <w:rsid w:val="00370C3F"/>
    <w:rsid w:val="0037100D"/>
    <w:rsid w:val="003730E5"/>
    <w:rsid w:val="003742CE"/>
    <w:rsid w:val="00374B3C"/>
    <w:rsid w:val="0037518F"/>
    <w:rsid w:val="003765B1"/>
    <w:rsid w:val="003772FB"/>
    <w:rsid w:val="00377B13"/>
    <w:rsid w:val="00381B80"/>
    <w:rsid w:val="003827A9"/>
    <w:rsid w:val="003835FE"/>
    <w:rsid w:val="003845EF"/>
    <w:rsid w:val="003845F6"/>
    <w:rsid w:val="00384CCE"/>
    <w:rsid w:val="003855F0"/>
    <w:rsid w:val="003862CD"/>
    <w:rsid w:val="00386519"/>
    <w:rsid w:val="0038661C"/>
    <w:rsid w:val="003867A3"/>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63A"/>
    <w:rsid w:val="00396C73"/>
    <w:rsid w:val="00396D10"/>
    <w:rsid w:val="00397245"/>
    <w:rsid w:val="003A097E"/>
    <w:rsid w:val="003A1093"/>
    <w:rsid w:val="003A1D8B"/>
    <w:rsid w:val="003A205E"/>
    <w:rsid w:val="003A3B5D"/>
    <w:rsid w:val="003A49E6"/>
    <w:rsid w:val="003B0B3C"/>
    <w:rsid w:val="003B176F"/>
    <w:rsid w:val="003B180C"/>
    <w:rsid w:val="003B19C0"/>
    <w:rsid w:val="003B2584"/>
    <w:rsid w:val="003B43E6"/>
    <w:rsid w:val="003B4F34"/>
    <w:rsid w:val="003B589F"/>
    <w:rsid w:val="003B5CEC"/>
    <w:rsid w:val="003C0164"/>
    <w:rsid w:val="003C0AE4"/>
    <w:rsid w:val="003C0E6A"/>
    <w:rsid w:val="003C1338"/>
    <w:rsid w:val="003C1427"/>
    <w:rsid w:val="003C226E"/>
    <w:rsid w:val="003C3040"/>
    <w:rsid w:val="003C350E"/>
    <w:rsid w:val="003C3904"/>
    <w:rsid w:val="003C49AA"/>
    <w:rsid w:val="003C703C"/>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D7282"/>
    <w:rsid w:val="003E03CF"/>
    <w:rsid w:val="003E0AD2"/>
    <w:rsid w:val="003E0FA6"/>
    <w:rsid w:val="003E17E5"/>
    <w:rsid w:val="003E1F45"/>
    <w:rsid w:val="003E323C"/>
    <w:rsid w:val="003E3306"/>
    <w:rsid w:val="003E3481"/>
    <w:rsid w:val="003E3586"/>
    <w:rsid w:val="003E3A07"/>
    <w:rsid w:val="003E4AD0"/>
    <w:rsid w:val="003E577A"/>
    <w:rsid w:val="003E5B91"/>
    <w:rsid w:val="003E6A11"/>
    <w:rsid w:val="003F0048"/>
    <w:rsid w:val="003F38F9"/>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128D3"/>
    <w:rsid w:val="00412AC7"/>
    <w:rsid w:val="00416939"/>
    <w:rsid w:val="00417273"/>
    <w:rsid w:val="004213E0"/>
    <w:rsid w:val="004219CF"/>
    <w:rsid w:val="004221F2"/>
    <w:rsid w:val="004248EE"/>
    <w:rsid w:val="004250AE"/>
    <w:rsid w:val="004302B2"/>
    <w:rsid w:val="0043251D"/>
    <w:rsid w:val="0043259B"/>
    <w:rsid w:val="00432DA0"/>
    <w:rsid w:val="004331E1"/>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477A8"/>
    <w:rsid w:val="00451613"/>
    <w:rsid w:val="0045173C"/>
    <w:rsid w:val="004522E7"/>
    <w:rsid w:val="00452573"/>
    <w:rsid w:val="00452CDB"/>
    <w:rsid w:val="004547C7"/>
    <w:rsid w:val="0045691A"/>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53B7"/>
    <w:rsid w:val="00477EA6"/>
    <w:rsid w:val="00480E8D"/>
    <w:rsid w:val="00480EF0"/>
    <w:rsid w:val="004812BB"/>
    <w:rsid w:val="00484C3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432C"/>
    <w:rsid w:val="004A43EE"/>
    <w:rsid w:val="004A4499"/>
    <w:rsid w:val="004A4D96"/>
    <w:rsid w:val="004A53BF"/>
    <w:rsid w:val="004B438C"/>
    <w:rsid w:val="004B572A"/>
    <w:rsid w:val="004B5C2F"/>
    <w:rsid w:val="004B6173"/>
    <w:rsid w:val="004B668B"/>
    <w:rsid w:val="004C1B81"/>
    <w:rsid w:val="004C29C2"/>
    <w:rsid w:val="004C5852"/>
    <w:rsid w:val="004C7C2D"/>
    <w:rsid w:val="004D39DF"/>
    <w:rsid w:val="004D4D52"/>
    <w:rsid w:val="004D5430"/>
    <w:rsid w:val="004D5A4C"/>
    <w:rsid w:val="004D5BB0"/>
    <w:rsid w:val="004D625D"/>
    <w:rsid w:val="004D791F"/>
    <w:rsid w:val="004E0083"/>
    <w:rsid w:val="004E02FB"/>
    <w:rsid w:val="004E0ACE"/>
    <w:rsid w:val="004E2A45"/>
    <w:rsid w:val="004E2D3C"/>
    <w:rsid w:val="004E3705"/>
    <w:rsid w:val="004E3A3F"/>
    <w:rsid w:val="004E3B06"/>
    <w:rsid w:val="004E4954"/>
    <w:rsid w:val="004E6228"/>
    <w:rsid w:val="004E63C1"/>
    <w:rsid w:val="004E647A"/>
    <w:rsid w:val="004E6974"/>
    <w:rsid w:val="004E6A08"/>
    <w:rsid w:val="004E718B"/>
    <w:rsid w:val="004E76FA"/>
    <w:rsid w:val="004F0260"/>
    <w:rsid w:val="004F092F"/>
    <w:rsid w:val="004F15FC"/>
    <w:rsid w:val="004F1F2C"/>
    <w:rsid w:val="004F3769"/>
    <w:rsid w:val="004F3A89"/>
    <w:rsid w:val="004F3C5C"/>
    <w:rsid w:val="004F4669"/>
    <w:rsid w:val="004F46A5"/>
    <w:rsid w:val="004F4E79"/>
    <w:rsid w:val="004F52EE"/>
    <w:rsid w:val="004F56A4"/>
    <w:rsid w:val="004F5E30"/>
    <w:rsid w:val="004F77AA"/>
    <w:rsid w:val="0050143B"/>
    <w:rsid w:val="00501C7B"/>
    <w:rsid w:val="00501D5E"/>
    <w:rsid w:val="00501D99"/>
    <w:rsid w:val="00502397"/>
    <w:rsid w:val="005044F5"/>
    <w:rsid w:val="0050488C"/>
    <w:rsid w:val="00507A05"/>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0DEC"/>
    <w:rsid w:val="005412B5"/>
    <w:rsid w:val="0054131B"/>
    <w:rsid w:val="005428F7"/>
    <w:rsid w:val="00542AF4"/>
    <w:rsid w:val="005435CD"/>
    <w:rsid w:val="005437D6"/>
    <w:rsid w:val="00543881"/>
    <w:rsid w:val="00543B47"/>
    <w:rsid w:val="00543CA4"/>
    <w:rsid w:val="00544ED5"/>
    <w:rsid w:val="0054528C"/>
    <w:rsid w:val="00545AB4"/>
    <w:rsid w:val="00550109"/>
    <w:rsid w:val="00550F47"/>
    <w:rsid w:val="00552A4A"/>
    <w:rsid w:val="00552F3A"/>
    <w:rsid w:val="0055316D"/>
    <w:rsid w:val="0055482D"/>
    <w:rsid w:val="00554B94"/>
    <w:rsid w:val="0055797D"/>
    <w:rsid w:val="00560ECE"/>
    <w:rsid w:val="00561E42"/>
    <w:rsid w:val="005625B0"/>
    <w:rsid w:val="00564761"/>
    <w:rsid w:val="00564ADC"/>
    <w:rsid w:val="005650FB"/>
    <w:rsid w:val="00566C7C"/>
    <w:rsid w:val="005676B1"/>
    <w:rsid w:val="00567D97"/>
    <w:rsid w:val="005716E2"/>
    <w:rsid w:val="00571B1B"/>
    <w:rsid w:val="00571EF3"/>
    <w:rsid w:val="005732E4"/>
    <w:rsid w:val="00573470"/>
    <w:rsid w:val="00573B01"/>
    <w:rsid w:val="005741C5"/>
    <w:rsid w:val="00574723"/>
    <w:rsid w:val="00574E5C"/>
    <w:rsid w:val="005754C9"/>
    <w:rsid w:val="00576637"/>
    <w:rsid w:val="0058134E"/>
    <w:rsid w:val="005824C2"/>
    <w:rsid w:val="00582A69"/>
    <w:rsid w:val="00584A1B"/>
    <w:rsid w:val="005853AA"/>
    <w:rsid w:val="005854A5"/>
    <w:rsid w:val="005864C6"/>
    <w:rsid w:val="00586BEA"/>
    <w:rsid w:val="00587CC9"/>
    <w:rsid w:val="0059052E"/>
    <w:rsid w:val="00590EED"/>
    <w:rsid w:val="00592A5F"/>
    <w:rsid w:val="00593BB9"/>
    <w:rsid w:val="0059459F"/>
    <w:rsid w:val="00594D78"/>
    <w:rsid w:val="00595772"/>
    <w:rsid w:val="005960B7"/>
    <w:rsid w:val="00596935"/>
    <w:rsid w:val="00597412"/>
    <w:rsid w:val="005976F1"/>
    <w:rsid w:val="005978C6"/>
    <w:rsid w:val="00597E64"/>
    <w:rsid w:val="005A0A87"/>
    <w:rsid w:val="005A0D90"/>
    <w:rsid w:val="005A0FDF"/>
    <w:rsid w:val="005A118F"/>
    <w:rsid w:val="005A1218"/>
    <w:rsid w:val="005A1301"/>
    <w:rsid w:val="005A1C5B"/>
    <w:rsid w:val="005A2294"/>
    <w:rsid w:val="005A31B1"/>
    <w:rsid w:val="005A6DB0"/>
    <w:rsid w:val="005A6E74"/>
    <w:rsid w:val="005A6F45"/>
    <w:rsid w:val="005B0262"/>
    <w:rsid w:val="005B2F99"/>
    <w:rsid w:val="005B3683"/>
    <w:rsid w:val="005B5450"/>
    <w:rsid w:val="005B5E84"/>
    <w:rsid w:val="005B7835"/>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4C01"/>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17D2"/>
    <w:rsid w:val="005F245C"/>
    <w:rsid w:val="005F4C20"/>
    <w:rsid w:val="005F5208"/>
    <w:rsid w:val="005F6FA9"/>
    <w:rsid w:val="00600284"/>
    <w:rsid w:val="006016A2"/>
    <w:rsid w:val="00601999"/>
    <w:rsid w:val="0060304A"/>
    <w:rsid w:val="006035F2"/>
    <w:rsid w:val="00603B48"/>
    <w:rsid w:val="00605406"/>
    <w:rsid w:val="006055DF"/>
    <w:rsid w:val="00606596"/>
    <w:rsid w:val="00606B6A"/>
    <w:rsid w:val="0061062B"/>
    <w:rsid w:val="00610FAF"/>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86"/>
    <w:rsid w:val="0062299F"/>
    <w:rsid w:val="0062579B"/>
    <w:rsid w:val="0062606D"/>
    <w:rsid w:val="00627C41"/>
    <w:rsid w:val="006300EE"/>
    <w:rsid w:val="0063036C"/>
    <w:rsid w:val="00631492"/>
    <w:rsid w:val="006324EE"/>
    <w:rsid w:val="006327BE"/>
    <w:rsid w:val="006327DA"/>
    <w:rsid w:val="006331BD"/>
    <w:rsid w:val="00633D83"/>
    <w:rsid w:val="00633ED3"/>
    <w:rsid w:val="0063408A"/>
    <w:rsid w:val="00634AFD"/>
    <w:rsid w:val="00635BD7"/>
    <w:rsid w:val="0063604D"/>
    <w:rsid w:val="00640ACB"/>
    <w:rsid w:val="0064110E"/>
    <w:rsid w:val="00641400"/>
    <w:rsid w:val="00641CE1"/>
    <w:rsid w:val="006427BB"/>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7FC"/>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401A"/>
    <w:rsid w:val="00675EBA"/>
    <w:rsid w:val="00676662"/>
    <w:rsid w:val="006772C8"/>
    <w:rsid w:val="0068046D"/>
    <w:rsid w:val="006806FF"/>
    <w:rsid w:val="006814E7"/>
    <w:rsid w:val="006840DB"/>
    <w:rsid w:val="0068424B"/>
    <w:rsid w:val="006845BF"/>
    <w:rsid w:val="00685417"/>
    <w:rsid w:val="00686E8F"/>
    <w:rsid w:val="00686FB2"/>
    <w:rsid w:val="006873A9"/>
    <w:rsid w:val="006877C1"/>
    <w:rsid w:val="00690422"/>
    <w:rsid w:val="00692568"/>
    <w:rsid w:val="00692831"/>
    <w:rsid w:val="00693655"/>
    <w:rsid w:val="00693A0E"/>
    <w:rsid w:val="00693B0A"/>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18EC"/>
    <w:rsid w:val="006C2ADB"/>
    <w:rsid w:val="006C3D4F"/>
    <w:rsid w:val="006C5F79"/>
    <w:rsid w:val="006C6E38"/>
    <w:rsid w:val="006C7ED2"/>
    <w:rsid w:val="006D0FD0"/>
    <w:rsid w:val="006D13BA"/>
    <w:rsid w:val="006D34D1"/>
    <w:rsid w:val="006D3898"/>
    <w:rsid w:val="006D3B89"/>
    <w:rsid w:val="006D466F"/>
    <w:rsid w:val="006D5224"/>
    <w:rsid w:val="006D5EB5"/>
    <w:rsid w:val="006D674D"/>
    <w:rsid w:val="006D6BAC"/>
    <w:rsid w:val="006D7639"/>
    <w:rsid w:val="006E1C14"/>
    <w:rsid w:val="006E1F64"/>
    <w:rsid w:val="006E4B0E"/>
    <w:rsid w:val="006E58B5"/>
    <w:rsid w:val="006E5C1D"/>
    <w:rsid w:val="006E64C8"/>
    <w:rsid w:val="006E6559"/>
    <w:rsid w:val="006E75CD"/>
    <w:rsid w:val="006E7637"/>
    <w:rsid w:val="006E795A"/>
    <w:rsid w:val="006F007C"/>
    <w:rsid w:val="006F0F84"/>
    <w:rsid w:val="006F0F97"/>
    <w:rsid w:val="006F13DB"/>
    <w:rsid w:val="006F1746"/>
    <w:rsid w:val="006F1AE7"/>
    <w:rsid w:val="006F374A"/>
    <w:rsid w:val="006F3888"/>
    <w:rsid w:val="006F4FE1"/>
    <w:rsid w:val="006F5F49"/>
    <w:rsid w:val="006F7A8F"/>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24EB0"/>
    <w:rsid w:val="0073096E"/>
    <w:rsid w:val="007325E7"/>
    <w:rsid w:val="007326EA"/>
    <w:rsid w:val="007340A5"/>
    <w:rsid w:val="00734532"/>
    <w:rsid w:val="0073513E"/>
    <w:rsid w:val="007364C6"/>
    <w:rsid w:val="007366B9"/>
    <w:rsid w:val="007369E2"/>
    <w:rsid w:val="00737D53"/>
    <w:rsid w:val="00740254"/>
    <w:rsid w:val="00742EA5"/>
    <w:rsid w:val="00743FC8"/>
    <w:rsid w:val="007440E8"/>
    <w:rsid w:val="007446E6"/>
    <w:rsid w:val="00750097"/>
    <w:rsid w:val="0075229F"/>
    <w:rsid w:val="007528F6"/>
    <w:rsid w:val="00752C0B"/>
    <w:rsid w:val="00753996"/>
    <w:rsid w:val="00754FEF"/>
    <w:rsid w:val="00755921"/>
    <w:rsid w:val="00755E2F"/>
    <w:rsid w:val="0075604D"/>
    <w:rsid w:val="007605F5"/>
    <w:rsid w:val="00763F5B"/>
    <w:rsid w:val="007654F7"/>
    <w:rsid w:val="00773353"/>
    <w:rsid w:val="00773A0A"/>
    <w:rsid w:val="00773CB5"/>
    <w:rsid w:val="00776235"/>
    <w:rsid w:val="007765E5"/>
    <w:rsid w:val="007765EA"/>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4F4B"/>
    <w:rsid w:val="007A5955"/>
    <w:rsid w:val="007A657B"/>
    <w:rsid w:val="007A65E3"/>
    <w:rsid w:val="007A66D4"/>
    <w:rsid w:val="007A7CEE"/>
    <w:rsid w:val="007B0A4F"/>
    <w:rsid w:val="007B263A"/>
    <w:rsid w:val="007B2718"/>
    <w:rsid w:val="007B2D91"/>
    <w:rsid w:val="007B3B40"/>
    <w:rsid w:val="007B3CDC"/>
    <w:rsid w:val="007B53FA"/>
    <w:rsid w:val="007B55F0"/>
    <w:rsid w:val="007B595E"/>
    <w:rsid w:val="007B5CAC"/>
    <w:rsid w:val="007B7220"/>
    <w:rsid w:val="007B78C9"/>
    <w:rsid w:val="007B7EB8"/>
    <w:rsid w:val="007B7FA6"/>
    <w:rsid w:val="007C1291"/>
    <w:rsid w:val="007C1D3C"/>
    <w:rsid w:val="007C3397"/>
    <w:rsid w:val="007C33AC"/>
    <w:rsid w:val="007C35E8"/>
    <w:rsid w:val="007C3CA3"/>
    <w:rsid w:val="007C4676"/>
    <w:rsid w:val="007C5535"/>
    <w:rsid w:val="007C5F5A"/>
    <w:rsid w:val="007C67E4"/>
    <w:rsid w:val="007D04D9"/>
    <w:rsid w:val="007D08BB"/>
    <w:rsid w:val="007D120D"/>
    <w:rsid w:val="007D20DA"/>
    <w:rsid w:val="007D36B9"/>
    <w:rsid w:val="007D38FD"/>
    <w:rsid w:val="007D3E51"/>
    <w:rsid w:val="007D4FE6"/>
    <w:rsid w:val="007D7386"/>
    <w:rsid w:val="007D7945"/>
    <w:rsid w:val="007E20F9"/>
    <w:rsid w:val="007E2220"/>
    <w:rsid w:val="007E39CC"/>
    <w:rsid w:val="007E44B4"/>
    <w:rsid w:val="007E64A9"/>
    <w:rsid w:val="007E76AA"/>
    <w:rsid w:val="007E772D"/>
    <w:rsid w:val="007F40C9"/>
    <w:rsid w:val="007F45D5"/>
    <w:rsid w:val="007F491E"/>
    <w:rsid w:val="007F4BB0"/>
    <w:rsid w:val="007F5B0D"/>
    <w:rsid w:val="007F5EB0"/>
    <w:rsid w:val="007F6A28"/>
    <w:rsid w:val="007F779F"/>
    <w:rsid w:val="007F77F1"/>
    <w:rsid w:val="007F7941"/>
    <w:rsid w:val="00801BB6"/>
    <w:rsid w:val="008021B4"/>
    <w:rsid w:val="008025CB"/>
    <w:rsid w:val="00802937"/>
    <w:rsid w:val="0080363E"/>
    <w:rsid w:val="00803705"/>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3ACA"/>
    <w:rsid w:val="00825A13"/>
    <w:rsid w:val="0082697C"/>
    <w:rsid w:val="00827163"/>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1FDE"/>
    <w:rsid w:val="00843F1D"/>
    <w:rsid w:val="00844156"/>
    <w:rsid w:val="00844389"/>
    <w:rsid w:val="00844B96"/>
    <w:rsid w:val="0084553F"/>
    <w:rsid w:val="0084588C"/>
    <w:rsid w:val="00845AD9"/>
    <w:rsid w:val="00846686"/>
    <w:rsid w:val="008505B8"/>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81E"/>
    <w:rsid w:val="00872A94"/>
    <w:rsid w:val="00872C4E"/>
    <w:rsid w:val="00873435"/>
    <w:rsid w:val="0087376B"/>
    <w:rsid w:val="0087519F"/>
    <w:rsid w:val="0087774E"/>
    <w:rsid w:val="00877782"/>
    <w:rsid w:val="008802F0"/>
    <w:rsid w:val="008806DD"/>
    <w:rsid w:val="0088195D"/>
    <w:rsid w:val="00881C3E"/>
    <w:rsid w:val="00884787"/>
    <w:rsid w:val="00884C2D"/>
    <w:rsid w:val="00885E90"/>
    <w:rsid w:val="00886133"/>
    <w:rsid w:val="00886617"/>
    <w:rsid w:val="00892BDD"/>
    <w:rsid w:val="008933A7"/>
    <w:rsid w:val="0089471B"/>
    <w:rsid w:val="008A01E9"/>
    <w:rsid w:val="008A09D3"/>
    <w:rsid w:val="008A1483"/>
    <w:rsid w:val="008A2241"/>
    <w:rsid w:val="008A2267"/>
    <w:rsid w:val="008A490C"/>
    <w:rsid w:val="008A5A3F"/>
    <w:rsid w:val="008A5E4A"/>
    <w:rsid w:val="008A606D"/>
    <w:rsid w:val="008A62B0"/>
    <w:rsid w:val="008B00CA"/>
    <w:rsid w:val="008B0608"/>
    <w:rsid w:val="008B2040"/>
    <w:rsid w:val="008B209D"/>
    <w:rsid w:val="008B2127"/>
    <w:rsid w:val="008B3C7C"/>
    <w:rsid w:val="008B4208"/>
    <w:rsid w:val="008B461D"/>
    <w:rsid w:val="008C449B"/>
    <w:rsid w:val="008C5A79"/>
    <w:rsid w:val="008C5C34"/>
    <w:rsid w:val="008C6BA8"/>
    <w:rsid w:val="008D0A96"/>
    <w:rsid w:val="008D2B69"/>
    <w:rsid w:val="008D6140"/>
    <w:rsid w:val="008D74BD"/>
    <w:rsid w:val="008E3E23"/>
    <w:rsid w:val="008E61FE"/>
    <w:rsid w:val="008E64E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5CB"/>
    <w:rsid w:val="00914C1A"/>
    <w:rsid w:val="00917F99"/>
    <w:rsid w:val="009228F0"/>
    <w:rsid w:val="00922F00"/>
    <w:rsid w:val="00923805"/>
    <w:rsid w:val="00924483"/>
    <w:rsid w:val="009250B9"/>
    <w:rsid w:val="0092587F"/>
    <w:rsid w:val="009260FF"/>
    <w:rsid w:val="00926397"/>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C27"/>
    <w:rsid w:val="00944B2F"/>
    <w:rsid w:val="00945292"/>
    <w:rsid w:val="00945548"/>
    <w:rsid w:val="00945944"/>
    <w:rsid w:val="00946103"/>
    <w:rsid w:val="009505A7"/>
    <w:rsid w:val="0095084C"/>
    <w:rsid w:val="009514AC"/>
    <w:rsid w:val="00951723"/>
    <w:rsid w:val="00951DB8"/>
    <w:rsid w:val="00952330"/>
    <w:rsid w:val="009544CE"/>
    <w:rsid w:val="00954765"/>
    <w:rsid w:val="00954974"/>
    <w:rsid w:val="00955212"/>
    <w:rsid w:val="00955C56"/>
    <w:rsid w:val="00956C5A"/>
    <w:rsid w:val="00962496"/>
    <w:rsid w:val="00964E46"/>
    <w:rsid w:val="00965C35"/>
    <w:rsid w:val="00966E22"/>
    <w:rsid w:val="00967BE7"/>
    <w:rsid w:val="00972A41"/>
    <w:rsid w:val="009737C5"/>
    <w:rsid w:val="00973FD7"/>
    <w:rsid w:val="009742A3"/>
    <w:rsid w:val="009745E8"/>
    <w:rsid w:val="00974A02"/>
    <w:rsid w:val="00974CBD"/>
    <w:rsid w:val="0097615A"/>
    <w:rsid w:val="009772F3"/>
    <w:rsid w:val="009779BE"/>
    <w:rsid w:val="00980AD6"/>
    <w:rsid w:val="009843B6"/>
    <w:rsid w:val="0098448A"/>
    <w:rsid w:val="00984601"/>
    <w:rsid w:val="00984669"/>
    <w:rsid w:val="009872E3"/>
    <w:rsid w:val="0098779D"/>
    <w:rsid w:val="00987A58"/>
    <w:rsid w:val="009900A2"/>
    <w:rsid w:val="009906CA"/>
    <w:rsid w:val="00991DDB"/>
    <w:rsid w:val="0099351E"/>
    <w:rsid w:val="00995C6E"/>
    <w:rsid w:val="0099673A"/>
    <w:rsid w:val="00996F0E"/>
    <w:rsid w:val="00997391"/>
    <w:rsid w:val="009A00F8"/>
    <w:rsid w:val="009A077B"/>
    <w:rsid w:val="009A1B2E"/>
    <w:rsid w:val="009A1E1E"/>
    <w:rsid w:val="009A28CD"/>
    <w:rsid w:val="009A2EE5"/>
    <w:rsid w:val="009A352A"/>
    <w:rsid w:val="009A3779"/>
    <w:rsid w:val="009A4A2D"/>
    <w:rsid w:val="009A4CCA"/>
    <w:rsid w:val="009A6069"/>
    <w:rsid w:val="009A7DFD"/>
    <w:rsid w:val="009B023A"/>
    <w:rsid w:val="009B0816"/>
    <w:rsid w:val="009B169B"/>
    <w:rsid w:val="009B1856"/>
    <w:rsid w:val="009B1DCA"/>
    <w:rsid w:val="009B1E15"/>
    <w:rsid w:val="009B4E1A"/>
    <w:rsid w:val="009B657D"/>
    <w:rsid w:val="009B7CDA"/>
    <w:rsid w:val="009C1184"/>
    <w:rsid w:val="009C290D"/>
    <w:rsid w:val="009C2E10"/>
    <w:rsid w:val="009C46B8"/>
    <w:rsid w:val="009C5E3C"/>
    <w:rsid w:val="009C67B9"/>
    <w:rsid w:val="009C77B1"/>
    <w:rsid w:val="009C7CB9"/>
    <w:rsid w:val="009D021C"/>
    <w:rsid w:val="009D35DE"/>
    <w:rsid w:val="009D39C6"/>
    <w:rsid w:val="009D415B"/>
    <w:rsid w:val="009D4D15"/>
    <w:rsid w:val="009D53B8"/>
    <w:rsid w:val="009D55BC"/>
    <w:rsid w:val="009D5644"/>
    <w:rsid w:val="009D5AF1"/>
    <w:rsid w:val="009D72F7"/>
    <w:rsid w:val="009D7DCE"/>
    <w:rsid w:val="009E1E66"/>
    <w:rsid w:val="009E2329"/>
    <w:rsid w:val="009E2EFA"/>
    <w:rsid w:val="009E468F"/>
    <w:rsid w:val="009E4BCB"/>
    <w:rsid w:val="009E4E7F"/>
    <w:rsid w:val="009E5E42"/>
    <w:rsid w:val="009F001E"/>
    <w:rsid w:val="009F0B7C"/>
    <w:rsid w:val="009F1A80"/>
    <w:rsid w:val="009F23F0"/>
    <w:rsid w:val="009F3C4E"/>
    <w:rsid w:val="009F4246"/>
    <w:rsid w:val="009F46FC"/>
    <w:rsid w:val="009F4D74"/>
    <w:rsid w:val="009F5178"/>
    <w:rsid w:val="009F589A"/>
    <w:rsid w:val="009F5D46"/>
    <w:rsid w:val="009F6B8B"/>
    <w:rsid w:val="009F6E12"/>
    <w:rsid w:val="009F72A4"/>
    <w:rsid w:val="009F7B2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25DC"/>
    <w:rsid w:val="00A23FA2"/>
    <w:rsid w:val="00A26337"/>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4505C"/>
    <w:rsid w:val="00A53061"/>
    <w:rsid w:val="00A5358B"/>
    <w:rsid w:val="00A536D8"/>
    <w:rsid w:val="00A55322"/>
    <w:rsid w:val="00A55602"/>
    <w:rsid w:val="00A55850"/>
    <w:rsid w:val="00A56149"/>
    <w:rsid w:val="00A5688A"/>
    <w:rsid w:val="00A56F14"/>
    <w:rsid w:val="00A60B85"/>
    <w:rsid w:val="00A6175E"/>
    <w:rsid w:val="00A62E4A"/>
    <w:rsid w:val="00A63F8E"/>
    <w:rsid w:val="00A64803"/>
    <w:rsid w:val="00A64C73"/>
    <w:rsid w:val="00A65369"/>
    <w:rsid w:val="00A66028"/>
    <w:rsid w:val="00A6603B"/>
    <w:rsid w:val="00A660E0"/>
    <w:rsid w:val="00A6648B"/>
    <w:rsid w:val="00A67202"/>
    <w:rsid w:val="00A708D7"/>
    <w:rsid w:val="00A71377"/>
    <w:rsid w:val="00A71704"/>
    <w:rsid w:val="00A72881"/>
    <w:rsid w:val="00A743A5"/>
    <w:rsid w:val="00A748A4"/>
    <w:rsid w:val="00A75EEA"/>
    <w:rsid w:val="00A7635E"/>
    <w:rsid w:val="00A81114"/>
    <w:rsid w:val="00A811CE"/>
    <w:rsid w:val="00A82A62"/>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4D51"/>
    <w:rsid w:val="00AA53F7"/>
    <w:rsid w:val="00AA552D"/>
    <w:rsid w:val="00AA572C"/>
    <w:rsid w:val="00AA7450"/>
    <w:rsid w:val="00AB09B2"/>
    <w:rsid w:val="00AB0D61"/>
    <w:rsid w:val="00AB1995"/>
    <w:rsid w:val="00AB1F30"/>
    <w:rsid w:val="00AB3A61"/>
    <w:rsid w:val="00AB4DCE"/>
    <w:rsid w:val="00AB62FD"/>
    <w:rsid w:val="00AB6E9F"/>
    <w:rsid w:val="00AB7EA4"/>
    <w:rsid w:val="00AC2379"/>
    <w:rsid w:val="00AC2DEC"/>
    <w:rsid w:val="00AC3912"/>
    <w:rsid w:val="00AC3B49"/>
    <w:rsid w:val="00AC5B00"/>
    <w:rsid w:val="00AC605B"/>
    <w:rsid w:val="00AC61CE"/>
    <w:rsid w:val="00AC64CF"/>
    <w:rsid w:val="00AC6502"/>
    <w:rsid w:val="00AC7894"/>
    <w:rsid w:val="00AC7B25"/>
    <w:rsid w:val="00AD107A"/>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593C"/>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4FD6"/>
    <w:rsid w:val="00B05EA4"/>
    <w:rsid w:val="00B07379"/>
    <w:rsid w:val="00B1042A"/>
    <w:rsid w:val="00B11561"/>
    <w:rsid w:val="00B11B64"/>
    <w:rsid w:val="00B11CA1"/>
    <w:rsid w:val="00B12136"/>
    <w:rsid w:val="00B125B3"/>
    <w:rsid w:val="00B14494"/>
    <w:rsid w:val="00B1471F"/>
    <w:rsid w:val="00B14752"/>
    <w:rsid w:val="00B15C9E"/>
    <w:rsid w:val="00B16370"/>
    <w:rsid w:val="00B16B02"/>
    <w:rsid w:val="00B1709D"/>
    <w:rsid w:val="00B204D1"/>
    <w:rsid w:val="00B213B7"/>
    <w:rsid w:val="00B21F43"/>
    <w:rsid w:val="00B23839"/>
    <w:rsid w:val="00B24465"/>
    <w:rsid w:val="00B24920"/>
    <w:rsid w:val="00B251F7"/>
    <w:rsid w:val="00B25675"/>
    <w:rsid w:val="00B30047"/>
    <w:rsid w:val="00B30E8D"/>
    <w:rsid w:val="00B310B1"/>
    <w:rsid w:val="00B31DB5"/>
    <w:rsid w:val="00B34D2F"/>
    <w:rsid w:val="00B364FA"/>
    <w:rsid w:val="00B36CFE"/>
    <w:rsid w:val="00B36E04"/>
    <w:rsid w:val="00B40D01"/>
    <w:rsid w:val="00B40D1E"/>
    <w:rsid w:val="00B43B7C"/>
    <w:rsid w:val="00B45D97"/>
    <w:rsid w:val="00B4666C"/>
    <w:rsid w:val="00B47090"/>
    <w:rsid w:val="00B476B3"/>
    <w:rsid w:val="00B50A4A"/>
    <w:rsid w:val="00B50D35"/>
    <w:rsid w:val="00B5126D"/>
    <w:rsid w:val="00B5135E"/>
    <w:rsid w:val="00B51383"/>
    <w:rsid w:val="00B51D9B"/>
    <w:rsid w:val="00B53188"/>
    <w:rsid w:val="00B5343D"/>
    <w:rsid w:val="00B554B5"/>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2932"/>
    <w:rsid w:val="00B92F2B"/>
    <w:rsid w:val="00B93FFD"/>
    <w:rsid w:val="00B9447C"/>
    <w:rsid w:val="00B95499"/>
    <w:rsid w:val="00B96B7B"/>
    <w:rsid w:val="00B96B8D"/>
    <w:rsid w:val="00BA07C1"/>
    <w:rsid w:val="00BA0C20"/>
    <w:rsid w:val="00BA12B5"/>
    <w:rsid w:val="00BA2AC5"/>
    <w:rsid w:val="00BA3138"/>
    <w:rsid w:val="00BA329A"/>
    <w:rsid w:val="00BA410C"/>
    <w:rsid w:val="00BA6644"/>
    <w:rsid w:val="00BA788A"/>
    <w:rsid w:val="00BB2C80"/>
    <w:rsid w:val="00BB59A3"/>
    <w:rsid w:val="00BC0AED"/>
    <w:rsid w:val="00BC2D93"/>
    <w:rsid w:val="00BC3654"/>
    <w:rsid w:val="00BC38C5"/>
    <w:rsid w:val="00BC3CE1"/>
    <w:rsid w:val="00BC3FC8"/>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402D"/>
    <w:rsid w:val="00BE5DD3"/>
    <w:rsid w:val="00BE5F4B"/>
    <w:rsid w:val="00BE71B9"/>
    <w:rsid w:val="00BF00E2"/>
    <w:rsid w:val="00BF04B5"/>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29D7"/>
    <w:rsid w:val="00C032B4"/>
    <w:rsid w:val="00C04163"/>
    <w:rsid w:val="00C04B81"/>
    <w:rsid w:val="00C1032D"/>
    <w:rsid w:val="00C11FB8"/>
    <w:rsid w:val="00C12300"/>
    <w:rsid w:val="00C12A49"/>
    <w:rsid w:val="00C132C4"/>
    <w:rsid w:val="00C133DC"/>
    <w:rsid w:val="00C141FA"/>
    <w:rsid w:val="00C144C9"/>
    <w:rsid w:val="00C14DCB"/>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1E25"/>
    <w:rsid w:val="00C63A4A"/>
    <w:rsid w:val="00C67694"/>
    <w:rsid w:val="00C67BA0"/>
    <w:rsid w:val="00C70DAF"/>
    <w:rsid w:val="00C70DD8"/>
    <w:rsid w:val="00C71DD9"/>
    <w:rsid w:val="00C71EF9"/>
    <w:rsid w:val="00C72A33"/>
    <w:rsid w:val="00C73AE0"/>
    <w:rsid w:val="00C74937"/>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1EDB"/>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936"/>
    <w:rsid w:val="00CB3D9B"/>
    <w:rsid w:val="00CB409E"/>
    <w:rsid w:val="00CB4EF5"/>
    <w:rsid w:val="00CB50CD"/>
    <w:rsid w:val="00CB56BA"/>
    <w:rsid w:val="00CB5793"/>
    <w:rsid w:val="00CB5D4A"/>
    <w:rsid w:val="00CB5EA8"/>
    <w:rsid w:val="00CB62EF"/>
    <w:rsid w:val="00CB6C2D"/>
    <w:rsid w:val="00CB7900"/>
    <w:rsid w:val="00CC06E1"/>
    <w:rsid w:val="00CC09AB"/>
    <w:rsid w:val="00CC1985"/>
    <w:rsid w:val="00CC1D3F"/>
    <w:rsid w:val="00CC2A06"/>
    <w:rsid w:val="00CC3083"/>
    <w:rsid w:val="00CC3834"/>
    <w:rsid w:val="00CC437E"/>
    <w:rsid w:val="00CC45EF"/>
    <w:rsid w:val="00CC4851"/>
    <w:rsid w:val="00CC6A3B"/>
    <w:rsid w:val="00CC6BB9"/>
    <w:rsid w:val="00CD09D6"/>
    <w:rsid w:val="00CD117F"/>
    <w:rsid w:val="00CD2775"/>
    <w:rsid w:val="00CD2A72"/>
    <w:rsid w:val="00CD345B"/>
    <w:rsid w:val="00CD3C2F"/>
    <w:rsid w:val="00CD3F2A"/>
    <w:rsid w:val="00CD65A1"/>
    <w:rsid w:val="00CE05B7"/>
    <w:rsid w:val="00CE14EE"/>
    <w:rsid w:val="00CE1C10"/>
    <w:rsid w:val="00CE2FCC"/>
    <w:rsid w:val="00CE4B67"/>
    <w:rsid w:val="00CE5AC0"/>
    <w:rsid w:val="00CE6208"/>
    <w:rsid w:val="00CE6BC6"/>
    <w:rsid w:val="00CE75B1"/>
    <w:rsid w:val="00CF0EF0"/>
    <w:rsid w:val="00CF128B"/>
    <w:rsid w:val="00CF1CE4"/>
    <w:rsid w:val="00CF1EF0"/>
    <w:rsid w:val="00CF2CAD"/>
    <w:rsid w:val="00CF3140"/>
    <w:rsid w:val="00CF32BE"/>
    <w:rsid w:val="00CF5638"/>
    <w:rsid w:val="00CF5F9B"/>
    <w:rsid w:val="00CF6394"/>
    <w:rsid w:val="00CF69D5"/>
    <w:rsid w:val="00CF79A7"/>
    <w:rsid w:val="00CF7FC8"/>
    <w:rsid w:val="00D03AB2"/>
    <w:rsid w:val="00D03E85"/>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53"/>
    <w:rsid w:val="00D25277"/>
    <w:rsid w:val="00D2630E"/>
    <w:rsid w:val="00D264E5"/>
    <w:rsid w:val="00D2705F"/>
    <w:rsid w:val="00D2772A"/>
    <w:rsid w:val="00D320EC"/>
    <w:rsid w:val="00D32903"/>
    <w:rsid w:val="00D334BE"/>
    <w:rsid w:val="00D33569"/>
    <w:rsid w:val="00D34377"/>
    <w:rsid w:val="00D3544C"/>
    <w:rsid w:val="00D3565C"/>
    <w:rsid w:val="00D37202"/>
    <w:rsid w:val="00D37B11"/>
    <w:rsid w:val="00D37B80"/>
    <w:rsid w:val="00D40552"/>
    <w:rsid w:val="00D4155A"/>
    <w:rsid w:val="00D41C78"/>
    <w:rsid w:val="00D42756"/>
    <w:rsid w:val="00D441D6"/>
    <w:rsid w:val="00D45938"/>
    <w:rsid w:val="00D47C65"/>
    <w:rsid w:val="00D51C8F"/>
    <w:rsid w:val="00D5257E"/>
    <w:rsid w:val="00D52A24"/>
    <w:rsid w:val="00D541CA"/>
    <w:rsid w:val="00D544AB"/>
    <w:rsid w:val="00D557F1"/>
    <w:rsid w:val="00D55B7E"/>
    <w:rsid w:val="00D601D3"/>
    <w:rsid w:val="00D6110A"/>
    <w:rsid w:val="00D620C1"/>
    <w:rsid w:val="00D6216A"/>
    <w:rsid w:val="00D62258"/>
    <w:rsid w:val="00D62BF0"/>
    <w:rsid w:val="00D6464F"/>
    <w:rsid w:val="00D662C1"/>
    <w:rsid w:val="00D66DA3"/>
    <w:rsid w:val="00D67AA3"/>
    <w:rsid w:val="00D73438"/>
    <w:rsid w:val="00D74747"/>
    <w:rsid w:val="00D759F5"/>
    <w:rsid w:val="00D75EEE"/>
    <w:rsid w:val="00D760D1"/>
    <w:rsid w:val="00D77844"/>
    <w:rsid w:val="00D77BC3"/>
    <w:rsid w:val="00D77FCE"/>
    <w:rsid w:val="00D80579"/>
    <w:rsid w:val="00D8148B"/>
    <w:rsid w:val="00D81706"/>
    <w:rsid w:val="00D82053"/>
    <w:rsid w:val="00D833F3"/>
    <w:rsid w:val="00D84398"/>
    <w:rsid w:val="00D84C34"/>
    <w:rsid w:val="00D8560C"/>
    <w:rsid w:val="00D866E4"/>
    <w:rsid w:val="00D875B0"/>
    <w:rsid w:val="00D90AD5"/>
    <w:rsid w:val="00D917EE"/>
    <w:rsid w:val="00D92149"/>
    <w:rsid w:val="00D9433E"/>
    <w:rsid w:val="00D94A25"/>
    <w:rsid w:val="00D95D71"/>
    <w:rsid w:val="00D9618E"/>
    <w:rsid w:val="00D96BF4"/>
    <w:rsid w:val="00D97768"/>
    <w:rsid w:val="00D97C62"/>
    <w:rsid w:val="00D97DA1"/>
    <w:rsid w:val="00DA08DB"/>
    <w:rsid w:val="00DA0A37"/>
    <w:rsid w:val="00DA0CDC"/>
    <w:rsid w:val="00DA1324"/>
    <w:rsid w:val="00DA1ADC"/>
    <w:rsid w:val="00DA2164"/>
    <w:rsid w:val="00DA2C3E"/>
    <w:rsid w:val="00DA33A3"/>
    <w:rsid w:val="00DA4349"/>
    <w:rsid w:val="00DA4CBC"/>
    <w:rsid w:val="00DA6A0C"/>
    <w:rsid w:val="00DB03E9"/>
    <w:rsid w:val="00DB0B35"/>
    <w:rsid w:val="00DB11ED"/>
    <w:rsid w:val="00DB39E4"/>
    <w:rsid w:val="00DB4E69"/>
    <w:rsid w:val="00DB582B"/>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572B"/>
    <w:rsid w:val="00DE6861"/>
    <w:rsid w:val="00DE6ACA"/>
    <w:rsid w:val="00DF02DC"/>
    <w:rsid w:val="00DF03B4"/>
    <w:rsid w:val="00DF0FA1"/>
    <w:rsid w:val="00DF2DB5"/>
    <w:rsid w:val="00DF44EA"/>
    <w:rsid w:val="00DF4AF7"/>
    <w:rsid w:val="00DF51A6"/>
    <w:rsid w:val="00DF54BF"/>
    <w:rsid w:val="00DF7452"/>
    <w:rsid w:val="00DF7DD7"/>
    <w:rsid w:val="00E00E94"/>
    <w:rsid w:val="00E0159E"/>
    <w:rsid w:val="00E01928"/>
    <w:rsid w:val="00E02A17"/>
    <w:rsid w:val="00E02ED1"/>
    <w:rsid w:val="00E03477"/>
    <w:rsid w:val="00E056D2"/>
    <w:rsid w:val="00E06C8D"/>
    <w:rsid w:val="00E07E5D"/>
    <w:rsid w:val="00E1265F"/>
    <w:rsid w:val="00E13220"/>
    <w:rsid w:val="00E13A04"/>
    <w:rsid w:val="00E13CB0"/>
    <w:rsid w:val="00E14237"/>
    <w:rsid w:val="00E14D1F"/>
    <w:rsid w:val="00E16FB3"/>
    <w:rsid w:val="00E17FD4"/>
    <w:rsid w:val="00E22807"/>
    <w:rsid w:val="00E22979"/>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2D2C"/>
    <w:rsid w:val="00E3319C"/>
    <w:rsid w:val="00E33EF9"/>
    <w:rsid w:val="00E35D2C"/>
    <w:rsid w:val="00E3785A"/>
    <w:rsid w:val="00E4055D"/>
    <w:rsid w:val="00E4076C"/>
    <w:rsid w:val="00E41F5C"/>
    <w:rsid w:val="00E42614"/>
    <w:rsid w:val="00E46281"/>
    <w:rsid w:val="00E46D3C"/>
    <w:rsid w:val="00E5037F"/>
    <w:rsid w:val="00E50643"/>
    <w:rsid w:val="00E510DA"/>
    <w:rsid w:val="00E51682"/>
    <w:rsid w:val="00E51FA0"/>
    <w:rsid w:val="00E52D38"/>
    <w:rsid w:val="00E52ED3"/>
    <w:rsid w:val="00E535FA"/>
    <w:rsid w:val="00E54A3F"/>
    <w:rsid w:val="00E54BC0"/>
    <w:rsid w:val="00E562D1"/>
    <w:rsid w:val="00E563F1"/>
    <w:rsid w:val="00E61F82"/>
    <w:rsid w:val="00E62DEF"/>
    <w:rsid w:val="00E63972"/>
    <w:rsid w:val="00E63D29"/>
    <w:rsid w:val="00E64608"/>
    <w:rsid w:val="00E64E36"/>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773CF"/>
    <w:rsid w:val="00E803CD"/>
    <w:rsid w:val="00E81D3E"/>
    <w:rsid w:val="00E829DC"/>
    <w:rsid w:val="00E82F0C"/>
    <w:rsid w:val="00E82FA5"/>
    <w:rsid w:val="00E84373"/>
    <w:rsid w:val="00E84739"/>
    <w:rsid w:val="00E8526A"/>
    <w:rsid w:val="00E8526B"/>
    <w:rsid w:val="00E85CA6"/>
    <w:rsid w:val="00E85CAD"/>
    <w:rsid w:val="00E85F73"/>
    <w:rsid w:val="00E86EEE"/>
    <w:rsid w:val="00E90D99"/>
    <w:rsid w:val="00E91142"/>
    <w:rsid w:val="00E9134B"/>
    <w:rsid w:val="00E91D7D"/>
    <w:rsid w:val="00E926CB"/>
    <w:rsid w:val="00E94397"/>
    <w:rsid w:val="00E94931"/>
    <w:rsid w:val="00E94A5C"/>
    <w:rsid w:val="00E955B0"/>
    <w:rsid w:val="00E96D1C"/>
    <w:rsid w:val="00E9770C"/>
    <w:rsid w:val="00EA22B1"/>
    <w:rsid w:val="00EA35EB"/>
    <w:rsid w:val="00EA439A"/>
    <w:rsid w:val="00EA6147"/>
    <w:rsid w:val="00EA68F2"/>
    <w:rsid w:val="00EA7A6E"/>
    <w:rsid w:val="00EA7D55"/>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695"/>
    <w:rsid w:val="00EE0AA9"/>
    <w:rsid w:val="00EE1623"/>
    <w:rsid w:val="00EE20FC"/>
    <w:rsid w:val="00EE24E7"/>
    <w:rsid w:val="00EE3511"/>
    <w:rsid w:val="00EE43AC"/>
    <w:rsid w:val="00EE508A"/>
    <w:rsid w:val="00EE5B03"/>
    <w:rsid w:val="00EE5E53"/>
    <w:rsid w:val="00EE7FC3"/>
    <w:rsid w:val="00EF0327"/>
    <w:rsid w:val="00EF2388"/>
    <w:rsid w:val="00EF2FB0"/>
    <w:rsid w:val="00EF3984"/>
    <w:rsid w:val="00EF3FEC"/>
    <w:rsid w:val="00EF54E3"/>
    <w:rsid w:val="00EF610D"/>
    <w:rsid w:val="00EF6B23"/>
    <w:rsid w:val="00F018E3"/>
    <w:rsid w:val="00F01B93"/>
    <w:rsid w:val="00F034ED"/>
    <w:rsid w:val="00F03A8D"/>
    <w:rsid w:val="00F044EF"/>
    <w:rsid w:val="00F05AC7"/>
    <w:rsid w:val="00F066D4"/>
    <w:rsid w:val="00F06AB9"/>
    <w:rsid w:val="00F06CAD"/>
    <w:rsid w:val="00F06E78"/>
    <w:rsid w:val="00F103C9"/>
    <w:rsid w:val="00F11421"/>
    <w:rsid w:val="00F126EA"/>
    <w:rsid w:val="00F14871"/>
    <w:rsid w:val="00F14DE3"/>
    <w:rsid w:val="00F158C2"/>
    <w:rsid w:val="00F1649E"/>
    <w:rsid w:val="00F21BC2"/>
    <w:rsid w:val="00F229EE"/>
    <w:rsid w:val="00F22BDE"/>
    <w:rsid w:val="00F22E2C"/>
    <w:rsid w:val="00F243F6"/>
    <w:rsid w:val="00F24888"/>
    <w:rsid w:val="00F2558F"/>
    <w:rsid w:val="00F258E7"/>
    <w:rsid w:val="00F26672"/>
    <w:rsid w:val="00F26EC0"/>
    <w:rsid w:val="00F27175"/>
    <w:rsid w:val="00F30C1C"/>
    <w:rsid w:val="00F3173F"/>
    <w:rsid w:val="00F31C22"/>
    <w:rsid w:val="00F31CE5"/>
    <w:rsid w:val="00F33656"/>
    <w:rsid w:val="00F338B7"/>
    <w:rsid w:val="00F33F65"/>
    <w:rsid w:val="00F34174"/>
    <w:rsid w:val="00F35125"/>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EC5"/>
    <w:rsid w:val="00F65F13"/>
    <w:rsid w:val="00F663A8"/>
    <w:rsid w:val="00F664DD"/>
    <w:rsid w:val="00F66703"/>
    <w:rsid w:val="00F673C5"/>
    <w:rsid w:val="00F6771E"/>
    <w:rsid w:val="00F6780B"/>
    <w:rsid w:val="00F67E3A"/>
    <w:rsid w:val="00F67F70"/>
    <w:rsid w:val="00F701EA"/>
    <w:rsid w:val="00F70CFF"/>
    <w:rsid w:val="00F71770"/>
    <w:rsid w:val="00F722AA"/>
    <w:rsid w:val="00F72FDF"/>
    <w:rsid w:val="00F73FA9"/>
    <w:rsid w:val="00F7414A"/>
    <w:rsid w:val="00F75874"/>
    <w:rsid w:val="00F82D28"/>
    <w:rsid w:val="00F836D7"/>
    <w:rsid w:val="00F843B6"/>
    <w:rsid w:val="00F849E4"/>
    <w:rsid w:val="00F853B0"/>
    <w:rsid w:val="00F857D4"/>
    <w:rsid w:val="00F86103"/>
    <w:rsid w:val="00F86FE9"/>
    <w:rsid w:val="00F87382"/>
    <w:rsid w:val="00F875C4"/>
    <w:rsid w:val="00F90F2F"/>
    <w:rsid w:val="00F92BDB"/>
    <w:rsid w:val="00F9387A"/>
    <w:rsid w:val="00F9407B"/>
    <w:rsid w:val="00F94EF5"/>
    <w:rsid w:val="00FA072F"/>
    <w:rsid w:val="00FA159C"/>
    <w:rsid w:val="00FA21AB"/>
    <w:rsid w:val="00FA3D53"/>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649"/>
    <w:rsid w:val="00FC6B48"/>
    <w:rsid w:val="00FD04F6"/>
    <w:rsid w:val="00FD0AA5"/>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19F"/>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692805494">
      <w:bodyDiv w:val="1"/>
      <w:marLeft w:val="0"/>
      <w:marRight w:val="0"/>
      <w:marTop w:val="0"/>
      <w:marBottom w:val="0"/>
      <w:divBdr>
        <w:top w:val="none" w:sz="0" w:space="0" w:color="auto"/>
        <w:left w:val="none" w:sz="0" w:space="0" w:color="auto"/>
        <w:bottom w:val="none" w:sz="0" w:space="0" w:color="auto"/>
        <w:right w:val="none" w:sz="0" w:space="0" w:color="auto"/>
      </w:divBdr>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timeanddat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3.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14D62-1CF9-484E-9322-62A206454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23</Pages>
  <Words>24084</Words>
  <Characters>137285</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196</cp:revision>
  <dcterms:created xsi:type="dcterms:W3CDTF">2022-07-05T15:04:00Z</dcterms:created>
  <dcterms:modified xsi:type="dcterms:W3CDTF">2022-07-07T02:13:00Z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id="f2qQbXuy"/&gt;&lt;style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