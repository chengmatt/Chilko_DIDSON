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58103E2E"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ins w:id="0" w:author="Matt Cheng" w:date="2022-03-18T17:27:00Z">
        <w:r w:rsidR="00D917EE" w:rsidRPr="000D14B3">
          <w:rPr>
            <w:bCs/>
          </w:rPr>
          <w:t xml:space="preserve"> potential</w:t>
        </w:r>
      </w:ins>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Salvelinus confluentus</w:t>
      </w:r>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ins w:id="1" w:author="Matt Cheng" w:date="2022-03-18T17:27:00Z">
        <w:r w:rsidR="0087774E" w:rsidRPr="000D14B3">
          <w:rPr>
            <w:i/>
            <w:iCs/>
          </w:rPr>
          <w:t xml:space="preserve">Oncorhynchus </w:t>
        </w:r>
      </w:ins>
      <w:del w:id="2" w:author="Matt Cheng" w:date="2022-03-18T17:27:00Z">
        <w:r w:rsidR="00663FE1" w:rsidRPr="000D14B3" w:rsidDel="0087774E">
          <w:rPr>
            <w:bCs/>
            <w:i/>
            <w:iCs/>
          </w:rPr>
          <w:delText xml:space="preserve">Oncorhyncus </w:delText>
        </w:r>
      </w:del>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7293EA64"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1,4</w:t>
      </w:r>
      <w:r w:rsidR="00BC7E72" w:rsidRPr="000D14B3">
        <w:rPr>
          <w:bCs/>
        </w:rPr>
        <w:t>, Scott G. Hinch</w:t>
      </w:r>
      <w:r w:rsidR="00A23FA2" w:rsidRPr="000D14B3">
        <w:rPr>
          <w:bCs/>
          <w:vertAlign w:val="superscript"/>
        </w:rPr>
        <w:t>2</w:t>
      </w:r>
      <w:r w:rsidR="00BC7E72" w:rsidRPr="000D14B3">
        <w:rPr>
          <w:bCs/>
        </w:rPr>
        <w:t>, Francis</w:t>
      </w:r>
      <w:r w:rsidR="00A23FA2" w:rsidRPr="000D14B3">
        <w:rPr>
          <w:bCs/>
        </w:rPr>
        <w:t xml:space="preserve"> </w:t>
      </w:r>
      <w:r w:rsidR="00BC7E72" w:rsidRPr="000D14B3">
        <w:rPr>
          <w:bCs/>
        </w:rPr>
        <w:t>Juanes</w:t>
      </w:r>
      <w:r w:rsidR="00A23FA2" w:rsidRPr="000D14B3">
        <w:rPr>
          <w:bCs/>
          <w:vertAlign w:val="superscript"/>
        </w:rPr>
        <w:t>3</w:t>
      </w:r>
      <w:r w:rsidR="00A23FA2" w:rsidRPr="000D14B3">
        <w:rPr>
          <w:bCs/>
        </w:rPr>
        <w:t xml:space="preserve">, </w:t>
      </w:r>
      <w:commentRangeStart w:id="3"/>
      <w:r w:rsidR="002C0902" w:rsidRPr="000D14B3">
        <w:rPr>
          <w:bCs/>
        </w:rPr>
        <w:t>Stephen J</w:t>
      </w:r>
      <w:r w:rsidR="00892BDD" w:rsidRPr="000D14B3">
        <w:rPr>
          <w:bCs/>
        </w:rPr>
        <w:t>.</w:t>
      </w:r>
      <w:r w:rsidR="002C0902" w:rsidRPr="000D14B3">
        <w:rPr>
          <w:bCs/>
        </w:rPr>
        <w:t xml:space="preserve"> Healy</w:t>
      </w:r>
      <w:commentRangeEnd w:id="3"/>
      <w:r w:rsidR="003660FB" w:rsidRPr="000D14B3">
        <w:rPr>
          <w:rStyle w:val="CommentReference"/>
          <w:rFonts w:eastAsia="Arial"/>
          <w:sz w:val="24"/>
          <w:szCs w:val="24"/>
          <w:lang w:val="en"/>
        </w:rPr>
        <w:commentReference w:id="3"/>
      </w:r>
      <w:r w:rsidR="002C0902" w:rsidRPr="000D14B3">
        <w:rPr>
          <w:bCs/>
        </w:rPr>
        <w:t xml:space="preserve">, </w:t>
      </w:r>
      <w:r w:rsidR="00C8096A" w:rsidRPr="000D14B3">
        <w:rPr>
          <w:bCs/>
        </w:rPr>
        <w:t>Andrew G. Lotto</w:t>
      </w:r>
      <w:r w:rsidR="00C8096A" w:rsidRPr="000D14B3">
        <w:rPr>
          <w:bCs/>
          <w:vertAlign w:val="superscript"/>
        </w:rPr>
        <w:t>2</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6ABA9982" w:rsidR="00BC7E72" w:rsidRPr="000D14B3" w:rsidRDefault="00BC7E72" w:rsidP="00BC7E72">
      <w:pPr>
        <w:spacing w:line="480" w:lineRule="auto"/>
        <w:rPr>
          <w:bCs/>
        </w:rPr>
      </w:pPr>
      <w:r w:rsidRPr="000D14B3">
        <w:rPr>
          <w:bCs/>
          <w:vertAlign w:val="superscript"/>
        </w:rPr>
        <w:t>1</w:t>
      </w:r>
      <w:r w:rsidRPr="000D14B3">
        <w:rPr>
          <w:color w:val="333333"/>
        </w:rPr>
        <w:t xml:space="preserve"> Department of Biological Sciences, University of New Hampshire, 46 College Road, Durham, NH, 03824, USA</w:t>
      </w:r>
    </w:p>
    <w:p w14:paraId="22E6CB5C" w14:textId="0B1454C7" w:rsidR="00BC7E72" w:rsidRPr="000D14B3" w:rsidRDefault="00BC7E72" w:rsidP="00BC7E72">
      <w:pPr>
        <w:spacing w:line="480" w:lineRule="auto"/>
        <w:rPr>
          <w:bCs/>
        </w:rPr>
      </w:pPr>
      <w:r w:rsidRPr="000D14B3">
        <w:rPr>
          <w:bCs/>
          <w:vertAlign w:val="superscript"/>
        </w:rPr>
        <w:t>2</w:t>
      </w:r>
      <w:r w:rsidRPr="000D14B3">
        <w:t xml:space="preserve"> Pacific Salmon Ecology and Conservation Laboratory, Department of Forest and Conservation Sciences, University of British Columbia, 2424 Main Mall, Vancouver BC V6T 1Z4 Canada </w:t>
      </w:r>
    </w:p>
    <w:p w14:paraId="051AFCDB" w14:textId="5DC98015" w:rsidR="00BC7E72" w:rsidRPr="000D14B3" w:rsidRDefault="00BC7E72" w:rsidP="00BC7E72">
      <w:pPr>
        <w:spacing w:line="480" w:lineRule="auto"/>
        <w:rPr>
          <w:bCs/>
          <w:vertAlign w:val="superscript"/>
        </w:rPr>
      </w:pPr>
      <w:r w:rsidRPr="000D14B3">
        <w:rPr>
          <w:bCs/>
          <w:vertAlign w:val="superscript"/>
        </w:rPr>
        <w:t>3</w:t>
      </w:r>
      <w:r w:rsidR="00A23FA2" w:rsidRPr="000D14B3">
        <w:rPr>
          <w:rFonts w:eastAsiaTheme="minorEastAsia"/>
          <w:lang w:eastAsia="zh-TW"/>
        </w:rPr>
        <w:t xml:space="preserve"> Department of Biology, University of Victoria, PO Box 1700 Station CSC, Victoria, British Columbia V8W 2Y2, Canada</w:t>
      </w:r>
    </w:p>
    <w:p w14:paraId="6398E4B4" w14:textId="7B8AB384" w:rsidR="00A23FA2" w:rsidRPr="000D14B3" w:rsidRDefault="00A23FA2" w:rsidP="00A23FA2">
      <w:pPr>
        <w:spacing w:line="480" w:lineRule="auto"/>
        <w:rPr>
          <w:bCs/>
        </w:rPr>
      </w:pPr>
      <w:r w:rsidRPr="000D14B3">
        <w:rPr>
          <w:bCs/>
          <w:vertAlign w:val="superscript"/>
        </w:rPr>
        <w:t>4</w:t>
      </w:r>
      <w:r w:rsidRPr="000D14B3">
        <w:rPr>
          <w:color w:val="212529"/>
          <w:shd w:val="clear" w:color="auto" w:fill="FFFFFF"/>
        </w:rPr>
        <w:t xml:space="preserve"> 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04B7907F" w14:textId="6D14E829" w:rsidR="0070231C" w:rsidRPr="000D14B3" w:rsidDel="003660FB" w:rsidRDefault="0070231C" w:rsidP="00E71425">
      <w:pPr>
        <w:spacing w:line="480" w:lineRule="auto"/>
        <w:rPr>
          <w:del w:id="4" w:author="Matt Cheng" w:date="2022-03-22T18:00:00Z"/>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lastRenderedPageBreak/>
        <w:t>Abstract:</w:t>
      </w:r>
      <w:r w:rsidR="00F439F4" w:rsidRPr="000D14B3">
        <w:rPr>
          <w:color w:val="000000" w:themeColor="text1"/>
        </w:rPr>
        <w:t xml:space="preserve"> </w:t>
      </w:r>
    </w:p>
    <w:p w14:paraId="007AFEF8" w14:textId="54184DD1" w:rsidR="005A0D90" w:rsidRPr="000D14B3" w:rsidRDefault="002357CF" w:rsidP="00E71425">
      <w:pPr>
        <w:spacing w:line="480" w:lineRule="auto"/>
        <w:rPr>
          <w:ins w:id="5" w:author="Matt Cheng" w:date="2022-03-21T09:33:00Z"/>
        </w:rPr>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r w:rsidR="00F439F4" w:rsidRPr="000D14B3">
        <w:t>Chilko Lake, British Columbia, Canada,</w:t>
      </w:r>
      <w:r w:rsidR="000524EE" w:rsidRPr="000D14B3">
        <w:t xml:space="preserve"> large-scale telemetry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Salvelinus confluentus</w:t>
      </w:r>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commentRangeStart w:id="6"/>
      <w:del w:id="7" w:author="Matt Cheng" w:date="2022-03-21T08:33:00Z">
        <w:r w:rsidR="00035532" w:rsidRPr="000D14B3" w:rsidDel="006B6D2A">
          <w:delText xml:space="preserve">Total length of Bull Trout obtained from the DIDSON </w:delText>
        </w:r>
        <w:r w:rsidR="003B4F34" w:rsidRPr="000D14B3" w:rsidDel="006B6D2A">
          <w:delText xml:space="preserve">when compared to field estimates differed significantly, </w:delText>
        </w:r>
        <w:r w:rsidR="00A64C73" w:rsidRPr="000D14B3" w:rsidDel="006B6D2A">
          <w:delText xml:space="preserve">likely due </w:delText>
        </w:r>
        <w:r w:rsidR="00B23839" w:rsidRPr="000D14B3" w:rsidDel="006B6D2A">
          <w:delText xml:space="preserve">to the presence of smaller fish species in the </w:delText>
        </w:r>
        <w:r w:rsidR="00E955B0" w:rsidRPr="000D14B3" w:rsidDel="006B6D2A">
          <w:delText>system</w:delText>
        </w:r>
        <w:r w:rsidR="003F6C38" w:rsidRPr="000D14B3" w:rsidDel="006B6D2A">
          <w:delText xml:space="preserve">. </w:delText>
        </w:r>
        <w:commentRangeEnd w:id="6"/>
        <w:r w:rsidR="000524EE" w:rsidRPr="000D14B3" w:rsidDel="006B6D2A">
          <w:rPr>
            <w:rStyle w:val="CommentReference"/>
            <w:rFonts w:eastAsia="Arial"/>
            <w:sz w:val="24"/>
            <w:szCs w:val="24"/>
            <w:lang w:val="en"/>
          </w:rPr>
          <w:commentReference w:id="6"/>
        </w:r>
      </w:del>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 xml:space="preserve">mon smolts affect the behavior of Bull Trout and are </w:t>
      </w:r>
      <w:del w:id="8" w:author="Matt Cheng" w:date="2022-03-21T09:34:00Z">
        <w:r w:rsidR="0040114D" w:rsidRPr="000D14B3" w:rsidDel="007325E7">
          <w:delText xml:space="preserve">likely </w:delText>
        </w:r>
      </w:del>
      <w:r w:rsidR="0040114D" w:rsidRPr="000D14B3">
        <w:t>important to this predator’s ecology</w:t>
      </w:r>
      <w:r w:rsidR="00873435" w:rsidRPr="000D14B3">
        <w:t xml:space="preserve">, </w:t>
      </w:r>
      <w:ins w:id="9" w:author="Matt Cheng" w:date="2022-03-21T09:33:00Z">
        <w:r w:rsidR="005A0D90" w:rsidRPr="000D14B3">
          <w:t xml:space="preserve">and provides insight </w:t>
        </w:r>
      </w:ins>
      <w:ins w:id="10" w:author="Matt Cheng" w:date="2022-03-21T09:35:00Z">
        <w:r w:rsidR="007D7386" w:rsidRPr="000D14B3">
          <w:t>on</w:t>
        </w:r>
      </w:ins>
      <w:ins w:id="11" w:author="Matt Cheng" w:date="2022-03-21T09:33:00Z">
        <w:r w:rsidR="005A0D90" w:rsidRPr="000D14B3">
          <w:t xml:space="preserve"> </w:t>
        </w:r>
      </w:ins>
      <w:ins w:id="12" w:author="Matt Cheng" w:date="2022-03-21T09:34:00Z">
        <w:r w:rsidR="005A0D90" w:rsidRPr="000D14B3">
          <w:t xml:space="preserve">the </w:t>
        </w:r>
      </w:ins>
      <w:ins w:id="13" w:author="Matt Cheng" w:date="2022-03-21T09:35:00Z">
        <w:r w:rsidR="00685417" w:rsidRPr="000D14B3">
          <w:t>role</w:t>
        </w:r>
      </w:ins>
      <w:ins w:id="14" w:author="Matt Cheng" w:date="2022-03-21T09:34:00Z">
        <w:r w:rsidR="005A0D90" w:rsidRPr="000D14B3">
          <w:t xml:space="preserve"> </w:t>
        </w:r>
      </w:ins>
      <w:ins w:id="15" w:author="Matt Cheng" w:date="2022-03-21T09:35:00Z">
        <w:r w:rsidR="00685417" w:rsidRPr="000D14B3">
          <w:t>of</w:t>
        </w:r>
      </w:ins>
      <w:ins w:id="16" w:author="Matt Cheng" w:date="2022-03-21T09:34:00Z">
        <w:r w:rsidR="005A0D90" w:rsidRPr="000D14B3">
          <w:t xml:space="preserve"> </w:t>
        </w:r>
      </w:ins>
      <w:ins w:id="17" w:author="Matt Cheng" w:date="2022-03-21T09:35:00Z">
        <w:r w:rsidR="00685417" w:rsidRPr="000D14B3">
          <w:t>anthropogenic structures</w:t>
        </w:r>
      </w:ins>
      <w:ins w:id="18" w:author="Matt Cheng" w:date="2022-03-21T09:36:00Z">
        <w:r w:rsidR="00205C58" w:rsidRPr="000D14B3">
          <w:t xml:space="preserve"> </w:t>
        </w:r>
      </w:ins>
      <w:ins w:id="19" w:author="Matt Cheng" w:date="2022-03-22T16:51:00Z">
        <w:r w:rsidR="00C80235" w:rsidRPr="000D14B3">
          <w:t xml:space="preserve">(e.g., counting fences) </w:t>
        </w:r>
      </w:ins>
      <w:ins w:id="20" w:author="Matt Cheng" w:date="2022-03-21T09:34:00Z">
        <w:r w:rsidR="005A0D90" w:rsidRPr="000D14B3">
          <w:t xml:space="preserve">in mediating predator-prey </w:t>
        </w:r>
        <w:r w:rsidR="007325E7" w:rsidRPr="000D14B3">
          <w:t>interactions</w:t>
        </w:r>
      </w:ins>
      <w:ins w:id="21" w:author="Matt Cheng" w:date="2022-03-22T16:51:00Z">
        <w:r w:rsidR="00C80235" w:rsidRPr="000D14B3">
          <w:t>.</w:t>
        </w:r>
      </w:ins>
    </w:p>
    <w:p w14:paraId="30B53DA2" w14:textId="77777777" w:rsidR="00BF7F33" w:rsidRPr="000D14B3" w:rsidRDefault="00BF7F33" w:rsidP="00E71425">
      <w:pPr>
        <w:spacing w:line="480" w:lineRule="auto"/>
        <w:rPr>
          <w:ins w:id="22" w:author="Matt Cheng" w:date="2022-03-21T09:33:00Z"/>
        </w:rPr>
      </w:pPr>
    </w:p>
    <w:p w14:paraId="335566FB" w14:textId="63A3F7E6" w:rsidR="00AE3472" w:rsidRDefault="009900A2" w:rsidP="00074367">
      <w:pPr>
        <w:pStyle w:val="Heading1"/>
        <w:rPr>
          <w:rFonts w:ascii="Times New Roman" w:hAnsi="Times New Roman" w:cs="Times New Roman"/>
          <w:sz w:val="24"/>
          <w:szCs w:val="24"/>
        </w:rPr>
      </w:pPr>
      <w:commentRangeStart w:id="23"/>
      <w:del w:id="24" w:author="Matt Cheng" w:date="2022-03-21T09:34:00Z">
        <w:r w:rsidRPr="000D14B3" w:rsidDel="007325E7">
          <w:rPr>
            <w:rFonts w:ascii="Times New Roman" w:hAnsi="Times New Roman" w:cs="Times New Roman"/>
            <w:sz w:val="24"/>
            <w:szCs w:val="24"/>
          </w:rPr>
          <w:delText xml:space="preserve">and the potential for </w:delText>
        </w:r>
        <w:r w:rsidR="00502397" w:rsidRPr="000D14B3" w:rsidDel="007325E7">
          <w:rPr>
            <w:rFonts w:ascii="Times New Roman" w:hAnsi="Times New Roman" w:cs="Times New Roman"/>
            <w:sz w:val="24"/>
            <w:szCs w:val="24"/>
          </w:rPr>
          <w:delText>anthropogenic structures</w:delText>
        </w:r>
        <w:r w:rsidR="006D34D1" w:rsidRPr="000D14B3" w:rsidDel="007325E7">
          <w:rPr>
            <w:rFonts w:ascii="Times New Roman" w:hAnsi="Times New Roman" w:cs="Times New Roman"/>
            <w:sz w:val="24"/>
            <w:szCs w:val="24"/>
          </w:rPr>
          <w:delText xml:space="preserve"> such as counting fences</w:delText>
        </w:r>
        <w:r w:rsidR="004D5430" w:rsidRPr="000D14B3" w:rsidDel="007325E7">
          <w:rPr>
            <w:rFonts w:ascii="Times New Roman" w:hAnsi="Times New Roman" w:cs="Times New Roman"/>
            <w:sz w:val="24"/>
            <w:szCs w:val="24"/>
          </w:rPr>
          <w:delText xml:space="preserve"> </w:delText>
        </w:r>
        <w:r w:rsidR="0040114D" w:rsidRPr="000D14B3" w:rsidDel="007325E7">
          <w:rPr>
            <w:rFonts w:ascii="Times New Roman" w:hAnsi="Times New Roman" w:cs="Times New Roman"/>
            <w:sz w:val="24"/>
            <w:szCs w:val="24"/>
          </w:rPr>
          <w:delText>that do not dramatically affect flow</w:delText>
        </w:r>
        <w:r w:rsidR="00C0286D" w:rsidRPr="000D14B3" w:rsidDel="007325E7">
          <w:rPr>
            <w:rFonts w:ascii="Times New Roman" w:hAnsi="Times New Roman" w:cs="Times New Roman"/>
            <w:sz w:val="24"/>
            <w:szCs w:val="24"/>
          </w:rPr>
          <w:delText xml:space="preserve"> </w:delText>
        </w:r>
        <w:r w:rsidRPr="000D14B3" w:rsidDel="007325E7">
          <w:rPr>
            <w:rFonts w:ascii="Times New Roman" w:hAnsi="Times New Roman" w:cs="Times New Roman"/>
            <w:sz w:val="24"/>
            <w:szCs w:val="24"/>
          </w:rPr>
          <w:delText xml:space="preserve">to </w:delText>
        </w:r>
        <w:r w:rsidR="0040114D" w:rsidRPr="000D14B3" w:rsidDel="007325E7">
          <w:rPr>
            <w:rFonts w:ascii="Times New Roman" w:hAnsi="Times New Roman" w:cs="Times New Roman"/>
            <w:sz w:val="24"/>
            <w:szCs w:val="24"/>
          </w:rPr>
          <w:delText xml:space="preserve">mediate </w:delText>
        </w:r>
        <w:r w:rsidRPr="000D14B3" w:rsidDel="007325E7">
          <w:rPr>
            <w:rFonts w:ascii="Times New Roman" w:hAnsi="Times New Roman" w:cs="Times New Roman"/>
            <w:sz w:val="24"/>
            <w:szCs w:val="24"/>
          </w:rPr>
          <w:delText xml:space="preserve">predator-prey </w:delText>
        </w:r>
        <w:r w:rsidR="00497698" w:rsidRPr="000D14B3" w:rsidDel="007325E7">
          <w:rPr>
            <w:rFonts w:ascii="Times New Roman" w:hAnsi="Times New Roman" w:cs="Times New Roman"/>
            <w:sz w:val="24"/>
            <w:szCs w:val="24"/>
          </w:rPr>
          <w:delText>interactions</w:delText>
        </w:r>
        <w:r w:rsidRPr="000D14B3" w:rsidDel="007325E7">
          <w:rPr>
            <w:rFonts w:ascii="Times New Roman" w:hAnsi="Times New Roman" w:cs="Times New Roman"/>
            <w:sz w:val="24"/>
            <w:szCs w:val="24"/>
          </w:rPr>
          <w:delText xml:space="preserve">. </w:delText>
        </w:r>
        <w:commentRangeEnd w:id="23"/>
        <w:r w:rsidR="000524EE" w:rsidRPr="000D14B3" w:rsidDel="007325E7">
          <w:rPr>
            <w:rStyle w:val="CommentReference"/>
            <w:rFonts w:ascii="Times New Roman" w:eastAsia="Arial" w:hAnsi="Times New Roman" w:cs="Times New Roman"/>
            <w:sz w:val="24"/>
            <w:szCs w:val="24"/>
            <w:lang w:val="en"/>
          </w:rPr>
          <w:commentReference w:id="23"/>
        </w:r>
      </w:del>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5C2D46" w14:textId="77777777" w:rsidR="00A743A5" w:rsidRPr="00A743A5" w:rsidDel="007325E7" w:rsidRDefault="00A743A5" w:rsidP="00A743A5">
      <w:pPr>
        <w:rPr>
          <w:del w:id="25" w:author="Matt Cheng" w:date="2022-03-21T09:34:00Z"/>
        </w:rPr>
      </w:pPr>
    </w:p>
    <w:p w14:paraId="5B762CE9" w14:textId="4C817C98" w:rsidR="005E16DC" w:rsidRPr="000D14B3"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 xml:space="preserve">Introduction: </w:t>
      </w:r>
    </w:p>
    <w:p w14:paraId="1E95A737" w14:textId="31BFA61A" w:rsidR="00F56E5C" w:rsidRPr="000D14B3" w:rsidRDefault="00F56E5C" w:rsidP="005F0B31">
      <w:pPr>
        <w:rPr>
          <w:ins w:id="26" w:author="Matt Cheng" w:date="2022-03-22T16:32:00Z"/>
        </w:rPr>
      </w:pPr>
    </w:p>
    <w:p w14:paraId="3D957465" w14:textId="1A5A7887" w:rsidR="00B04366" w:rsidRPr="000D14B3" w:rsidDel="009B1DCA" w:rsidRDefault="00B04366" w:rsidP="00F26672">
      <w:pPr>
        <w:pStyle w:val="CommentText"/>
        <w:spacing w:line="480" w:lineRule="auto"/>
        <w:rPr>
          <w:del w:id="27" w:author="Matt Cheng" w:date="2022-03-22T16:43:00Z"/>
          <w:rFonts w:ascii="Times New Roman" w:hAnsi="Times New Roman" w:cs="Times New Roman"/>
          <w:sz w:val="24"/>
          <w:szCs w:val="24"/>
        </w:rPr>
        <w:pPrChange w:id="28" w:author="Matt Cheng" w:date="2022-03-22T16:45:00Z">
          <w:pPr/>
        </w:pPrChange>
      </w:pPr>
      <w:ins w:id="29" w:author="Matt Cheng" w:date="2022-03-22T16:32:00Z">
        <w:r w:rsidRPr="000D14B3">
          <w:rPr>
            <w:rFonts w:ascii="Times New Roman" w:hAnsi="Times New Roman" w:cs="Times New Roman"/>
            <w:sz w:val="24"/>
            <w:szCs w:val="24"/>
            <w:rPrChange w:id="30" w:author="Matt Cheng" w:date="2022-03-22T16:41:00Z">
              <w:rPr/>
            </w:rPrChange>
          </w:rPr>
          <w:t xml:space="preserve">Abundant and sustainable </w:t>
        </w:r>
      </w:ins>
      <w:moveToRangeStart w:id="31" w:author="Matt Cheng" w:date="2022-03-22T16:32:00Z" w:name="move98859172"/>
      <w:moveTo w:id="32" w:author="Matt Cheng" w:date="2022-03-22T16:32:00Z">
        <w:r w:rsidRPr="000D14B3">
          <w:rPr>
            <w:rFonts w:ascii="Times New Roman" w:hAnsi="Times New Roman" w:cs="Times New Roman"/>
            <w:sz w:val="24"/>
            <w:szCs w:val="24"/>
            <w:rPrChange w:id="33" w:author="Matt Cheng" w:date="2022-03-22T16:41:00Z">
              <w:rPr/>
            </w:rPrChange>
          </w:rPr>
          <w:t>Pacific Salmon (</w:t>
        </w:r>
        <w:r w:rsidRPr="000D14B3">
          <w:rPr>
            <w:rFonts w:ascii="Times New Roman" w:hAnsi="Times New Roman" w:cs="Times New Roman"/>
            <w:i/>
            <w:color w:val="202122"/>
            <w:sz w:val="24"/>
            <w:szCs w:val="24"/>
            <w:highlight w:val="white"/>
            <w:rPrChange w:id="34" w:author="Matt Cheng" w:date="2022-03-22T16:41:00Z">
              <w:rPr>
                <w:i/>
                <w:color w:val="202122"/>
                <w:highlight w:val="white"/>
              </w:rPr>
            </w:rPrChange>
          </w:rPr>
          <w:t>Oncorhynchus spp.)</w:t>
        </w:r>
      </w:moveTo>
      <w:moveToRangeEnd w:id="31"/>
      <w:ins w:id="35" w:author="Matt Cheng" w:date="2022-03-22T16:32:00Z">
        <w:r w:rsidRPr="000D14B3">
          <w:rPr>
            <w:rFonts w:ascii="Times New Roman" w:hAnsi="Times New Roman" w:cs="Times New Roman"/>
            <w:iCs/>
            <w:color w:val="202122"/>
            <w:sz w:val="24"/>
            <w:szCs w:val="24"/>
            <w:rPrChange w:id="36" w:author="Matt Cheng" w:date="2022-03-22T16:41:00Z">
              <w:rPr>
                <w:iCs/>
                <w:color w:val="202122"/>
              </w:rPr>
            </w:rPrChange>
          </w:rPr>
          <w:t xml:space="preserve"> stocks are important economically, </w:t>
        </w:r>
      </w:ins>
      <w:ins w:id="37" w:author="Matt Cheng" w:date="2022-03-22T16:33:00Z">
        <w:r w:rsidR="00DA1324" w:rsidRPr="000D14B3">
          <w:rPr>
            <w:rFonts w:ascii="Times New Roman" w:hAnsi="Times New Roman" w:cs="Times New Roman"/>
            <w:iCs/>
            <w:color w:val="202122"/>
            <w:sz w:val="24"/>
            <w:szCs w:val="24"/>
            <w:rPrChange w:id="38" w:author="Matt Cheng" w:date="2022-03-22T16:41:00Z">
              <w:rPr>
                <w:iCs/>
                <w:color w:val="202122"/>
              </w:rPr>
            </w:rPrChange>
          </w:rPr>
          <w:t>culturally,</w:t>
        </w:r>
      </w:ins>
      <w:ins w:id="39" w:author="Matt Cheng" w:date="2022-03-22T16:32:00Z">
        <w:r w:rsidRPr="000D14B3">
          <w:rPr>
            <w:rFonts w:ascii="Times New Roman" w:hAnsi="Times New Roman" w:cs="Times New Roman"/>
            <w:iCs/>
            <w:color w:val="202122"/>
            <w:sz w:val="24"/>
            <w:szCs w:val="24"/>
            <w:rPrChange w:id="40" w:author="Matt Cheng" w:date="2022-03-22T16:41:00Z">
              <w:rPr>
                <w:iCs/>
                <w:color w:val="202122"/>
              </w:rPr>
            </w:rPrChange>
          </w:rPr>
          <w:t xml:space="preserve"> and ecologicall</w:t>
        </w:r>
      </w:ins>
      <w:ins w:id="41" w:author="Matt Cheng" w:date="2022-03-22T16:33:00Z">
        <w:r w:rsidR="00DA1324" w:rsidRPr="000D14B3">
          <w:rPr>
            <w:rFonts w:ascii="Times New Roman" w:hAnsi="Times New Roman" w:cs="Times New Roman"/>
            <w:iCs/>
            <w:color w:val="202122"/>
            <w:sz w:val="24"/>
            <w:szCs w:val="24"/>
            <w:rPrChange w:id="42" w:author="Matt Cheng" w:date="2022-03-22T16:41:00Z">
              <w:rPr>
                <w:iCs/>
                <w:color w:val="202122"/>
              </w:rPr>
            </w:rPrChange>
          </w:rPr>
          <w:t xml:space="preserve">y to Canada. Specifically, Canada’s last remaining large fisheries on wild fish involve Pacific Salmon, where salmon fisheries in </w:t>
        </w:r>
      </w:ins>
      <w:ins w:id="43" w:author="Matt Cheng" w:date="2022-03-22T16:34:00Z">
        <w:r w:rsidR="00DA1324" w:rsidRPr="000D14B3">
          <w:rPr>
            <w:rFonts w:ascii="Times New Roman" w:hAnsi="Times New Roman" w:cs="Times New Roman"/>
            <w:iCs/>
            <w:color w:val="202122"/>
            <w:sz w:val="24"/>
            <w:szCs w:val="24"/>
            <w:rPrChange w:id="44" w:author="Matt Cheng" w:date="2022-03-22T16:41:00Z">
              <w:rPr>
                <w:iCs/>
                <w:color w:val="202122"/>
              </w:rPr>
            </w:rPrChange>
          </w:rPr>
          <w:t xml:space="preserve">British Columbia </w:t>
        </w:r>
        <w:r w:rsidR="001723A6" w:rsidRPr="000D14B3">
          <w:rPr>
            <w:rFonts w:ascii="Times New Roman" w:hAnsi="Times New Roman" w:cs="Times New Roman"/>
            <w:iCs/>
            <w:color w:val="202122"/>
            <w:sz w:val="24"/>
            <w:szCs w:val="24"/>
            <w:rPrChange w:id="45" w:author="Matt Cheng" w:date="2022-03-22T16:41:00Z">
              <w:rPr>
                <w:iCs/>
                <w:color w:val="202122"/>
              </w:rPr>
            </w:rPrChange>
          </w:rPr>
          <w:t xml:space="preserve">support </w:t>
        </w:r>
      </w:ins>
      <w:ins w:id="46" w:author="Matt Cheng" w:date="2022-03-22T16:36:00Z">
        <w:r w:rsidR="000E4B8F" w:rsidRPr="000D14B3">
          <w:rPr>
            <w:rFonts w:ascii="Times New Roman" w:hAnsi="Times New Roman" w:cs="Times New Roman"/>
            <w:iCs/>
            <w:color w:val="202122"/>
            <w:sz w:val="24"/>
            <w:szCs w:val="24"/>
            <w:rPrChange w:id="47" w:author="Matt Cheng" w:date="2022-03-22T16:41:00Z">
              <w:rPr>
                <w:iCs/>
                <w:color w:val="202122"/>
              </w:rPr>
            </w:rPrChange>
          </w:rPr>
          <w:t>over</w:t>
        </w:r>
      </w:ins>
      <w:ins w:id="48" w:author="Matt Cheng" w:date="2022-03-22T16:34:00Z">
        <w:r w:rsidR="001723A6" w:rsidRPr="000D14B3">
          <w:rPr>
            <w:rFonts w:ascii="Times New Roman" w:hAnsi="Times New Roman" w:cs="Times New Roman"/>
            <w:iCs/>
            <w:color w:val="202122"/>
            <w:sz w:val="24"/>
            <w:szCs w:val="24"/>
            <w:rPrChange w:id="49" w:author="Matt Cheng" w:date="2022-03-22T16:41:00Z">
              <w:rPr>
                <w:iCs/>
                <w:color w:val="202122"/>
              </w:rPr>
            </w:rPrChange>
          </w:rPr>
          <w:t xml:space="preserve"> 6,100 jobs, </w:t>
        </w:r>
      </w:ins>
      <w:ins w:id="50" w:author="Matt Cheng" w:date="2022-03-22T16:36:00Z">
        <w:r w:rsidR="00CE5AC0" w:rsidRPr="000D14B3">
          <w:rPr>
            <w:rFonts w:ascii="Times New Roman" w:hAnsi="Times New Roman" w:cs="Times New Roman"/>
            <w:iCs/>
            <w:color w:val="202122"/>
            <w:sz w:val="24"/>
            <w:szCs w:val="24"/>
            <w:rPrChange w:id="51" w:author="Matt Cheng" w:date="2022-03-22T16:41:00Z">
              <w:rPr>
                <w:iCs/>
                <w:color w:val="202122"/>
              </w:rPr>
            </w:rPrChange>
          </w:rPr>
          <w:t>creating</w:t>
        </w:r>
      </w:ins>
      <w:ins w:id="52" w:author="Matt Cheng" w:date="2022-03-22T16:34:00Z">
        <w:r w:rsidR="001723A6" w:rsidRPr="000D14B3">
          <w:rPr>
            <w:rFonts w:ascii="Times New Roman" w:hAnsi="Times New Roman" w:cs="Times New Roman"/>
            <w:iCs/>
            <w:color w:val="202122"/>
            <w:sz w:val="24"/>
            <w:szCs w:val="24"/>
            <w:rPrChange w:id="53" w:author="Matt Cheng" w:date="2022-03-22T16:41:00Z">
              <w:rPr>
                <w:iCs/>
                <w:color w:val="202122"/>
              </w:rPr>
            </w:rPrChange>
          </w:rPr>
          <w:t xml:space="preserve"> more than $852 million in GDP </w:t>
        </w:r>
      </w:ins>
      <w:r w:rsidR="00CE14EE" w:rsidRPr="000D14B3">
        <w:rPr>
          <w:rFonts w:ascii="Times New Roman" w:hAnsi="Times New Roman" w:cs="Times New Roman"/>
          <w:iCs/>
          <w:color w:val="202122"/>
          <w:sz w:val="24"/>
          <w:szCs w:val="24"/>
          <w:rPrChange w:id="54" w:author="Matt Cheng" w:date="2022-03-22T16:41:00Z">
            <w:rPr>
              <w:iCs/>
              <w:color w:val="202122"/>
            </w:rPr>
          </w:rPrChange>
        </w:rPr>
        <w:fldChar w:fldCharType="begin"/>
      </w:r>
      <w:r w:rsidR="00BC3CE1">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CE14EE" w:rsidRPr="000D14B3">
        <w:rPr>
          <w:rFonts w:ascii="Times New Roman" w:hAnsi="Times New Roman" w:cs="Times New Roman"/>
          <w:iCs/>
          <w:color w:val="202122"/>
          <w:sz w:val="24"/>
          <w:szCs w:val="24"/>
          <w:rPrChange w:id="55" w:author="Matt Cheng" w:date="2022-03-22T16:41:00Z">
            <w:rPr>
              <w:iCs/>
              <w:color w:val="202122"/>
            </w:rPr>
          </w:rPrChange>
        </w:rPr>
        <w:fldChar w:fldCharType="separate"/>
      </w:r>
      <w:r w:rsidR="004A432C" w:rsidRPr="000D14B3">
        <w:rPr>
          <w:rFonts w:ascii="Times New Roman" w:hAnsi="Times New Roman" w:cs="Times New Roman"/>
          <w:iCs/>
          <w:noProof/>
          <w:color w:val="202122"/>
          <w:sz w:val="24"/>
          <w:szCs w:val="24"/>
          <w:rPrChange w:id="56" w:author="Matt Cheng" w:date="2022-03-22T16:41:00Z">
            <w:rPr>
              <w:iCs/>
              <w:noProof/>
              <w:color w:val="202122"/>
            </w:rPr>
          </w:rPrChange>
        </w:rPr>
        <w:t>(Gislason et al. 2017)</w:t>
      </w:r>
      <w:r w:rsidR="00CE14EE" w:rsidRPr="000D14B3">
        <w:rPr>
          <w:rFonts w:ascii="Times New Roman" w:hAnsi="Times New Roman" w:cs="Times New Roman"/>
          <w:iCs/>
          <w:color w:val="202122"/>
          <w:sz w:val="24"/>
          <w:szCs w:val="24"/>
          <w:rPrChange w:id="57" w:author="Matt Cheng" w:date="2022-03-22T16:41:00Z">
            <w:rPr>
              <w:iCs/>
              <w:color w:val="202122"/>
            </w:rPr>
          </w:rPrChange>
        </w:rPr>
        <w:fldChar w:fldCharType="end"/>
      </w:r>
      <w:ins w:id="58" w:author="Matt Cheng" w:date="2022-03-22T16:41:00Z">
        <w:r w:rsidR="004A432C" w:rsidRPr="000D14B3">
          <w:rPr>
            <w:rFonts w:ascii="Times New Roman" w:hAnsi="Times New Roman" w:cs="Times New Roman"/>
            <w:iCs/>
            <w:color w:val="202122"/>
            <w:sz w:val="24"/>
            <w:szCs w:val="24"/>
            <w:rPrChange w:id="59" w:author="Matt Cheng" w:date="2022-03-22T16:41:00Z">
              <w:rPr>
                <w:iCs/>
                <w:color w:val="202122"/>
              </w:rPr>
            </w:rPrChange>
          </w:rPr>
          <w:t xml:space="preserve">. </w:t>
        </w:r>
      </w:ins>
      <w:ins w:id="60" w:author="Matt Cheng" w:date="2022-03-22T16:45:00Z">
        <w:r w:rsidR="00F26672" w:rsidRPr="000D14B3">
          <w:rPr>
            <w:rFonts w:ascii="Times New Roman" w:hAnsi="Times New Roman" w:cs="Times New Roman"/>
            <w:sz w:val="24"/>
            <w:szCs w:val="24"/>
          </w:rPr>
          <w:t xml:space="preserve">Culturally, salmon are integral to spiritual integrity and livelihoods of Pacific First Nations providing important sources of protein and food security. Pacific salmonids are public icons with abundant stocks confirming healthy environments and were recently designated an official BC symbol. </w:t>
        </w:r>
      </w:ins>
      <w:ins w:id="61" w:author="Matt Cheng" w:date="2022-03-22T16:41:00Z">
        <w:r w:rsidR="004A432C" w:rsidRPr="000D14B3">
          <w:rPr>
            <w:rFonts w:ascii="Times New Roman" w:hAnsi="Times New Roman" w:cs="Times New Roman"/>
            <w:sz w:val="24"/>
            <w:szCs w:val="24"/>
            <w:rPrChange w:id="62" w:author="Matt Cheng" w:date="2022-03-22T16:41:00Z">
              <w:rPr/>
            </w:rPrChange>
          </w:rPr>
          <w:t xml:space="preserve">Ecologically, salmon are important to food chains in freshwater and marine areas; adult salmon carcasses are important as fundamental sources of nutrients for stream and riparian ecosystems in coastal watersheds </w:t>
        </w:r>
      </w:ins>
      <w:r w:rsidR="0063604D" w:rsidRPr="000D14B3">
        <w:rPr>
          <w:rFonts w:ascii="Times New Roman" w:hAnsi="Times New Roman" w:cs="Times New Roman"/>
          <w:sz w:val="24"/>
          <w:szCs w:val="24"/>
        </w:rPr>
        <w:fldChar w:fldCharType="begin"/>
      </w:r>
      <w:r w:rsidR="0063604D" w:rsidRPr="000D14B3">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63604D" w:rsidRPr="000D14B3">
        <w:rPr>
          <w:rFonts w:ascii="Times New Roman" w:hAnsi="Times New Roman" w:cs="Times New Roman"/>
          <w:sz w:val="24"/>
          <w:szCs w:val="24"/>
        </w:rPr>
        <w:fldChar w:fldCharType="separate"/>
      </w:r>
      <w:r w:rsidR="0063604D" w:rsidRPr="000D14B3">
        <w:rPr>
          <w:rFonts w:ascii="Times New Roman" w:hAnsi="Times New Roman" w:cs="Times New Roman"/>
          <w:noProof/>
          <w:sz w:val="24"/>
          <w:szCs w:val="24"/>
        </w:rPr>
        <w:t>(Naiman et al. 2002)</w:t>
      </w:r>
      <w:r w:rsidR="0063604D" w:rsidRPr="000D14B3">
        <w:rPr>
          <w:rFonts w:ascii="Times New Roman" w:hAnsi="Times New Roman" w:cs="Times New Roman"/>
          <w:sz w:val="24"/>
          <w:szCs w:val="24"/>
        </w:rPr>
        <w:fldChar w:fldCharType="end"/>
      </w:r>
      <w:ins w:id="63" w:author="Matt Cheng" w:date="2022-03-22T16:43:00Z">
        <w:r w:rsidR="0063604D" w:rsidRPr="000D14B3">
          <w:rPr>
            <w:rFonts w:ascii="Times New Roman" w:hAnsi="Times New Roman" w:cs="Times New Roman"/>
            <w:sz w:val="24"/>
            <w:szCs w:val="24"/>
          </w:rPr>
          <w:t xml:space="preserve">. </w:t>
        </w:r>
      </w:ins>
    </w:p>
    <w:p w14:paraId="18A96C81" w14:textId="3E9BE3B6" w:rsidR="00740254" w:rsidRPr="000D14B3" w:rsidRDefault="00256493" w:rsidP="00F26672">
      <w:pPr>
        <w:pStyle w:val="CommentText"/>
        <w:spacing w:line="480" w:lineRule="auto"/>
        <w:rPr>
          <w:rFonts w:ascii="Times New Roman" w:hAnsi="Times New Roman" w:cs="Times New Roman"/>
          <w:color w:val="202122"/>
          <w:sz w:val="24"/>
          <w:szCs w:val="24"/>
          <w:highlight w:val="white"/>
          <w:rPrChange w:id="64" w:author="Matt Cheng" w:date="2022-03-22T16:44:00Z">
            <w:rPr>
              <w:color w:val="202122"/>
              <w:highlight w:val="white"/>
            </w:rPr>
          </w:rPrChange>
        </w:rPr>
        <w:pPrChange w:id="65" w:author="Matt Cheng" w:date="2022-03-22T16:45:00Z">
          <w:pPr>
            <w:spacing w:line="480" w:lineRule="auto"/>
          </w:pPr>
        </w:pPrChange>
      </w:pPr>
      <w:moveFromRangeStart w:id="66" w:author="Matt Cheng" w:date="2022-03-22T16:32:00Z" w:name="move98859172"/>
      <w:moveFrom w:id="67" w:author="Matt Cheng" w:date="2022-03-22T16:32:00Z">
        <w:del w:id="68" w:author="Matt Cheng" w:date="2022-03-22T16:43:00Z">
          <w:r w:rsidRPr="000D14B3" w:rsidDel="009B1DCA">
            <w:rPr>
              <w:rFonts w:ascii="Times New Roman" w:hAnsi="Times New Roman" w:cs="Times New Roman"/>
              <w:sz w:val="24"/>
              <w:szCs w:val="24"/>
            </w:rPr>
            <w:delText>Pacific Salmon (</w:delText>
          </w:r>
          <w:r w:rsidRPr="000D14B3" w:rsidDel="009B1DCA">
            <w:rPr>
              <w:rFonts w:ascii="Times New Roman" w:hAnsi="Times New Roman" w:cs="Times New Roman"/>
              <w:i/>
              <w:color w:val="202122"/>
              <w:sz w:val="24"/>
              <w:szCs w:val="24"/>
              <w:highlight w:val="white"/>
            </w:rPr>
            <w:delText xml:space="preserve">Oncorhynchus spp.) </w:delText>
          </w:r>
        </w:del>
      </w:moveFrom>
      <w:moveFromRangeEnd w:id="66"/>
      <w:del w:id="69" w:author="Matt Cheng" w:date="2022-03-22T16:43:00Z">
        <w:r w:rsidR="009A6069" w:rsidRPr="000D14B3" w:rsidDel="009B1DCA">
          <w:rPr>
            <w:rFonts w:ascii="Times New Roman" w:hAnsi="Times New Roman" w:cs="Times New Roman"/>
            <w:sz w:val="24"/>
            <w:szCs w:val="24"/>
          </w:rPr>
          <w:delText xml:space="preserve">are </w:delText>
        </w:r>
        <w:r w:rsidRPr="000D14B3" w:rsidDel="009B1DCA">
          <w:rPr>
            <w:rFonts w:ascii="Times New Roman" w:hAnsi="Times New Roman" w:cs="Times New Roman"/>
            <w:sz w:val="24"/>
            <w:szCs w:val="24"/>
          </w:rPr>
          <w:delText>ecological</w:delText>
        </w:r>
        <w:r w:rsidR="009A6069" w:rsidRPr="000D14B3" w:rsidDel="009B1DCA">
          <w:rPr>
            <w:rFonts w:ascii="Times New Roman" w:hAnsi="Times New Roman" w:cs="Times New Roman"/>
            <w:sz w:val="24"/>
            <w:szCs w:val="24"/>
          </w:rPr>
          <w:delText>ly</w:delText>
        </w:r>
        <w:r w:rsidRPr="000D14B3" w:rsidDel="009B1DCA">
          <w:rPr>
            <w:rFonts w:ascii="Times New Roman" w:hAnsi="Times New Roman" w:cs="Times New Roman"/>
            <w:sz w:val="24"/>
            <w:szCs w:val="24"/>
          </w:rPr>
          <w:delText>, economic</w:delText>
        </w:r>
        <w:r w:rsidR="009A6069" w:rsidRPr="000D14B3" w:rsidDel="009B1DCA">
          <w:rPr>
            <w:rFonts w:ascii="Times New Roman" w:hAnsi="Times New Roman" w:cs="Times New Roman"/>
            <w:sz w:val="24"/>
            <w:szCs w:val="24"/>
          </w:rPr>
          <w:delText>ally</w:delText>
        </w:r>
        <w:r w:rsidRPr="000D14B3" w:rsidDel="009B1DCA">
          <w:rPr>
            <w:rFonts w:ascii="Times New Roman" w:hAnsi="Times New Roman" w:cs="Times New Roman"/>
            <w:sz w:val="24"/>
            <w:szCs w:val="24"/>
          </w:rPr>
          <w:delText>, and cultural</w:delText>
        </w:r>
        <w:r w:rsidR="009A6069" w:rsidRPr="000D14B3" w:rsidDel="009B1DCA">
          <w:rPr>
            <w:rFonts w:ascii="Times New Roman" w:hAnsi="Times New Roman" w:cs="Times New Roman"/>
            <w:sz w:val="24"/>
            <w:szCs w:val="24"/>
          </w:rPr>
          <w:delText>ly</w:delText>
        </w:r>
        <w:r w:rsidRPr="000D14B3" w:rsidDel="009B1DCA">
          <w:rPr>
            <w:rFonts w:ascii="Times New Roman" w:hAnsi="Times New Roman" w:cs="Times New Roman"/>
            <w:sz w:val="24"/>
            <w:szCs w:val="24"/>
          </w:rPr>
          <w:delText xml:space="preserve"> </w:delText>
        </w:r>
        <w:r w:rsidR="00EB3D3E" w:rsidRPr="000D14B3" w:rsidDel="009B1DCA">
          <w:rPr>
            <w:rFonts w:ascii="Times New Roman" w:hAnsi="Times New Roman" w:cs="Times New Roman"/>
            <w:sz w:val="24"/>
            <w:szCs w:val="24"/>
          </w:rPr>
          <w:delText xml:space="preserve">important </w:delText>
        </w:r>
        <w:commentRangeStart w:id="70"/>
        <w:r w:rsidR="00844389" w:rsidRPr="000D14B3" w:rsidDel="009B1DCA">
          <w:rPr>
            <w:rFonts w:ascii="Times New Roman" w:hAnsi="Times New Roman" w:cs="Times New Roman"/>
            <w:sz w:val="24"/>
            <w:szCs w:val="24"/>
          </w:rPr>
          <w:fldChar w:fldCharType="begin"/>
        </w:r>
        <w:r w:rsidR="00B45D97" w:rsidRPr="000D14B3" w:rsidDel="009B1DCA">
          <w:rPr>
            <w:rFonts w:ascii="Times New Roman" w:hAnsi="Times New Roman" w:cs="Times New Roman"/>
            <w:sz w:val="24"/>
            <w:szCs w:val="24"/>
          </w:rPr>
          <w:delInstrText xml:space="preserve"> ADDIN ZOTERO_ITEM CSL_CITATION {"citationID":"AbAu6xvs","properties":{"formattedCitation":"(Oke et al. 2020)","plainCitation":"(Oke et al. 2020)","noteIndex":0},"citationItems":[{"id":585,"uris":["http://zotero.org/users/6698527/items/Z8NEZRD2"],"itemData":{"id":585,"type":"article-journal","abstract":"Abstract\n            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Commun","language":"en","page":"4155","source":"DOI.org (Crossref)","title":"Recent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P."}],"issued":{"date-parts":[["2020",12]]}}}],"schema":"https://github.com/citation-style-language/schema/raw/master/csl-citation.json"} </w:delInstrText>
        </w:r>
        <w:r w:rsidR="00844389" w:rsidRPr="000D14B3" w:rsidDel="009B1DCA">
          <w:rPr>
            <w:rFonts w:ascii="Times New Roman" w:hAnsi="Times New Roman" w:cs="Times New Roman"/>
            <w:sz w:val="24"/>
            <w:szCs w:val="24"/>
          </w:rPr>
          <w:fldChar w:fldCharType="separate"/>
        </w:r>
        <w:r w:rsidR="00844389" w:rsidRPr="000D14B3" w:rsidDel="009B1DCA">
          <w:rPr>
            <w:rFonts w:ascii="Times New Roman" w:hAnsi="Times New Roman" w:cs="Times New Roman"/>
            <w:noProof/>
            <w:sz w:val="24"/>
            <w:szCs w:val="24"/>
          </w:rPr>
          <w:delText>(Oke et al. 2020)</w:delText>
        </w:r>
        <w:r w:rsidR="00844389" w:rsidRPr="000D14B3" w:rsidDel="009B1DCA">
          <w:rPr>
            <w:rFonts w:ascii="Times New Roman" w:hAnsi="Times New Roman" w:cs="Times New Roman"/>
            <w:sz w:val="24"/>
            <w:szCs w:val="24"/>
          </w:rPr>
          <w:fldChar w:fldCharType="end"/>
        </w:r>
        <w:commentRangeEnd w:id="70"/>
        <w:r w:rsidR="00EB3D3E" w:rsidRPr="000D14B3" w:rsidDel="009B1DCA">
          <w:rPr>
            <w:rStyle w:val="CommentReference"/>
            <w:rFonts w:ascii="Times New Roman" w:hAnsi="Times New Roman" w:cs="Times New Roman"/>
            <w:sz w:val="24"/>
            <w:szCs w:val="24"/>
          </w:rPr>
          <w:commentReference w:id="70"/>
        </w:r>
        <w:r w:rsidRPr="000D14B3" w:rsidDel="009B1DCA">
          <w:rPr>
            <w:rFonts w:ascii="Times New Roman" w:hAnsi="Times New Roman" w:cs="Times New Roman"/>
            <w:sz w:val="24"/>
            <w:szCs w:val="24"/>
          </w:rPr>
          <w:delText>.</w:delText>
        </w:r>
      </w:del>
      <w:del w:id="71" w:author="Matt Cheng" w:date="2022-03-22T16:45:00Z">
        <w:r w:rsidRPr="000D14B3" w:rsidDel="00F26672">
          <w:rPr>
            <w:rFonts w:ascii="Times New Roman" w:hAnsi="Times New Roman" w:cs="Times New Roman"/>
            <w:sz w:val="24"/>
            <w:szCs w:val="24"/>
          </w:rPr>
          <w:delText xml:space="preserve"> </w:delText>
        </w:r>
      </w:del>
      <w:del w:id="72" w:author="Matt Cheng" w:date="2022-03-22T16:49:00Z">
        <w:r w:rsidRPr="000D14B3" w:rsidDel="005F6FA9">
          <w:rPr>
            <w:rFonts w:ascii="Times New Roman" w:hAnsi="Times New Roman" w:cs="Times New Roman"/>
            <w:sz w:val="24"/>
            <w:szCs w:val="24"/>
            <w:rPrChange w:id="73" w:author="Matt Cheng" w:date="2022-03-22T16:44:00Z">
              <w:rPr/>
            </w:rPrChange>
          </w:rPr>
          <w:delText>As</w:delText>
        </w:r>
      </w:del>
      <w:ins w:id="74" w:author="Matt Cheng" w:date="2022-03-22T16:52:00Z">
        <w:r w:rsidR="007F7941" w:rsidRPr="000D14B3">
          <w:rPr>
            <w:rFonts w:ascii="Times New Roman" w:hAnsi="Times New Roman" w:cs="Times New Roman"/>
            <w:sz w:val="24"/>
            <w:szCs w:val="24"/>
          </w:rPr>
          <w:t>Juvenile</w:t>
        </w:r>
      </w:ins>
      <w:del w:id="75" w:author="Matt Cheng" w:date="2022-03-22T16:51:00Z">
        <w:r w:rsidRPr="000D14B3" w:rsidDel="006F4FE1">
          <w:rPr>
            <w:rFonts w:ascii="Times New Roman" w:hAnsi="Times New Roman" w:cs="Times New Roman"/>
            <w:sz w:val="24"/>
            <w:szCs w:val="24"/>
            <w:rPrChange w:id="76" w:author="Matt Cheng" w:date="2022-03-22T16:44:00Z">
              <w:rPr/>
            </w:rPrChange>
          </w:rPr>
          <w:delText xml:space="preserve"> </w:delText>
        </w:r>
      </w:del>
      <w:del w:id="77" w:author="Matt Cheng" w:date="2022-03-22T16:52:00Z">
        <w:r w:rsidRPr="000D14B3" w:rsidDel="007F7941">
          <w:rPr>
            <w:rFonts w:ascii="Times New Roman" w:hAnsi="Times New Roman" w:cs="Times New Roman"/>
            <w:sz w:val="24"/>
            <w:szCs w:val="24"/>
            <w:rPrChange w:id="78" w:author="Matt Cheng" w:date="2022-03-22T16:44:00Z">
              <w:rPr/>
            </w:rPrChange>
          </w:rPr>
          <w:delText>juvenile</w:delText>
        </w:r>
      </w:del>
      <w:r w:rsidRPr="000D14B3">
        <w:rPr>
          <w:rFonts w:ascii="Times New Roman" w:hAnsi="Times New Roman" w:cs="Times New Roman"/>
          <w:sz w:val="24"/>
          <w:szCs w:val="24"/>
          <w:rPrChange w:id="79" w:author="Matt Cheng" w:date="2022-03-22T16:44:00Z">
            <w:rPr/>
          </w:rPrChange>
        </w:rPr>
        <w:t xml:space="preserve"> salmon begin their downstream migration into the open ocean, </w:t>
      </w:r>
      <w:del w:id="80" w:author="Matt Cheng" w:date="2022-03-22T16:52:00Z">
        <w:r w:rsidRPr="000D14B3" w:rsidDel="0063036C">
          <w:rPr>
            <w:rFonts w:ascii="Times New Roman" w:hAnsi="Times New Roman" w:cs="Times New Roman"/>
            <w:sz w:val="24"/>
            <w:szCs w:val="24"/>
            <w:rPrChange w:id="81" w:author="Matt Cheng" w:date="2022-03-22T16:44:00Z">
              <w:rPr/>
            </w:rPrChange>
          </w:rPr>
          <w:delText xml:space="preserve">they </w:delText>
        </w:r>
      </w:del>
      <w:ins w:id="82" w:author="Matt Cheng" w:date="2022-03-22T16:52:00Z">
        <w:r w:rsidR="0063036C" w:rsidRPr="000D14B3">
          <w:rPr>
            <w:rFonts w:ascii="Times New Roman" w:hAnsi="Times New Roman" w:cs="Times New Roman"/>
            <w:sz w:val="24"/>
            <w:szCs w:val="24"/>
          </w:rPr>
          <w:t>and</w:t>
        </w:r>
        <w:r w:rsidR="0063036C" w:rsidRPr="000D14B3">
          <w:rPr>
            <w:rFonts w:ascii="Times New Roman" w:hAnsi="Times New Roman" w:cs="Times New Roman"/>
            <w:sz w:val="24"/>
            <w:szCs w:val="24"/>
            <w:rPrChange w:id="83" w:author="Matt Cheng" w:date="2022-03-22T16:44:00Z">
              <w:rPr/>
            </w:rPrChange>
          </w:rPr>
          <w:t xml:space="preserve"> </w:t>
        </w:r>
      </w:ins>
      <w:r w:rsidRPr="000D14B3">
        <w:rPr>
          <w:rFonts w:ascii="Times New Roman" w:hAnsi="Times New Roman" w:cs="Times New Roman"/>
          <w:sz w:val="24"/>
          <w:szCs w:val="24"/>
          <w:rPrChange w:id="84" w:author="Matt Cheng" w:date="2022-03-22T16:44:00Z">
            <w:rPr/>
          </w:rPrChange>
        </w:rPr>
        <w:t xml:space="preserve">undergo a suite of </w:t>
      </w:r>
      <w:r w:rsidR="00114678" w:rsidRPr="000D14B3">
        <w:rPr>
          <w:rFonts w:ascii="Times New Roman" w:hAnsi="Times New Roman" w:cs="Times New Roman"/>
          <w:sz w:val="24"/>
          <w:szCs w:val="24"/>
          <w:rPrChange w:id="85" w:author="Matt Cheng" w:date="2022-03-22T16:44:00Z">
            <w:rPr/>
          </w:rPrChange>
        </w:rPr>
        <w:t xml:space="preserve">behavioral and physiological changes </w:t>
      </w:r>
      <w:r w:rsidR="00362A11" w:rsidRPr="000D14B3">
        <w:rPr>
          <w:rFonts w:ascii="Times New Roman" w:hAnsi="Times New Roman" w:cs="Times New Roman"/>
          <w:sz w:val="24"/>
          <w:szCs w:val="24"/>
          <w:rPrChange w:id="86" w:author="Matt Cheng" w:date="2022-03-22T16:44:00Z">
            <w:rPr/>
          </w:rPrChange>
        </w:rPr>
        <w:t xml:space="preserve">(aka </w:t>
      </w:r>
      <w:r w:rsidR="00114678" w:rsidRPr="000D14B3">
        <w:rPr>
          <w:rFonts w:ascii="Times New Roman" w:hAnsi="Times New Roman" w:cs="Times New Roman"/>
          <w:sz w:val="24"/>
          <w:szCs w:val="24"/>
          <w:rPrChange w:id="87" w:author="Matt Cheng" w:date="2022-03-22T16:44:00Z">
            <w:rPr/>
          </w:rPrChange>
        </w:rPr>
        <w:t>smoltification</w:t>
      </w:r>
      <w:r w:rsidR="00362A11" w:rsidRPr="000D14B3">
        <w:rPr>
          <w:rFonts w:ascii="Times New Roman" w:hAnsi="Times New Roman" w:cs="Times New Roman"/>
          <w:sz w:val="24"/>
          <w:szCs w:val="24"/>
          <w:rPrChange w:id="88" w:author="Matt Cheng" w:date="2022-03-22T16:44:00Z">
            <w:rPr/>
          </w:rPrChange>
        </w:rPr>
        <w:t>)</w:t>
      </w:r>
      <w:r w:rsidR="00114678" w:rsidRPr="000D14B3">
        <w:rPr>
          <w:rFonts w:ascii="Times New Roman" w:hAnsi="Times New Roman" w:cs="Times New Roman"/>
          <w:sz w:val="24"/>
          <w:szCs w:val="24"/>
          <w:rPrChange w:id="89" w:author="Matt Cheng" w:date="2022-03-22T16:44:00Z">
            <w:rPr/>
          </w:rPrChange>
        </w:rPr>
        <w:t xml:space="preserve"> in order to </w:t>
      </w:r>
      <w:r w:rsidR="00362A11" w:rsidRPr="000D14B3">
        <w:rPr>
          <w:rFonts w:ascii="Times New Roman" w:hAnsi="Times New Roman" w:cs="Times New Roman"/>
          <w:sz w:val="24"/>
          <w:szCs w:val="24"/>
          <w:rPrChange w:id="90" w:author="Matt Cheng" w:date="2022-03-22T16:44:00Z">
            <w:rPr/>
          </w:rPrChange>
        </w:rPr>
        <w:t>cope with</w:t>
      </w:r>
      <w:r w:rsidR="00114678" w:rsidRPr="000D14B3">
        <w:rPr>
          <w:rFonts w:ascii="Times New Roman" w:hAnsi="Times New Roman" w:cs="Times New Roman"/>
          <w:sz w:val="24"/>
          <w:szCs w:val="24"/>
          <w:rPrChange w:id="91" w:author="Matt Cheng" w:date="2022-03-22T16:44:00Z">
            <w:rPr/>
          </w:rPrChange>
        </w:rPr>
        <w:t xml:space="preserve"> higher salinity environments</w:t>
      </w:r>
      <w:r w:rsidR="00795E38" w:rsidRPr="000D14B3">
        <w:rPr>
          <w:rFonts w:ascii="Times New Roman" w:hAnsi="Times New Roman" w:cs="Times New Roman"/>
          <w:sz w:val="24"/>
          <w:szCs w:val="24"/>
          <w:rPrChange w:id="92" w:author="Matt Cheng" w:date="2022-03-22T16:44:00Z">
            <w:rPr/>
          </w:rPrChange>
        </w:rPr>
        <w:t xml:space="preserve"> </w:t>
      </w:r>
      <w:r w:rsidR="00795E38" w:rsidRPr="000D14B3">
        <w:rPr>
          <w:rFonts w:ascii="Times New Roman" w:hAnsi="Times New Roman" w:cs="Times New Roman"/>
          <w:sz w:val="24"/>
          <w:szCs w:val="24"/>
          <w:rPrChange w:id="93" w:author="Matt Cheng" w:date="2022-03-22T16:44:00Z">
            <w:rPr/>
          </w:rPrChange>
        </w:rPr>
        <w:fldChar w:fldCharType="begin"/>
      </w:r>
      <w:r w:rsidR="00B45D97" w:rsidRPr="000D14B3">
        <w:rPr>
          <w:rFonts w:ascii="Times New Roman" w:hAnsi="Times New Roman" w:cs="Times New Roman"/>
          <w:sz w:val="24"/>
          <w:szCs w:val="24"/>
          <w:rPrChange w:id="94" w:author="Matt Cheng" w:date="2022-03-22T16:44:00Z">
            <w:rPr/>
          </w:rPrChange>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rsidRPr="000D14B3">
        <w:rPr>
          <w:rFonts w:ascii="Times New Roman" w:hAnsi="Times New Roman" w:cs="Times New Roman"/>
          <w:sz w:val="24"/>
          <w:szCs w:val="24"/>
          <w:rPrChange w:id="95" w:author="Matt Cheng" w:date="2022-03-22T16:44:00Z">
            <w:rPr/>
          </w:rPrChange>
        </w:rPr>
        <w:fldChar w:fldCharType="separate"/>
      </w:r>
      <w:r w:rsidR="00D119AF" w:rsidRPr="000D14B3">
        <w:rPr>
          <w:rFonts w:ascii="Times New Roman" w:hAnsi="Times New Roman" w:cs="Times New Roman"/>
          <w:noProof/>
          <w:sz w:val="24"/>
          <w:szCs w:val="24"/>
          <w:rPrChange w:id="96" w:author="Matt Cheng" w:date="2022-03-22T16:44:00Z">
            <w:rPr>
              <w:noProof/>
            </w:rPr>
          </w:rPrChange>
        </w:rPr>
        <w:t>(Young et al. 1989)</w:t>
      </w:r>
      <w:r w:rsidR="00795E38" w:rsidRPr="000D14B3">
        <w:rPr>
          <w:rFonts w:ascii="Times New Roman" w:hAnsi="Times New Roman" w:cs="Times New Roman"/>
          <w:sz w:val="24"/>
          <w:szCs w:val="24"/>
          <w:rPrChange w:id="97" w:author="Matt Cheng" w:date="2022-03-22T16:44:00Z">
            <w:rPr/>
          </w:rPrChange>
        </w:rPr>
        <w:fldChar w:fldCharType="end"/>
      </w:r>
      <w:r w:rsidR="00114678" w:rsidRPr="000D14B3">
        <w:rPr>
          <w:rFonts w:ascii="Times New Roman" w:hAnsi="Times New Roman" w:cs="Times New Roman"/>
          <w:sz w:val="24"/>
          <w:szCs w:val="24"/>
          <w:rPrChange w:id="98" w:author="Matt Cheng" w:date="2022-03-22T16:44:00Z">
            <w:rPr/>
          </w:rPrChange>
        </w:rPr>
        <w:t>.</w:t>
      </w:r>
      <w:r w:rsidR="002205A8" w:rsidRPr="000D14B3">
        <w:rPr>
          <w:rFonts w:ascii="Times New Roman" w:hAnsi="Times New Roman" w:cs="Times New Roman"/>
          <w:sz w:val="24"/>
          <w:szCs w:val="24"/>
          <w:rPrChange w:id="99" w:author="Matt Cheng" w:date="2022-03-22T16:44:00Z">
            <w:rPr/>
          </w:rPrChange>
        </w:rPr>
        <w:t xml:space="preserve"> </w:t>
      </w:r>
      <w:r w:rsidR="00740254" w:rsidRPr="000D14B3">
        <w:rPr>
          <w:rFonts w:ascii="Times New Roman" w:hAnsi="Times New Roman" w:cs="Times New Roman"/>
          <w:sz w:val="24"/>
          <w:szCs w:val="24"/>
          <w:rPrChange w:id="100" w:author="Matt Cheng" w:date="2022-03-22T16:44:00Z">
            <w:rPr/>
          </w:rPrChange>
        </w:rPr>
        <w:t xml:space="preserve">As smolts begin their downstream migration, they </w:t>
      </w:r>
      <w:r w:rsidR="00740254" w:rsidRPr="000D14B3">
        <w:rPr>
          <w:rFonts w:ascii="Times New Roman" w:hAnsi="Times New Roman" w:cs="Times New Roman"/>
          <w:color w:val="202122"/>
          <w:sz w:val="24"/>
          <w:szCs w:val="24"/>
          <w:highlight w:val="white"/>
          <w:rPrChange w:id="101" w:author="Matt Cheng" w:date="2022-03-22T16:44:00Z">
            <w:rPr>
              <w:color w:val="202122"/>
              <w:highlight w:val="white"/>
            </w:rPr>
          </w:rPrChange>
        </w:rPr>
        <w:t>face predation from piscivorous fishes</w:t>
      </w:r>
      <w:r w:rsidR="00362A11" w:rsidRPr="000D14B3">
        <w:rPr>
          <w:rFonts w:ascii="Times New Roman" w:hAnsi="Times New Roman" w:cs="Times New Roman"/>
          <w:color w:val="202122"/>
          <w:sz w:val="24"/>
          <w:szCs w:val="24"/>
          <w:highlight w:val="white"/>
          <w:rPrChange w:id="102" w:author="Matt Cheng" w:date="2022-03-22T16:44:00Z">
            <w:rPr>
              <w:color w:val="202122"/>
              <w:highlight w:val="white"/>
            </w:rPr>
          </w:rPrChange>
        </w:rPr>
        <w:t xml:space="preserve">, </w:t>
      </w:r>
      <w:ins w:id="103" w:author="Matt Cheng" w:date="2022-03-21T08:37:00Z">
        <w:r w:rsidR="00DC7B19" w:rsidRPr="000D14B3">
          <w:rPr>
            <w:rFonts w:ascii="Times New Roman" w:hAnsi="Times New Roman" w:cs="Times New Roman"/>
            <w:color w:val="202122"/>
            <w:sz w:val="24"/>
            <w:szCs w:val="24"/>
            <w:highlight w:val="white"/>
            <w:rPrChange w:id="104" w:author="Matt Cheng" w:date="2022-03-22T16:44:00Z">
              <w:rPr>
                <w:color w:val="202122"/>
                <w:highlight w:val="white"/>
              </w:rPr>
            </w:rPrChange>
          </w:rPr>
          <w:t xml:space="preserve">birds including </w:t>
        </w:r>
      </w:ins>
      <w:ins w:id="105" w:author="Matt Cheng" w:date="2022-03-21T08:38:00Z">
        <w:r w:rsidR="00DC7B19" w:rsidRPr="000D14B3">
          <w:rPr>
            <w:rFonts w:ascii="Times New Roman" w:hAnsi="Times New Roman" w:cs="Times New Roman"/>
            <w:color w:val="202122"/>
            <w:sz w:val="24"/>
            <w:szCs w:val="24"/>
            <w:highlight w:val="white"/>
            <w:rPrChange w:id="106" w:author="Matt Cheng" w:date="2022-03-22T16:44:00Z">
              <w:rPr>
                <w:color w:val="202122"/>
                <w:highlight w:val="white"/>
              </w:rPr>
            </w:rPrChange>
          </w:rPr>
          <w:t xml:space="preserve">Western Gulls </w:t>
        </w:r>
      </w:ins>
      <w:commentRangeStart w:id="107"/>
      <w:del w:id="108" w:author="Matt Cheng" w:date="2022-03-21T08:37:00Z">
        <w:r w:rsidR="00362A11" w:rsidRPr="000D14B3" w:rsidDel="00DC7B19">
          <w:rPr>
            <w:rFonts w:ascii="Times New Roman" w:hAnsi="Times New Roman" w:cs="Times New Roman"/>
            <w:color w:val="202122"/>
            <w:sz w:val="24"/>
            <w:szCs w:val="24"/>
            <w:highlight w:val="white"/>
            <w:rPrChange w:id="109" w:author="Matt Cheng" w:date="2022-03-22T16:44:00Z">
              <w:rPr>
                <w:color w:val="202122"/>
                <w:highlight w:val="white"/>
              </w:rPr>
            </w:rPrChange>
          </w:rPr>
          <w:delText>birds</w:delText>
        </w:r>
      </w:del>
      <w:ins w:id="110" w:author="Matt Cheng" w:date="2022-03-21T08:36:00Z">
        <w:r w:rsidR="00222445" w:rsidRPr="000D14B3">
          <w:rPr>
            <w:rFonts w:ascii="Times New Roman" w:hAnsi="Times New Roman" w:cs="Times New Roman"/>
            <w:color w:val="202122"/>
            <w:sz w:val="24"/>
            <w:szCs w:val="24"/>
            <w:highlight w:val="white"/>
            <w:rPrChange w:id="111" w:author="Matt Cheng" w:date="2022-03-22T16:44:00Z">
              <w:rPr>
                <w:color w:val="202122"/>
                <w:highlight w:val="white"/>
              </w:rPr>
            </w:rPrChange>
          </w:rPr>
          <w:t>(</w:t>
        </w:r>
        <w:r w:rsidR="006D3898" w:rsidRPr="000D14B3">
          <w:rPr>
            <w:rFonts w:ascii="Times New Roman" w:hAnsi="Times New Roman" w:cs="Times New Roman"/>
            <w:i/>
            <w:iCs/>
            <w:color w:val="202122"/>
            <w:sz w:val="24"/>
            <w:szCs w:val="24"/>
            <w:highlight w:val="white"/>
            <w:rPrChange w:id="112" w:author="Matt Cheng" w:date="2022-03-22T16:44:00Z">
              <w:rPr>
                <w:i/>
                <w:iCs/>
                <w:color w:val="202122"/>
                <w:highlight w:val="white"/>
              </w:rPr>
            </w:rPrChange>
          </w:rPr>
          <w:t>Larus occidentalis</w:t>
        </w:r>
      </w:ins>
      <w:ins w:id="113" w:author="Matt Cheng" w:date="2022-03-21T08:41:00Z">
        <w:r w:rsidR="00EB7BFF" w:rsidRPr="000D14B3">
          <w:rPr>
            <w:rFonts w:ascii="Times New Roman" w:hAnsi="Times New Roman" w:cs="Times New Roman"/>
            <w:color w:val="202122"/>
            <w:sz w:val="24"/>
            <w:szCs w:val="24"/>
            <w:highlight w:val="white"/>
            <w:rPrChange w:id="114" w:author="Matt Cheng" w:date="2022-03-22T16:44:00Z">
              <w:rPr>
                <w:color w:val="202122"/>
                <w:highlight w:val="white"/>
              </w:rPr>
            </w:rPrChange>
          </w:rPr>
          <w:t xml:space="preserve">) </w:t>
        </w:r>
      </w:ins>
      <w:ins w:id="115" w:author="Matt Cheng" w:date="2022-03-22T16:52:00Z">
        <w:r w:rsidR="00CB2878" w:rsidRPr="000D14B3">
          <w:rPr>
            <w:rFonts w:ascii="Times New Roman" w:hAnsi="Times New Roman" w:cs="Times New Roman"/>
            <w:color w:val="202122"/>
            <w:sz w:val="24"/>
            <w:szCs w:val="24"/>
            <w:highlight w:val="white"/>
          </w:rPr>
          <w:t xml:space="preserve">and </w:t>
        </w:r>
      </w:ins>
      <w:ins w:id="116" w:author="Matt Cheng" w:date="2022-03-21T08:41:00Z">
        <w:r w:rsidR="00EB7BFF" w:rsidRPr="000D14B3">
          <w:rPr>
            <w:rFonts w:ascii="Times New Roman" w:hAnsi="Times New Roman" w:cs="Times New Roman"/>
            <w:color w:val="202122"/>
            <w:sz w:val="24"/>
            <w:szCs w:val="24"/>
            <w:highlight w:val="white"/>
            <w:rPrChange w:id="117" w:author="Matt Cheng" w:date="2022-03-22T16:44:00Z">
              <w:rPr>
                <w:color w:val="202122"/>
                <w:highlight w:val="white"/>
              </w:rPr>
            </w:rPrChange>
          </w:rPr>
          <w:t>cormorants (</w:t>
        </w:r>
        <w:r w:rsidR="00EB7BFF" w:rsidRPr="000D14B3">
          <w:rPr>
            <w:rFonts w:ascii="Times New Roman" w:hAnsi="Times New Roman" w:cs="Times New Roman"/>
            <w:i/>
            <w:iCs/>
            <w:color w:val="202122"/>
            <w:sz w:val="24"/>
            <w:szCs w:val="24"/>
            <w:highlight w:val="white"/>
            <w:rPrChange w:id="118" w:author="Matt Cheng" w:date="2022-03-22T16:44:00Z">
              <w:rPr>
                <w:i/>
                <w:iCs/>
                <w:color w:val="202122"/>
                <w:highlight w:val="white"/>
              </w:rPr>
            </w:rPrChange>
          </w:rPr>
          <w:t>Phalacrocorax carbo</w:t>
        </w:r>
        <w:r w:rsidR="00EB7BFF" w:rsidRPr="000D14B3">
          <w:rPr>
            <w:rFonts w:ascii="Times New Roman" w:hAnsi="Times New Roman" w:cs="Times New Roman"/>
            <w:color w:val="202122"/>
            <w:sz w:val="24"/>
            <w:szCs w:val="24"/>
            <w:highlight w:val="white"/>
            <w:rPrChange w:id="119" w:author="Matt Cheng" w:date="2022-03-22T16:44:00Z">
              <w:rPr>
                <w:color w:val="202122"/>
                <w:highlight w:val="white"/>
              </w:rPr>
            </w:rPrChange>
          </w:rPr>
          <w:t>)</w:t>
        </w:r>
      </w:ins>
      <w:ins w:id="120" w:author="Matt Cheng" w:date="2022-03-21T08:38:00Z">
        <w:r w:rsidR="00B70C30" w:rsidRPr="000D14B3">
          <w:rPr>
            <w:rFonts w:ascii="Times New Roman" w:hAnsi="Times New Roman" w:cs="Times New Roman"/>
            <w:color w:val="202122"/>
            <w:sz w:val="24"/>
            <w:szCs w:val="24"/>
            <w:highlight w:val="white"/>
            <w:rPrChange w:id="121" w:author="Matt Cheng" w:date="2022-03-22T16:44:00Z">
              <w:rPr>
                <w:color w:val="202122"/>
                <w:highlight w:val="white"/>
              </w:rPr>
            </w:rPrChange>
          </w:rPr>
          <w:t xml:space="preserve"> </w:t>
        </w:r>
      </w:ins>
      <w:del w:id="122" w:author="Matt Cheng" w:date="2022-03-21T08:38:00Z">
        <w:r w:rsidR="004D39DF" w:rsidRPr="000D14B3" w:rsidDel="00E26AE6">
          <w:rPr>
            <w:rFonts w:ascii="Times New Roman" w:hAnsi="Times New Roman" w:cs="Times New Roman"/>
            <w:color w:val="202122"/>
            <w:sz w:val="24"/>
            <w:szCs w:val="24"/>
            <w:highlight w:val="white"/>
            <w:rPrChange w:id="123" w:author="Matt Cheng" w:date="2022-03-22T16:44:00Z">
              <w:rPr>
                <w:color w:val="202122"/>
                <w:highlight w:val="white"/>
              </w:rPr>
            </w:rPrChange>
          </w:rPr>
          <w:delText xml:space="preserve"> </w:delText>
        </w:r>
        <w:commentRangeEnd w:id="107"/>
        <w:r w:rsidR="00362A11" w:rsidRPr="000D14B3" w:rsidDel="00E26AE6">
          <w:rPr>
            <w:rStyle w:val="CommentReference"/>
            <w:rFonts w:ascii="Times New Roman" w:hAnsi="Times New Roman" w:cs="Times New Roman"/>
            <w:sz w:val="24"/>
            <w:szCs w:val="24"/>
            <w:rPrChange w:id="124" w:author="Matt Cheng" w:date="2022-03-22T16:44:00Z">
              <w:rPr>
                <w:rStyle w:val="CommentReference"/>
                <w:rFonts w:ascii="Arial" w:eastAsia="Arial" w:hAnsi="Arial" w:cs="Arial"/>
                <w:lang w:val="en"/>
              </w:rPr>
            </w:rPrChange>
          </w:rPr>
          <w:commentReference w:id="107"/>
        </w:r>
      </w:del>
      <w:r w:rsidR="004D39DF" w:rsidRPr="000D14B3">
        <w:rPr>
          <w:rFonts w:ascii="Times New Roman" w:hAnsi="Times New Roman" w:cs="Times New Roman"/>
          <w:color w:val="202122"/>
          <w:sz w:val="24"/>
          <w:szCs w:val="24"/>
          <w:highlight w:val="white"/>
          <w:rPrChange w:id="125" w:author="Matt Cheng" w:date="2022-03-22T16:44:00Z">
            <w:rPr>
              <w:color w:val="202122"/>
              <w:highlight w:val="white"/>
            </w:rPr>
          </w:rPrChange>
        </w:rPr>
        <w:t xml:space="preserve">and mammals such as </w:t>
      </w:r>
      <w:ins w:id="126" w:author="Matt Cheng" w:date="2022-03-21T09:38:00Z">
        <w:r w:rsidR="00A66028" w:rsidRPr="000D14B3">
          <w:rPr>
            <w:rFonts w:ascii="Times New Roman" w:hAnsi="Times New Roman" w:cs="Times New Roman"/>
            <w:color w:val="202122"/>
            <w:sz w:val="24"/>
            <w:szCs w:val="24"/>
            <w:highlight w:val="white"/>
            <w:rPrChange w:id="127" w:author="Matt Cheng" w:date="2022-03-22T16:44:00Z">
              <w:rPr>
                <w:color w:val="202122"/>
                <w:highlight w:val="white"/>
              </w:rPr>
            </w:rPrChange>
          </w:rPr>
          <w:t xml:space="preserve">Euroasian </w:t>
        </w:r>
      </w:ins>
      <w:r w:rsidR="004D39DF" w:rsidRPr="000D14B3">
        <w:rPr>
          <w:rFonts w:ascii="Times New Roman" w:hAnsi="Times New Roman" w:cs="Times New Roman"/>
          <w:color w:val="202122"/>
          <w:sz w:val="24"/>
          <w:szCs w:val="24"/>
          <w:highlight w:val="white"/>
          <w:rPrChange w:id="128" w:author="Matt Cheng" w:date="2022-03-22T16:44:00Z">
            <w:rPr>
              <w:color w:val="202122"/>
              <w:highlight w:val="white"/>
            </w:rPr>
          </w:rPrChange>
        </w:rPr>
        <w:t>otters</w:t>
      </w:r>
      <w:ins w:id="129" w:author="Matt Cheng" w:date="2022-03-21T08:40:00Z">
        <w:r w:rsidR="00CB2850" w:rsidRPr="000D14B3">
          <w:rPr>
            <w:rFonts w:ascii="Times New Roman" w:hAnsi="Times New Roman" w:cs="Times New Roman"/>
            <w:color w:val="202122"/>
            <w:sz w:val="24"/>
            <w:szCs w:val="24"/>
            <w:highlight w:val="white"/>
            <w:rPrChange w:id="130" w:author="Matt Cheng" w:date="2022-03-22T16:44:00Z">
              <w:rPr>
                <w:color w:val="202122"/>
                <w:highlight w:val="white"/>
              </w:rPr>
            </w:rPrChange>
          </w:rPr>
          <w:t xml:space="preserve"> (</w:t>
        </w:r>
        <w:r w:rsidR="00CB2850" w:rsidRPr="000D14B3">
          <w:rPr>
            <w:rFonts w:ascii="Times New Roman" w:hAnsi="Times New Roman" w:cs="Times New Roman"/>
            <w:i/>
            <w:iCs/>
            <w:color w:val="202122"/>
            <w:sz w:val="24"/>
            <w:szCs w:val="24"/>
            <w:highlight w:val="white"/>
            <w:rPrChange w:id="131" w:author="Matt Cheng" w:date="2022-03-22T16:44:00Z">
              <w:rPr>
                <w:i/>
                <w:iCs/>
                <w:color w:val="202122"/>
                <w:highlight w:val="white"/>
              </w:rPr>
            </w:rPrChange>
          </w:rPr>
          <w:t>Lutra lutra)</w:t>
        </w:r>
      </w:ins>
      <w:ins w:id="132" w:author="Matt Cheng" w:date="2022-03-22T16:52:00Z">
        <w:r w:rsidR="00186299" w:rsidRPr="000D14B3">
          <w:rPr>
            <w:rFonts w:ascii="Times New Roman" w:hAnsi="Times New Roman" w:cs="Times New Roman"/>
            <w:color w:val="202122"/>
            <w:sz w:val="24"/>
            <w:szCs w:val="24"/>
            <w:highlight w:val="white"/>
          </w:rPr>
          <w:t xml:space="preserve"> </w:t>
        </w:r>
      </w:ins>
      <w:del w:id="133" w:author="Matt Cheng" w:date="2022-03-22T16:52:00Z">
        <w:r w:rsidR="004D39DF" w:rsidRPr="000D14B3" w:rsidDel="00186299">
          <w:rPr>
            <w:rFonts w:ascii="Times New Roman" w:hAnsi="Times New Roman" w:cs="Times New Roman"/>
            <w:color w:val="202122"/>
            <w:sz w:val="24"/>
            <w:szCs w:val="24"/>
            <w:highlight w:val="white"/>
            <w:rPrChange w:id="134" w:author="Matt Cheng" w:date="2022-03-22T16:44:00Z">
              <w:rPr>
                <w:color w:val="202122"/>
                <w:highlight w:val="white"/>
              </w:rPr>
            </w:rPrChange>
          </w:rPr>
          <w:delText xml:space="preserve"> and minks</w:delText>
        </w:r>
      </w:del>
      <w:del w:id="135" w:author="Matt Cheng" w:date="2022-03-21T08:40:00Z">
        <w:r w:rsidR="00740254" w:rsidRPr="000D14B3" w:rsidDel="00C8673E">
          <w:rPr>
            <w:rFonts w:ascii="Times New Roman" w:hAnsi="Times New Roman" w:cs="Times New Roman"/>
            <w:color w:val="202122"/>
            <w:sz w:val="24"/>
            <w:szCs w:val="24"/>
            <w:highlight w:val="white"/>
            <w:rPrChange w:id="136" w:author="Matt Cheng" w:date="2022-03-22T16:44:00Z">
              <w:rPr>
                <w:color w:val="202122"/>
                <w:highlight w:val="white"/>
              </w:rPr>
            </w:rPrChange>
          </w:rPr>
          <w:delText xml:space="preserve"> </w:delText>
        </w:r>
      </w:del>
      <w:r w:rsidR="006F1746" w:rsidRPr="000D14B3">
        <w:rPr>
          <w:rFonts w:ascii="Times New Roman" w:hAnsi="Times New Roman" w:cs="Times New Roman"/>
          <w:color w:val="202122"/>
          <w:sz w:val="24"/>
          <w:szCs w:val="24"/>
          <w:highlight w:val="white"/>
          <w:rPrChange w:id="137" w:author="Matt Cheng" w:date="2022-03-22T16:44:00Z">
            <w:rPr>
              <w:color w:val="202122"/>
              <w:highlight w:val="white"/>
            </w:rPr>
          </w:rPrChange>
        </w:rPr>
        <w:fldChar w:fldCharType="begin"/>
      </w:r>
      <w:r w:rsidR="00B45D97" w:rsidRPr="000D14B3">
        <w:rPr>
          <w:rFonts w:ascii="Times New Roman" w:hAnsi="Times New Roman" w:cs="Times New Roman"/>
          <w:color w:val="202122"/>
          <w:sz w:val="24"/>
          <w:szCs w:val="24"/>
          <w:highlight w:val="white"/>
          <w:rPrChange w:id="138" w:author="Matt Cheng" w:date="2022-03-22T16:44:00Z">
            <w:rPr>
              <w:color w:val="202122"/>
              <w:highlight w:val="white"/>
            </w:rPr>
          </w:rPrChang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0D14B3">
        <w:rPr>
          <w:rFonts w:ascii="Times New Roman" w:hAnsi="Times New Roman" w:cs="Times New Roman"/>
          <w:color w:val="202122"/>
          <w:sz w:val="24"/>
          <w:szCs w:val="24"/>
          <w:highlight w:val="white"/>
          <w:rPrChange w:id="139" w:author="Matt Cheng" w:date="2022-03-22T16:44:00Z">
            <w:rPr>
              <w:color w:val="202122"/>
              <w:highlight w:val="white"/>
            </w:rPr>
          </w:rPrChange>
        </w:rPr>
        <w:fldChar w:fldCharType="separate"/>
      </w:r>
      <w:r w:rsidR="00D119AF" w:rsidRPr="000D14B3">
        <w:rPr>
          <w:rFonts w:ascii="Times New Roman" w:hAnsi="Times New Roman" w:cs="Times New Roman"/>
          <w:color w:val="000000"/>
          <w:sz w:val="24"/>
          <w:szCs w:val="24"/>
          <w:rPrChange w:id="140" w:author="Matt Cheng" w:date="2022-03-22T16:44:00Z">
            <w:rPr>
              <w:color w:val="000000"/>
            </w:rPr>
          </w:rPrChange>
        </w:rPr>
        <w:t>(Beamesderfer et al. 1996; Blackwell and Juanes 1998; Osterback et al. 2013; Furey et al. 2015; Flávio et al. 2021)</w:t>
      </w:r>
      <w:r w:rsidR="006F1746" w:rsidRPr="000D14B3">
        <w:rPr>
          <w:rFonts w:ascii="Times New Roman" w:hAnsi="Times New Roman" w:cs="Times New Roman"/>
          <w:color w:val="202122"/>
          <w:sz w:val="24"/>
          <w:szCs w:val="24"/>
          <w:highlight w:val="white"/>
          <w:rPrChange w:id="141" w:author="Matt Cheng" w:date="2022-03-22T16:44:00Z">
            <w:rPr>
              <w:color w:val="202122"/>
              <w:highlight w:val="white"/>
            </w:rPr>
          </w:rPrChange>
        </w:rPr>
        <w:fldChar w:fldCharType="end"/>
      </w:r>
      <w:r w:rsidR="006F1746" w:rsidRPr="000D14B3">
        <w:rPr>
          <w:rFonts w:ascii="Times New Roman" w:hAnsi="Times New Roman" w:cs="Times New Roman"/>
          <w:color w:val="202122"/>
          <w:sz w:val="24"/>
          <w:szCs w:val="24"/>
          <w:highlight w:val="white"/>
          <w:rPrChange w:id="142" w:author="Matt Cheng" w:date="2022-03-22T16:44:00Z">
            <w:rPr>
              <w:color w:val="202122"/>
              <w:highlight w:val="white"/>
            </w:rPr>
          </w:rPrChange>
        </w:rPr>
        <w:t>.</w:t>
      </w:r>
      <w:r w:rsidR="00362A11" w:rsidRPr="000D14B3">
        <w:rPr>
          <w:rFonts w:ascii="Times New Roman" w:hAnsi="Times New Roman" w:cs="Times New Roman"/>
          <w:sz w:val="24"/>
          <w:szCs w:val="24"/>
          <w:rPrChange w:id="143" w:author="Matt Cheng" w:date="2022-03-22T16:44:00Z">
            <w:rPr/>
          </w:rPrChange>
        </w:rPr>
        <w:t xml:space="preserve"> S</w:t>
      </w:r>
      <w:r w:rsidR="00492709" w:rsidRPr="000D14B3">
        <w:rPr>
          <w:rFonts w:ascii="Times New Roman" w:hAnsi="Times New Roman" w:cs="Times New Roman"/>
          <w:sz w:val="24"/>
          <w:szCs w:val="24"/>
          <w:rPrChange w:id="144" w:author="Matt Cheng" w:date="2022-03-22T16:44:00Z">
            <w:rPr/>
          </w:rPrChange>
        </w:rPr>
        <w:t xml:space="preserve">molts exhibit a variety of </w:t>
      </w:r>
      <w:del w:id="145" w:author="Matt Cheng" w:date="2022-03-22T16:53:00Z">
        <w:r w:rsidR="00362A11" w:rsidRPr="000D14B3" w:rsidDel="00E54A3F">
          <w:rPr>
            <w:rFonts w:ascii="Times New Roman" w:hAnsi="Times New Roman" w:cs="Times New Roman"/>
            <w:sz w:val="24"/>
            <w:szCs w:val="24"/>
            <w:rPrChange w:id="146" w:author="Matt Cheng" w:date="2022-03-22T16:44:00Z">
              <w:rPr/>
            </w:rPrChange>
          </w:rPr>
          <w:delText>behaviours</w:delText>
        </w:r>
      </w:del>
      <w:ins w:id="147" w:author="Matt Cheng" w:date="2022-03-22T16:53:00Z">
        <w:r w:rsidR="00E54A3F" w:rsidRPr="000D14B3">
          <w:rPr>
            <w:rFonts w:ascii="Times New Roman" w:hAnsi="Times New Roman" w:cs="Times New Roman"/>
            <w:sz w:val="24"/>
            <w:szCs w:val="24"/>
          </w:rPr>
          <w:t>behaviors</w:t>
        </w:r>
      </w:ins>
      <w:r w:rsidR="00362A11" w:rsidRPr="000D14B3">
        <w:rPr>
          <w:rFonts w:ascii="Times New Roman" w:hAnsi="Times New Roman" w:cs="Times New Roman"/>
          <w:sz w:val="24"/>
          <w:szCs w:val="24"/>
          <w:rPrChange w:id="148" w:author="Matt Cheng" w:date="2022-03-22T16:44:00Z">
            <w:rPr/>
          </w:rPrChange>
        </w:rPr>
        <w:t xml:space="preserve"> </w:t>
      </w:r>
      <w:r w:rsidR="00492709" w:rsidRPr="000D14B3">
        <w:rPr>
          <w:rFonts w:ascii="Times New Roman" w:hAnsi="Times New Roman" w:cs="Times New Roman"/>
          <w:sz w:val="24"/>
          <w:szCs w:val="24"/>
          <w:rPrChange w:id="149" w:author="Matt Cheng" w:date="2022-03-22T16:44:00Z">
            <w:rPr/>
          </w:rPrChange>
        </w:rPr>
        <w:t xml:space="preserve">to </w:t>
      </w:r>
      <w:r w:rsidR="00AA53F7" w:rsidRPr="000D14B3">
        <w:rPr>
          <w:rFonts w:ascii="Times New Roman" w:hAnsi="Times New Roman" w:cs="Times New Roman"/>
          <w:sz w:val="24"/>
          <w:szCs w:val="24"/>
          <w:rPrChange w:id="150" w:author="Matt Cheng" w:date="2022-03-22T16:44:00Z">
            <w:rPr/>
          </w:rPrChange>
        </w:rPr>
        <w:t xml:space="preserve">reduce </w:t>
      </w:r>
      <w:r w:rsidR="00362A11" w:rsidRPr="000D14B3">
        <w:rPr>
          <w:rFonts w:ascii="Times New Roman" w:hAnsi="Times New Roman" w:cs="Times New Roman"/>
          <w:sz w:val="24"/>
          <w:szCs w:val="24"/>
          <w:rPrChange w:id="151" w:author="Matt Cheng" w:date="2022-03-22T16:44:00Z">
            <w:rPr/>
          </w:rPrChange>
        </w:rPr>
        <w:t xml:space="preserve">their </w:t>
      </w:r>
      <w:r w:rsidR="00AA53F7" w:rsidRPr="000D14B3">
        <w:rPr>
          <w:rFonts w:ascii="Times New Roman" w:hAnsi="Times New Roman" w:cs="Times New Roman"/>
          <w:sz w:val="24"/>
          <w:szCs w:val="24"/>
          <w:rPrChange w:id="152" w:author="Matt Cheng" w:date="2022-03-22T16:44:00Z">
            <w:rPr/>
          </w:rPrChange>
        </w:rPr>
        <w:t>predation risk</w:t>
      </w:r>
      <w:r w:rsidR="00492709" w:rsidRPr="000D14B3">
        <w:rPr>
          <w:rFonts w:ascii="Times New Roman" w:hAnsi="Times New Roman" w:cs="Times New Roman"/>
          <w:sz w:val="24"/>
          <w:szCs w:val="24"/>
          <w:rPrChange w:id="153" w:author="Matt Cheng" w:date="2022-03-22T16:44:00Z">
            <w:rPr/>
          </w:rPrChange>
        </w:rPr>
        <w:t xml:space="preserve">. </w:t>
      </w:r>
      <w:r w:rsidR="00CD345B" w:rsidRPr="000D14B3">
        <w:rPr>
          <w:rFonts w:ascii="Times New Roman" w:hAnsi="Times New Roman" w:cs="Times New Roman"/>
          <w:sz w:val="24"/>
          <w:szCs w:val="24"/>
          <w:rPrChange w:id="154" w:author="Matt Cheng" w:date="2022-03-22T16:44:00Z">
            <w:rPr/>
          </w:rPrChange>
        </w:rPr>
        <w:t xml:space="preserve">For instance, </w:t>
      </w:r>
      <w:r w:rsidR="00AA53F7" w:rsidRPr="000D14B3">
        <w:rPr>
          <w:rFonts w:ascii="Times New Roman" w:hAnsi="Times New Roman" w:cs="Times New Roman"/>
          <w:sz w:val="24"/>
          <w:szCs w:val="24"/>
          <w:rPrChange w:id="155" w:author="Matt Cheng" w:date="2022-03-22T16:44:00Z">
            <w:rPr/>
          </w:rPrChange>
        </w:rPr>
        <w:t xml:space="preserve">both </w:t>
      </w:r>
      <w:r w:rsidR="00A63F8E" w:rsidRPr="000D14B3">
        <w:rPr>
          <w:rFonts w:ascii="Times New Roman" w:hAnsi="Times New Roman" w:cs="Times New Roman"/>
          <w:sz w:val="24"/>
          <w:szCs w:val="24"/>
          <w:rPrChange w:id="156" w:author="Matt Cheng" w:date="2022-03-22T16:44:00Z">
            <w:rPr/>
          </w:rPrChange>
        </w:rPr>
        <w:t>Sockeye Salmon</w:t>
      </w:r>
      <w:r w:rsidR="00AA53F7" w:rsidRPr="000D14B3">
        <w:rPr>
          <w:rFonts w:ascii="Times New Roman" w:hAnsi="Times New Roman" w:cs="Times New Roman"/>
          <w:sz w:val="24"/>
          <w:szCs w:val="24"/>
          <w:rPrChange w:id="157" w:author="Matt Cheng" w:date="2022-03-22T16:44:00Z">
            <w:rPr/>
          </w:rPrChange>
        </w:rPr>
        <w:t xml:space="preserve"> </w:t>
      </w:r>
      <w:r w:rsidR="00AA53F7" w:rsidRPr="000D14B3">
        <w:rPr>
          <w:rFonts w:ascii="Times New Roman" w:hAnsi="Times New Roman" w:cs="Times New Roman"/>
          <w:color w:val="202122"/>
          <w:sz w:val="24"/>
          <w:szCs w:val="24"/>
          <w:rPrChange w:id="158" w:author="Matt Cheng" w:date="2022-03-22T16:44:00Z">
            <w:rPr>
              <w:color w:val="202122"/>
            </w:rPr>
          </w:rPrChange>
        </w:rPr>
        <w:t>(</w:t>
      </w:r>
      <w:r w:rsidR="00AA53F7" w:rsidRPr="000D14B3">
        <w:rPr>
          <w:rFonts w:ascii="Times New Roman" w:hAnsi="Times New Roman" w:cs="Times New Roman"/>
          <w:i/>
          <w:iCs/>
          <w:color w:val="202122"/>
          <w:sz w:val="24"/>
          <w:szCs w:val="24"/>
          <w:rPrChange w:id="159" w:author="Matt Cheng" w:date="2022-03-22T16:44:00Z">
            <w:rPr>
              <w:i/>
              <w:iCs/>
              <w:color w:val="202122"/>
            </w:rPr>
          </w:rPrChange>
        </w:rPr>
        <w:t>Oncorhynchus nerka</w:t>
      </w:r>
      <w:r w:rsidR="00AA53F7" w:rsidRPr="000D14B3">
        <w:rPr>
          <w:rFonts w:ascii="Times New Roman" w:hAnsi="Times New Roman" w:cs="Times New Roman"/>
          <w:color w:val="202122"/>
          <w:sz w:val="24"/>
          <w:szCs w:val="24"/>
          <w:rPrChange w:id="160" w:author="Matt Cheng" w:date="2022-03-22T16:44:00Z">
            <w:rPr>
              <w:color w:val="202122"/>
            </w:rPr>
          </w:rPrChange>
        </w:rPr>
        <w:t xml:space="preserve">) </w:t>
      </w:r>
      <w:r w:rsidR="00665675" w:rsidRPr="000D14B3">
        <w:rPr>
          <w:rFonts w:ascii="Times New Roman" w:hAnsi="Times New Roman" w:cs="Times New Roman"/>
          <w:color w:val="202122"/>
          <w:sz w:val="24"/>
          <w:szCs w:val="24"/>
          <w:rPrChange w:id="161" w:author="Matt Cheng" w:date="2022-03-22T16:44:00Z">
            <w:rPr>
              <w:color w:val="202122"/>
            </w:rPr>
          </w:rPrChange>
        </w:rPr>
        <w:t xml:space="preserve">and </w:t>
      </w:r>
      <w:r w:rsidR="002C32B2" w:rsidRPr="000D14B3">
        <w:rPr>
          <w:rFonts w:ascii="Times New Roman" w:hAnsi="Times New Roman" w:cs="Times New Roman"/>
          <w:color w:val="202122"/>
          <w:sz w:val="24"/>
          <w:szCs w:val="24"/>
          <w:highlight w:val="white"/>
          <w:rPrChange w:id="162" w:author="Matt Cheng" w:date="2022-03-22T16:44:00Z">
            <w:rPr>
              <w:color w:val="202122"/>
              <w:highlight w:val="white"/>
            </w:rPr>
          </w:rPrChange>
        </w:rPr>
        <w:t xml:space="preserve">Atlantic </w:t>
      </w:r>
      <w:r w:rsidR="00861808" w:rsidRPr="000D14B3">
        <w:rPr>
          <w:rFonts w:ascii="Times New Roman" w:hAnsi="Times New Roman" w:cs="Times New Roman"/>
          <w:color w:val="202122"/>
          <w:sz w:val="24"/>
          <w:szCs w:val="24"/>
          <w:highlight w:val="white"/>
          <w:rPrChange w:id="163" w:author="Matt Cheng" w:date="2022-03-22T16:44:00Z">
            <w:rPr>
              <w:color w:val="202122"/>
              <w:highlight w:val="white"/>
            </w:rPr>
          </w:rPrChange>
        </w:rPr>
        <w:t>Salmon (</w:t>
      </w:r>
      <w:r w:rsidR="00861808" w:rsidRPr="000D14B3">
        <w:rPr>
          <w:rFonts w:ascii="Times New Roman" w:hAnsi="Times New Roman" w:cs="Times New Roman"/>
          <w:i/>
          <w:iCs/>
          <w:color w:val="202122"/>
          <w:sz w:val="24"/>
          <w:szCs w:val="24"/>
          <w:highlight w:val="white"/>
          <w:rPrChange w:id="164" w:author="Matt Cheng" w:date="2022-03-22T16:44:00Z">
            <w:rPr>
              <w:i/>
              <w:iCs/>
              <w:color w:val="202122"/>
              <w:highlight w:val="white"/>
            </w:rPr>
          </w:rPrChange>
        </w:rPr>
        <w:t>Salmo salar</w:t>
      </w:r>
      <w:r w:rsidR="00665675" w:rsidRPr="000D14B3">
        <w:rPr>
          <w:rFonts w:ascii="Times New Roman" w:hAnsi="Times New Roman" w:cs="Times New Roman"/>
          <w:color w:val="202122"/>
          <w:sz w:val="24"/>
          <w:szCs w:val="24"/>
          <w:highlight w:val="white"/>
          <w:rPrChange w:id="165" w:author="Matt Cheng" w:date="2022-03-22T16:44:00Z">
            <w:rPr>
              <w:color w:val="202122"/>
              <w:highlight w:val="white"/>
            </w:rPr>
          </w:rPrChange>
        </w:rPr>
        <w:t>,</w:t>
      </w:r>
      <w:r w:rsidR="002C32B2" w:rsidRPr="000D14B3">
        <w:rPr>
          <w:rFonts w:ascii="Times New Roman" w:hAnsi="Times New Roman" w:cs="Times New Roman"/>
          <w:color w:val="202122"/>
          <w:sz w:val="24"/>
          <w:szCs w:val="24"/>
          <w:highlight w:val="white"/>
          <w:rPrChange w:id="166" w:author="Matt Cheng" w:date="2022-03-22T16:44:00Z">
            <w:rPr>
              <w:color w:val="202122"/>
              <w:highlight w:val="white"/>
            </w:rPr>
          </w:rPrChange>
        </w:rPr>
        <w:t xml:space="preserve"> </w:t>
      </w:r>
      <w:r w:rsidR="00362A11" w:rsidRPr="000D14B3">
        <w:rPr>
          <w:rFonts w:ascii="Times New Roman" w:hAnsi="Times New Roman" w:cs="Times New Roman"/>
          <w:color w:val="202122"/>
          <w:sz w:val="24"/>
          <w:szCs w:val="24"/>
          <w:highlight w:val="white"/>
          <w:rPrChange w:id="167" w:author="Matt Cheng" w:date="2022-03-22T16:44:00Z">
            <w:rPr>
              <w:color w:val="202122"/>
              <w:highlight w:val="white"/>
            </w:rPr>
          </w:rPrChange>
        </w:rPr>
        <w:t xml:space="preserve">which </w:t>
      </w:r>
      <w:r w:rsidR="00BC5A3D" w:rsidRPr="000D14B3">
        <w:rPr>
          <w:rFonts w:ascii="Times New Roman" w:hAnsi="Times New Roman" w:cs="Times New Roman"/>
          <w:color w:val="202122"/>
          <w:sz w:val="24"/>
          <w:szCs w:val="24"/>
          <w:highlight w:val="white"/>
          <w:rPrChange w:id="168" w:author="Matt Cheng" w:date="2022-03-22T16:44:00Z">
            <w:rPr>
              <w:color w:val="202122"/>
              <w:highlight w:val="white"/>
            </w:rPr>
          </w:rPrChange>
        </w:rPr>
        <w:t>also undertake seaward migrations</w:t>
      </w:r>
      <w:r w:rsidR="00665675" w:rsidRPr="000D14B3">
        <w:rPr>
          <w:rFonts w:ascii="Times New Roman" w:hAnsi="Times New Roman" w:cs="Times New Roman"/>
          <w:color w:val="202122"/>
          <w:sz w:val="24"/>
          <w:szCs w:val="24"/>
          <w:highlight w:val="white"/>
          <w:rPrChange w:id="169" w:author="Matt Cheng" w:date="2022-03-22T16:44:00Z">
            <w:rPr>
              <w:color w:val="202122"/>
              <w:highlight w:val="white"/>
            </w:rPr>
          </w:rPrChange>
        </w:rPr>
        <w:t>)</w:t>
      </w:r>
      <w:r w:rsidR="00BC5A3D" w:rsidRPr="000D14B3">
        <w:rPr>
          <w:rFonts w:ascii="Times New Roman" w:hAnsi="Times New Roman" w:cs="Times New Roman"/>
          <w:color w:val="202122"/>
          <w:sz w:val="24"/>
          <w:szCs w:val="24"/>
          <w:highlight w:val="white"/>
          <w:rPrChange w:id="170" w:author="Matt Cheng" w:date="2022-03-22T16:44:00Z">
            <w:rPr>
              <w:color w:val="202122"/>
              <w:highlight w:val="white"/>
            </w:rPr>
          </w:rPrChange>
        </w:rPr>
        <w:t xml:space="preserve"> </w:t>
      </w:r>
      <w:r w:rsidR="002C32B2" w:rsidRPr="000D14B3">
        <w:rPr>
          <w:rFonts w:ascii="Times New Roman" w:hAnsi="Times New Roman" w:cs="Times New Roman"/>
          <w:color w:val="202122"/>
          <w:sz w:val="24"/>
          <w:szCs w:val="24"/>
          <w:highlight w:val="white"/>
          <w:rPrChange w:id="171" w:author="Matt Cheng" w:date="2022-03-22T16:44:00Z">
            <w:rPr>
              <w:color w:val="202122"/>
              <w:highlight w:val="white"/>
            </w:rPr>
          </w:rPrChange>
        </w:rPr>
        <w:t>smolts</w:t>
      </w:r>
      <w:r w:rsidR="00665675" w:rsidRPr="000D14B3">
        <w:rPr>
          <w:rFonts w:ascii="Times New Roman" w:hAnsi="Times New Roman" w:cs="Times New Roman"/>
          <w:color w:val="202122"/>
          <w:sz w:val="24"/>
          <w:szCs w:val="24"/>
          <w:highlight w:val="white"/>
          <w:rPrChange w:id="172" w:author="Matt Cheng" w:date="2022-03-22T16:44:00Z">
            <w:rPr>
              <w:color w:val="202122"/>
              <w:highlight w:val="white"/>
            </w:rPr>
          </w:rPrChange>
        </w:rPr>
        <w:t xml:space="preserve"> migrate nocturnally</w:t>
      </w:r>
      <w:r w:rsidR="002C32B2" w:rsidRPr="000D14B3">
        <w:rPr>
          <w:rFonts w:ascii="Times New Roman" w:hAnsi="Times New Roman" w:cs="Times New Roman"/>
          <w:color w:val="202122"/>
          <w:sz w:val="24"/>
          <w:szCs w:val="24"/>
          <w:highlight w:val="white"/>
          <w:rPrChange w:id="173" w:author="Matt Cheng" w:date="2022-03-22T16:44:00Z">
            <w:rPr>
              <w:color w:val="202122"/>
              <w:highlight w:val="white"/>
            </w:rPr>
          </w:rPrChange>
        </w:rPr>
        <w:t xml:space="preserve"> </w:t>
      </w:r>
      <w:r w:rsidR="004D4D52" w:rsidRPr="000D14B3">
        <w:rPr>
          <w:rFonts w:ascii="Times New Roman" w:hAnsi="Times New Roman" w:cs="Times New Roman"/>
          <w:color w:val="202122"/>
          <w:sz w:val="24"/>
          <w:szCs w:val="24"/>
          <w:highlight w:val="white"/>
          <w:rPrChange w:id="174" w:author="Matt Cheng" w:date="2022-03-22T16:44:00Z">
            <w:rPr>
              <w:color w:val="202122"/>
              <w:highlight w:val="white"/>
            </w:rPr>
          </w:rPrChange>
        </w:rPr>
        <w:fldChar w:fldCharType="begin"/>
      </w:r>
      <w:r w:rsidR="004A2447" w:rsidRPr="000D14B3">
        <w:rPr>
          <w:rFonts w:ascii="Times New Roman" w:hAnsi="Times New Roman" w:cs="Times New Roman"/>
          <w:color w:val="202122"/>
          <w:sz w:val="24"/>
          <w:szCs w:val="24"/>
          <w:highlight w:val="white"/>
          <w:rPrChange w:id="175" w:author="Matt Cheng" w:date="2022-03-22T16:44:00Z">
            <w:rPr>
              <w:color w:val="202122"/>
              <w:highlight w:val="white"/>
            </w:rPr>
          </w:rPrChang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0D14B3">
        <w:rPr>
          <w:rFonts w:ascii="Times New Roman" w:hAnsi="Times New Roman" w:cs="Times New Roman"/>
          <w:color w:val="202122"/>
          <w:sz w:val="24"/>
          <w:szCs w:val="24"/>
          <w:highlight w:val="white"/>
          <w:rPrChange w:id="176" w:author="Matt Cheng" w:date="2022-03-22T16:44:00Z">
            <w:rPr>
              <w:color w:val="202122"/>
              <w:highlight w:val="white"/>
            </w:rPr>
          </w:rPrChange>
        </w:rPr>
        <w:fldChar w:fldCharType="separate"/>
      </w:r>
      <w:r w:rsidR="00D119AF" w:rsidRPr="000D14B3">
        <w:rPr>
          <w:rFonts w:ascii="Times New Roman" w:hAnsi="Times New Roman" w:cs="Times New Roman"/>
          <w:noProof/>
          <w:color w:val="202122"/>
          <w:sz w:val="24"/>
          <w:szCs w:val="24"/>
          <w:highlight w:val="white"/>
          <w:rPrChange w:id="177" w:author="Matt Cheng" w:date="2022-03-22T16:44:00Z">
            <w:rPr>
              <w:noProof/>
              <w:color w:val="202122"/>
              <w:highlight w:val="white"/>
            </w:rPr>
          </w:rPrChange>
        </w:rPr>
        <w:t>(Ibbotson et al. 2006, 2011; Clark et al. 2016; Furey et al. 2016a)</w:t>
      </w:r>
      <w:r w:rsidR="004D4D52" w:rsidRPr="000D14B3">
        <w:rPr>
          <w:rFonts w:ascii="Times New Roman" w:hAnsi="Times New Roman" w:cs="Times New Roman"/>
          <w:color w:val="202122"/>
          <w:sz w:val="24"/>
          <w:szCs w:val="24"/>
          <w:highlight w:val="white"/>
          <w:rPrChange w:id="178" w:author="Matt Cheng" w:date="2022-03-22T16:44:00Z">
            <w:rPr>
              <w:color w:val="202122"/>
              <w:highlight w:val="white"/>
            </w:rPr>
          </w:rPrChange>
        </w:rPr>
        <w:fldChar w:fldCharType="end"/>
      </w:r>
      <w:r w:rsidR="004D4D52" w:rsidRPr="000D14B3">
        <w:rPr>
          <w:rFonts w:ascii="Times New Roman" w:hAnsi="Times New Roman" w:cs="Times New Roman"/>
          <w:color w:val="202122"/>
          <w:sz w:val="24"/>
          <w:szCs w:val="24"/>
          <w:highlight w:val="white"/>
          <w:rPrChange w:id="179" w:author="Matt Cheng" w:date="2022-03-22T16:44:00Z">
            <w:rPr>
              <w:color w:val="202122"/>
              <w:highlight w:val="white"/>
            </w:rPr>
          </w:rPrChange>
        </w:rPr>
        <w:t>.</w:t>
      </w:r>
      <w:r w:rsidR="00BE04BC" w:rsidRPr="000D14B3">
        <w:rPr>
          <w:rFonts w:ascii="Times New Roman" w:hAnsi="Times New Roman" w:cs="Times New Roman"/>
          <w:color w:val="202122"/>
          <w:sz w:val="24"/>
          <w:szCs w:val="24"/>
          <w:rPrChange w:id="180" w:author="Matt Cheng" w:date="2022-03-22T16:44:00Z">
            <w:rPr>
              <w:color w:val="202122"/>
            </w:rPr>
          </w:rPrChange>
        </w:rPr>
        <w:t xml:space="preserve"> Furthermore, smolts can synchronize their migrations to find safety in numbers or “swamp” predators </w:t>
      </w:r>
      <w:r w:rsidR="00884787" w:rsidRPr="000D14B3">
        <w:rPr>
          <w:rFonts w:ascii="Times New Roman" w:hAnsi="Times New Roman" w:cs="Times New Roman"/>
          <w:color w:val="202122"/>
          <w:sz w:val="24"/>
          <w:szCs w:val="24"/>
          <w:rPrChange w:id="181" w:author="Matt Cheng" w:date="2022-03-22T16:44:00Z">
            <w:rPr>
              <w:color w:val="202122"/>
            </w:rPr>
          </w:rPrChange>
        </w:rPr>
        <w:fldChar w:fldCharType="begin"/>
      </w:r>
      <w:r w:rsidR="004A2447" w:rsidRPr="000D14B3">
        <w:rPr>
          <w:rFonts w:ascii="Times New Roman" w:hAnsi="Times New Roman" w:cs="Times New Roman"/>
          <w:color w:val="202122"/>
          <w:sz w:val="24"/>
          <w:szCs w:val="24"/>
          <w:rPrChange w:id="182" w:author="Matt Cheng" w:date="2022-03-22T16:44:00Z">
            <w:rPr>
              <w:color w:val="202122"/>
            </w:rPr>
          </w:rPrChange>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w:instrText>
      </w:r>
      <w:r w:rsidR="004A2447" w:rsidRPr="000D14B3">
        <w:rPr>
          <w:rFonts w:ascii="Times New Roman" w:hAnsi="Times New Roman" w:cs="Times New Roman"/>
          <w:color w:val="202122"/>
          <w:sz w:val="24"/>
          <w:szCs w:val="24"/>
          <w:rPrChange w:id="183" w:author="Matt Cheng" w:date="2022-03-22T16:44:00Z">
            <w:rPr>
              <w:rFonts w:ascii="Cambria Math" w:hAnsi="Cambria Math" w:cs="Cambria Math"/>
              <w:color w:val="202122"/>
            </w:rPr>
          </w:rPrChange>
        </w:rPr>
        <w:instrText>‐</w:instrText>
      </w:r>
      <w:r w:rsidR="004A2447" w:rsidRPr="000D14B3">
        <w:rPr>
          <w:rFonts w:ascii="Times New Roman" w:hAnsi="Times New Roman" w:cs="Times New Roman"/>
          <w:color w:val="202122"/>
          <w:sz w:val="24"/>
          <w:szCs w:val="24"/>
          <w:rPrChange w:id="184" w:author="Matt Cheng" w:date="2022-03-22T16:44:00Z">
            <w:rPr>
              <w:color w:val="202122"/>
            </w:rPr>
          </w:rPrChange>
        </w:rPr>
        <w:instrText xml:space="preserve">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0D14B3">
        <w:rPr>
          <w:rFonts w:ascii="Times New Roman" w:hAnsi="Times New Roman" w:cs="Times New Roman"/>
          <w:color w:val="202122"/>
          <w:sz w:val="24"/>
          <w:szCs w:val="24"/>
          <w:rPrChange w:id="185" w:author="Matt Cheng" w:date="2022-03-22T16:44:00Z">
            <w:rPr>
              <w:color w:val="202122"/>
            </w:rPr>
          </w:rPrChange>
        </w:rPr>
        <w:fldChar w:fldCharType="separate"/>
      </w:r>
      <w:r w:rsidR="00D119AF" w:rsidRPr="000D14B3">
        <w:rPr>
          <w:rFonts w:ascii="Times New Roman" w:hAnsi="Times New Roman" w:cs="Times New Roman"/>
          <w:noProof/>
          <w:color w:val="202122"/>
          <w:sz w:val="24"/>
          <w:szCs w:val="24"/>
          <w:rPrChange w:id="186" w:author="Matt Cheng" w:date="2022-03-22T16:44:00Z">
            <w:rPr>
              <w:noProof/>
              <w:color w:val="202122"/>
            </w:rPr>
          </w:rPrChange>
        </w:rPr>
        <w:t>(Furey et al. 2016a, 2021b)</w:t>
      </w:r>
      <w:r w:rsidR="00884787" w:rsidRPr="000D14B3">
        <w:rPr>
          <w:rFonts w:ascii="Times New Roman" w:hAnsi="Times New Roman" w:cs="Times New Roman"/>
          <w:color w:val="202122"/>
          <w:sz w:val="24"/>
          <w:szCs w:val="24"/>
          <w:rPrChange w:id="187" w:author="Matt Cheng" w:date="2022-03-22T16:44:00Z">
            <w:rPr>
              <w:color w:val="202122"/>
            </w:rPr>
          </w:rPrChange>
        </w:rPr>
        <w:fldChar w:fldCharType="end"/>
      </w:r>
      <w:r w:rsidR="000D1863" w:rsidRPr="000D14B3">
        <w:rPr>
          <w:rFonts w:ascii="Times New Roman" w:hAnsi="Times New Roman" w:cs="Times New Roman"/>
          <w:color w:val="202122"/>
          <w:sz w:val="24"/>
          <w:szCs w:val="24"/>
          <w:highlight w:val="white"/>
          <w:rPrChange w:id="188" w:author="Matt Cheng" w:date="2022-03-22T16:44:00Z">
            <w:rPr>
              <w:color w:val="202122"/>
              <w:highlight w:val="white"/>
            </w:rPr>
          </w:rPrChange>
        </w:rPr>
        <w:t>.</w:t>
      </w:r>
      <w:r w:rsidR="002A1500" w:rsidRPr="000D14B3">
        <w:rPr>
          <w:rFonts w:ascii="Times New Roman" w:hAnsi="Times New Roman" w:cs="Times New Roman"/>
          <w:color w:val="202122"/>
          <w:sz w:val="24"/>
          <w:szCs w:val="24"/>
          <w:rPrChange w:id="189" w:author="Matt Cheng" w:date="2022-03-22T16:44:00Z">
            <w:rPr>
              <w:color w:val="202122"/>
            </w:rPr>
          </w:rPrChange>
        </w:rPr>
        <w:t xml:space="preserve"> However, how densities of migrating smolts could impact the foraging behavior of predators </w:t>
      </w:r>
      <w:r w:rsidR="00362A11" w:rsidRPr="000D14B3">
        <w:rPr>
          <w:rFonts w:ascii="Times New Roman" w:hAnsi="Times New Roman" w:cs="Times New Roman"/>
          <w:color w:val="202122"/>
          <w:sz w:val="24"/>
          <w:szCs w:val="24"/>
          <w:rPrChange w:id="190" w:author="Matt Cheng" w:date="2022-03-22T16:44:00Z">
            <w:rPr>
              <w:color w:val="202122"/>
            </w:rPr>
          </w:rPrChange>
        </w:rPr>
        <w:t xml:space="preserve">is less well studied. </w:t>
      </w:r>
    </w:p>
    <w:p w14:paraId="4877CCAC" w14:textId="26A863C8" w:rsidR="00E91D7D" w:rsidRPr="000D14B3" w:rsidRDefault="001B6364" w:rsidP="00CF128B">
      <w:pPr>
        <w:spacing w:line="480" w:lineRule="auto"/>
        <w:rPr>
          <w:color w:val="202122"/>
          <w:highlight w:val="white"/>
        </w:rPr>
      </w:pPr>
      <w:r w:rsidRPr="000D14B3">
        <w:rPr>
          <w:color w:val="202122"/>
        </w:rPr>
        <w:lastRenderedPageBreak/>
        <w:tab/>
      </w:r>
      <w:r w:rsidR="00276545" w:rsidRPr="000D14B3">
        <w:rPr>
          <w:color w:val="202122"/>
        </w:rPr>
        <w:t>Chilko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 and is </w:t>
      </w:r>
      <w:r w:rsidR="0061456B" w:rsidRPr="000D14B3">
        <w:rPr>
          <w:color w:val="202122"/>
          <w:highlight w:val="white"/>
        </w:rPr>
        <w:t xml:space="preserve">used as an indicator of </w:t>
      </w:r>
      <w:r w:rsidR="00A63F8E" w:rsidRPr="000D14B3">
        <w:rPr>
          <w:color w:val="202122"/>
          <w:highlight w:val="white"/>
        </w:rPr>
        <w:t>Sockeye Salmon</w:t>
      </w:r>
      <w:r w:rsidR="00276545" w:rsidRPr="000D14B3">
        <w:rPr>
          <w:color w:val="202122"/>
          <w:highlight w:val="white"/>
        </w:rPr>
        <w:t xml:space="preserve"> </w:t>
      </w:r>
      <w:r w:rsidR="00BF1B8E" w:rsidRPr="000D14B3">
        <w:rPr>
          <w:color w:val="202122"/>
          <w:highlight w:val="white"/>
        </w:rPr>
        <w:t xml:space="preserve">abundance </w:t>
      </w:r>
      <w:r w:rsidR="0061456B" w:rsidRPr="000D14B3">
        <w:rPr>
          <w:color w:val="202122"/>
          <w:highlight w:val="white"/>
        </w:rPr>
        <w:t xml:space="preserve">for the entire Fraser River watershed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Chilko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ins w:id="191" w:author="Matt Cheng" w:date="2022-03-22T16:54:00Z">
        <w:r w:rsidR="00E54A3F" w:rsidRPr="000D14B3">
          <w:rPr>
            <w:color w:val="202122"/>
            <w:highlight w:val="white"/>
          </w:rPr>
          <w:t xml:space="preserve">and </w:t>
        </w:r>
      </w:ins>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 xml:space="preserve">high-risk relative to the turbid waters </w:t>
      </w:r>
      <w:del w:id="192" w:author="Matt Cheng" w:date="2022-03-22T16:55:00Z">
        <w:r w:rsidR="002078C4" w:rsidRPr="000D14B3" w:rsidDel="005E56F3">
          <w:rPr>
            <w:color w:val="202122"/>
            <w:highlight w:val="white"/>
          </w:rPr>
          <w:delText xml:space="preserve">such as </w:delText>
        </w:r>
      </w:del>
      <w:ins w:id="193" w:author="Matt Cheng" w:date="2022-03-22T16:55:00Z">
        <w:r w:rsidR="005E56F3" w:rsidRPr="000D14B3">
          <w:rPr>
            <w:color w:val="202122"/>
            <w:highlight w:val="white"/>
          </w:rPr>
          <w:t>occurring in</w:t>
        </w:r>
        <w:r w:rsidR="0034039B" w:rsidRPr="000D14B3">
          <w:rPr>
            <w:color w:val="202122"/>
            <w:highlight w:val="white"/>
          </w:rPr>
          <w:t xml:space="preserve"> </w:t>
        </w:r>
      </w:ins>
      <w:r w:rsidR="002078C4" w:rsidRPr="000D14B3">
        <w:rPr>
          <w:color w:val="202122"/>
          <w:highlight w:val="white"/>
        </w:rPr>
        <w:t xml:space="preserve">the Fraser River, further </w:t>
      </w:r>
      <w:r w:rsidR="00273DE3" w:rsidRPr="000D14B3">
        <w:rPr>
          <w:color w:val="202122"/>
          <w:highlight w:val="white"/>
        </w:rPr>
        <w:t>downstream</w:t>
      </w:r>
      <w:r w:rsidR="002078C4" w:rsidRPr="000D14B3">
        <w:rPr>
          <w:color w:val="202122"/>
          <w:highlight w:val="white"/>
        </w:rPr>
        <w:t xml:space="preserve"> </w:t>
      </w:r>
      <w:r w:rsidR="00CF128B" w:rsidRPr="000D14B3">
        <w:rPr>
          <w:color w:val="202122"/>
          <w:highlight w:val="white"/>
        </w:rPr>
        <w:fldChar w:fldCharType="begin"/>
      </w:r>
      <w:r w:rsidR="004A2447" w:rsidRPr="000D14B3">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Salvelinus confluentus</w:t>
      </w:r>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r w:rsidR="002078C4" w:rsidRPr="000D14B3">
        <w:rPr>
          <w:color w:val="202122"/>
        </w:rPr>
        <w:t>Furey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Chilko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Chilko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B612AF" w:rsidRPr="000D14B3">
        <w:rPr>
          <w:color w:val="202122"/>
          <w:highlight w:val="white"/>
        </w:rPr>
        <w:t xml:space="preserve">, </w:t>
      </w:r>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2CAD13EF"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ins w:id="194" w:author="Matt Cheng" w:date="2022-03-21T09:28:00Z">
        <w:r w:rsidR="00B5126D" w:rsidRPr="000D14B3">
          <w:rPr>
            <w:color w:val="202124"/>
            <w:highlight w:val="white"/>
          </w:rPr>
          <w:t xml:space="preserve"> and relative abundance</w:t>
        </w:r>
      </w:ins>
      <w:ins w:id="195" w:author="Matt Cheng" w:date="2022-03-21T09:29:00Z">
        <w:r w:rsidR="00532917" w:rsidRPr="000D14B3">
          <w:rPr>
            <w:color w:val="202124"/>
            <w:highlight w:val="white"/>
          </w:rPr>
          <w:t>s</w:t>
        </w:r>
      </w:ins>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Chilko Lake-River outlet</w:t>
      </w:r>
      <w:r w:rsidR="00E22807" w:rsidRPr="000D14B3">
        <w:rPr>
          <w:color w:val="202124"/>
          <w:highlight w:val="white"/>
        </w:rPr>
        <w:t xml:space="preserve"> during the smolt outmigration</w:t>
      </w:r>
      <w:r w:rsidR="00273DE3" w:rsidRPr="000D14B3">
        <w:rPr>
          <w:color w:val="202124"/>
          <w:highlight w:val="white"/>
        </w:rPr>
        <w:t xml:space="preserve"> </w:t>
      </w:r>
      <w:del w:id="196" w:author="Matt Cheng" w:date="2022-03-22T16:58:00Z">
        <w:r w:rsidR="00273DE3" w:rsidRPr="000D14B3" w:rsidDel="005412B5">
          <w:rPr>
            <w:color w:val="202124"/>
            <w:highlight w:val="white"/>
          </w:rPr>
          <w:delText>to</w:delText>
        </w:r>
        <w:r w:rsidRPr="000D14B3" w:rsidDel="005412B5">
          <w:rPr>
            <w:color w:val="202124"/>
            <w:highlight w:val="white"/>
          </w:rPr>
          <w:delText>:</w:delText>
        </w:r>
      </w:del>
      <w:ins w:id="197" w:author="Matt Cheng" w:date="2022-03-22T16:58:00Z">
        <w:r w:rsidR="005412B5" w:rsidRPr="000D14B3">
          <w:rPr>
            <w:color w:val="202124"/>
            <w:highlight w:val="white"/>
          </w:rPr>
          <w:t>to:</w:t>
        </w:r>
      </w:ins>
      <w:r w:rsidRPr="000D14B3">
        <w:rPr>
          <w:color w:val="202124"/>
          <w:highlight w:val="white"/>
        </w:rPr>
        <w:t xml:space="preserve"> </w:t>
      </w:r>
      <w:del w:id="198" w:author="Matt Cheng" w:date="2022-03-22T16:58:00Z">
        <w:r w:rsidR="00E22807" w:rsidRPr="000D14B3" w:rsidDel="005412B5">
          <w:rPr>
            <w:color w:val="202124"/>
            <w:highlight w:val="white"/>
          </w:rPr>
          <w:delText xml:space="preserve"> </w:delText>
        </w:r>
      </w:del>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w:t>
      </w:r>
      <w:r w:rsidRPr="000D14B3">
        <w:rPr>
          <w:color w:val="202124"/>
          <w:highlight w:val="white"/>
        </w:rPr>
        <w:lastRenderedPageBreak/>
        <w:t xml:space="preserve">feeding activity, </w:t>
      </w:r>
      <w:ins w:id="199" w:author="Matt Cheng" w:date="2022-03-21T09:27:00Z">
        <w:r w:rsidR="00EE24E7" w:rsidRPr="000D14B3">
          <w:rPr>
            <w:color w:val="202124"/>
            <w:highlight w:val="white"/>
          </w:rPr>
          <w:t xml:space="preserve">and </w:t>
        </w:r>
      </w:ins>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ins w:id="200" w:author="Matt Cheng" w:date="2022-03-21T09:27:00Z">
        <w:r w:rsidR="00B45D97" w:rsidRPr="000D14B3">
          <w:rPr>
            <w:color w:val="202124"/>
            <w:highlight w:val="white"/>
          </w:rPr>
          <w:t xml:space="preserve">. </w:t>
        </w:r>
      </w:ins>
      <w:del w:id="201" w:author="Matt Cheng" w:date="2022-03-21T09:27:00Z">
        <w:r w:rsidR="00E22807" w:rsidRPr="000D14B3" w:rsidDel="00B45D97">
          <w:rPr>
            <w:color w:val="202124"/>
            <w:highlight w:val="white"/>
          </w:rPr>
          <w:delText xml:space="preserve">, </w:delText>
        </w:r>
        <w:r w:rsidRPr="000D14B3" w:rsidDel="00B45D97">
          <w:rPr>
            <w:color w:val="202124"/>
            <w:highlight w:val="white"/>
          </w:rPr>
          <w:delText xml:space="preserve">and </w:delText>
        </w:r>
        <w:r w:rsidR="00E22807" w:rsidRPr="000D14B3" w:rsidDel="00B45D97">
          <w:rPr>
            <w:color w:val="202124"/>
            <w:highlight w:val="white"/>
          </w:rPr>
          <w:delText>3</w:delText>
        </w:r>
        <w:r w:rsidRPr="000D14B3" w:rsidDel="00B45D97">
          <w:rPr>
            <w:color w:val="202124"/>
            <w:highlight w:val="white"/>
          </w:rPr>
          <w:delText xml:space="preserve">) </w:delText>
        </w:r>
        <w:r w:rsidR="00E22807" w:rsidRPr="000D14B3" w:rsidDel="00B45D97">
          <w:rPr>
            <w:color w:val="202124"/>
            <w:highlight w:val="white"/>
          </w:rPr>
          <w:delText xml:space="preserve">determine </w:delText>
        </w:r>
        <w:r w:rsidRPr="000D14B3" w:rsidDel="00B45D97">
          <w:rPr>
            <w:color w:val="202124"/>
            <w:highlight w:val="white"/>
          </w:rPr>
          <w:delText xml:space="preserve">if the DIDSON system can provide accurate estimates of Bull Trout </w:delText>
        </w:r>
        <w:r w:rsidR="000E3637" w:rsidRPr="000D14B3" w:rsidDel="00B45D97">
          <w:rPr>
            <w:color w:val="202124"/>
            <w:highlight w:val="white"/>
          </w:rPr>
          <w:delText xml:space="preserve">length </w:delText>
        </w:r>
        <w:r w:rsidRPr="000D14B3" w:rsidDel="00B45D97">
          <w:rPr>
            <w:color w:val="202124"/>
            <w:highlight w:val="white"/>
          </w:rPr>
          <w:delText xml:space="preserve">distributions. </w:delText>
        </w:r>
      </w:del>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Study 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0D5AA9DF" w14:textId="77777777" w:rsidR="005E16DC" w:rsidRPr="000D14B3" w:rsidRDefault="005E16DC" w:rsidP="00074367">
      <w:pPr>
        <w:rPr>
          <w:i/>
        </w:rPr>
      </w:pPr>
    </w:p>
    <w:p w14:paraId="34E7491D" w14:textId="5CB45CEE" w:rsidR="00B8244C" w:rsidRPr="000D14B3" w:rsidRDefault="00B8244C" w:rsidP="00846686">
      <w:pPr>
        <w:spacing w:line="480" w:lineRule="auto"/>
        <w:rPr>
          <w:color w:val="000000"/>
        </w:rPr>
      </w:pPr>
      <w:r w:rsidRPr="000D14B3">
        <w:t xml:space="preserve">This study was conducted </w:t>
      </w:r>
      <w:r w:rsidR="0026375E" w:rsidRPr="000D14B3">
        <w:t>at the outlet of Chilko Lake</w:t>
      </w:r>
      <w:r w:rsidR="008138CF" w:rsidRPr="000D14B3">
        <w:t xml:space="preserve"> </w:t>
      </w:r>
      <w:r w:rsidRPr="000D14B3">
        <w:t xml:space="preserve">(also known as </w:t>
      </w:r>
      <w:r w:rsidRPr="000D14B3">
        <w:rPr>
          <w:highlight w:val="white"/>
        </w:rPr>
        <w:t>Tŝilhqox Biny)</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(Fig. 1). Chilko Lake is a 180 km</w:t>
      </w:r>
      <w:r w:rsidRPr="000D14B3">
        <w:rPr>
          <w:vertAlign w:val="superscript"/>
        </w:rPr>
        <w:t>2</w:t>
      </w:r>
      <w:r w:rsidRPr="000D14B3">
        <w:t xml:space="preserve">, high elevation (~1100 m.a.s.l) lake that has a north-south orientation and </w:t>
      </w:r>
      <w:r w:rsidR="00926397" w:rsidRPr="000D14B3">
        <w:t xml:space="preserve">is </w:t>
      </w:r>
      <w:ins w:id="202" w:author="Matt Cheng" w:date="2022-03-21T08:42:00Z">
        <w:r w:rsidR="008F57DD" w:rsidRPr="000D14B3">
          <w:t xml:space="preserve">approximately </w:t>
        </w:r>
      </w:ins>
      <w:del w:id="203" w:author="Matt Cheng" w:date="2022-03-21T08:42:00Z">
        <w:r w:rsidRPr="000D14B3" w:rsidDel="008F57DD">
          <w:delText>~</w:delText>
        </w:r>
      </w:del>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ins w:id="204" w:author="Hinch, Scott" w:date="2022-03-15T12:40:00Z">
        <w:r w:rsidR="00092365" w:rsidRPr="000D14B3">
          <w:t xml:space="preserve"> </w:t>
        </w:r>
      </w:ins>
      <w:r w:rsidRPr="000D14B3">
        <w:t>The DFO counting fence is located approximately 1.</w:t>
      </w:r>
      <w:r w:rsidR="00396D10" w:rsidRPr="000D14B3">
        <w:t>3</w:t>
      </w:r>
      <w:r w:rsidR="00543B47" w:rsidRPr="000D14B3">
        <w:t>-</w:t>
      </w:r>
      <w:r w:rsidRPr="000D14B3">
        <w:t xml:space="preserve">km downstream from Chilko Lake (Fig. 1) and has been deployed annually since the early 1950s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092365" w:rsidRPr="000D14B3">
        <w:t xml:space="preserve">in order to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32E9C0AF" w14:textId="3BB6685F" w:rsidR="005E16DC" w:rsidRPr="000D14B3" w:rsidRDefault="005E16DC" w:rsidP="00E71425">
      <w:pPr>
        <w:spacing w:line="480" w:lineRule="auto"/>
        <w:rPr>
          <w:iCs/>
        </w:rPr>
      </w:pPr>
    </w:p>
    <w:p w14:paraId="319008EE" w14:textId="34B7F586"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del w:id="205" w:author="Matt Cheng" w:date="2022-03-22T17:01:00Z">
        <w:r w:rsidR="005C26B4" w:rsidRPr="000D14B3" w:rsidDel="00C801FE">
          <w:delText xml:space="preserve">from </w:delText>
        </w:r>
      </w:del>
      <w:ins w:id="206" w:author="Matt Cheng" w:date="2022-03-22T17:01:00Z">
        <w:r w:rsidR="00C801FE" w:rsidRPr="000D14B3">
          <w:t>of</w:t>
        </w:r>
        <w:r w:rsidR="00C801FE" w:rsidRPr="000D14B3">
          <w:t xml:space="preserve"> </w:t>
        </w:r>
      </w:ins>
      <w:r w:rsidR="005C26B4" w:rsidRPr="000D14B3">
        <w:t>Chilko River (site DR</w:t>
      </w:r>
      <w:r w:rsidR="00A86115" w:rsidRPr="000D14B3">
        <w:t>;</w:t>
      </w:r>
      <w:r w:rsidR="008402B2" w:rsidRPr="000D14B3">
        <w:rPr>
          <w:color w:val="000000"/>
        </w:rPr>
        <w:t xml:space="preserve"> 51.626, -124.142</w:t>
      </w:r>
      <w:r w:rsidR="005C26B4" w:rsidRPr="000D14B3">
        <w:t xml:space="preserve">) from April 21 – 22 2016 and downstream </w:t>
      </w:r>
      <w:del w:id="207" w:author="Matt Cheng" w:date="2022-03-22T17:01:00Z">
        <w:r w:rsidR="005C26B4" w:rsidRPr="000D14B3" w:rsidDel="0043251D">
          <w:delText xml:space="preserve">from </w:delText>
        </w:r>
      </w:del>
      <w:ins w:id="208" w:author="Matt Cheng" w:date="2022-03-22T17:01:00Z">
        <w:r w:rsidR="0043251D" w:rsidRPr="000D14B3">
          <w:t>of</w:t>
        </w:r>
        <w:r w:rsidR="0043251D" w:rsidRPr="000D14B3">
          <w:t xml:space="preserve"> </w:t>
        </w:r>
      </w:ins>
      <w:r w:rsidR="005C26B4" w:rsidRPr="000D14B3">
        <w:t>the counting fence (site DF</w:t>
      </w:r>
      <w:r w:rsidR="00615B2D" w:rsidRPr="000D14B3">
        <w:t>;</w:t>
      </w:r>
      <w:r w:rsidR="009D35DE" w:rsidRPr="000D14B3">
        <w:rPr>
          <w:color w:val="000000"/>
        </w:rPr>
        <w:t xml:space="preserve"> 51.625, -124.141</w:t>
      </w:r>
      <w:r w:rsidR="005C26B4" w:rsidRPr="000D14B3">
        <w:t>) from April 23 – 24 2016. Finally, the DIDSON was positioned at a narrow river segment (site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w:t>
      </w:r>
      <w:r w:rsidR="005C26B4" w:rsidRPr="000D14B3">
        <w:lastRenderedPageBreak/>
        <w:t xml:space="preserve">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on a custom-built metal tripod. This frame allowed the DIDSON to be placed ~0.5-m above the riverbed and </w:t>
      </w:r>
      <w:del w:id="209" w:author="Matt Cheng" w:date="2022-03-22T17:01:00Z">
        <w:r w:rsidR="003F4D55" w:rsidRPr="000D14B3" w:rsidDel="00F6780B">
          <w:rPr>
            <w:iCs/>
          </w:rPr>
          <w:delText xml:space="preserve">keep </w:delText>
        </w:r>
      </w:del>
      <w:ins w:id="210" w:author="Matt Cheng" w:date="2022-03-22T17:01:00Z">
        <w:r w:rsidR="00F6780B" w:rsidRPr="000D14B3">
          <w:rPr>
            <w:iCs/>
          </w:rPr>
          <w:t>kept</w:t>
        </w:r>
        <w:r w:rsidR="00F6780B" w:rsidRPr="000D14B3">
          <w:rPr>
            <w:iCs/>
          </w:rPr>
          <w:t xml:space="preserve"> </w:t>
        </w:r>
      </w:ins>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data collection and video 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55AB685E" w14:textId="77777777" w:rsidR="00697CB8" w:rsidRPr="000D14B3" w:rsidRDefault="00440B18" w:rsidP="00E71425">
      <w:pPr>
        <w:spacing w:line="480" w:lineRule="auto"/>
        <w:rPr>
          <w:ins w:id="211" w:author="Matt Cheng" w:date="2022-03-21T08:46:00Z"/>
        </w:rPr>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w:t>
      </w:r>
      <w:moveFromRangeStart w:id="212" w:author="Matt Cheng" w:date="2022-03-21T08:43:00Z" w:name="move98744652"/>
      <w:moveFrom w:id="213" w:author="Matt Cheng" w:date="2022-03-21T08:43:00Z">
        <w:r w:rsidR="003F41B0" w:rsidRPr="000D14B3" w:rsidDel="008F57DD">
          <w:t xml:space="preserve">Bull Trout were identified based on their body shape (elongated) and large size relative to out-migrating smolts. Conversely, Sockeye Salmon smolts were identified based on schooling behavior which generated easily identifiable “clouds” of small fish grouped tightly together. </w:t>
        </w:r>
      </w:moveFrom>
      <w:moveFromRangeEnd w:id="212"/>
      <w:commentRangeStart w:id="214"/>
      <w:r w:rsidRPr="000D14B3">
        <w:t xml:space="preserve">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commentRangeEnd w:id="214"/>
      <w:r w:rsidR="007B3CDC" w:rsidRPr="000D14B3">
        <w:rPr>
          <w:rStyle w:val="CommentReference"/>
          <w:rFonts w:eastAsia="Arial"/>
          <w:sz w:val="24"/>
          <w:szCs w:val="24"/>
          <w:lang w:val="en"/>
        </w:rPr>
        <w:commentReference w:id="214"/>
      </w:r>
      <w:r w:rsidRPr="000D14B3">
        <w:t xml:space="preserve">. </w:t>
      </w:r>
    </w:p>
    <w:p w14:paraId="2437B7A0" w14:textId="41CD1D79" w:rsidR="00DA08DB" w:rsidRPr="000D14B3" w:rsidDel="00F2558F" w:rsidRDefault="00697CB8">
      <w:pPr>
        <w:spacing w:line="480" w:lineRule="auto"/>
        <w:rPr>
          <w:del w:id="215" w:author="Matt Cheng" w:date="2022-03-21T09:14:00Z"/>
        </w:rPr>
      </w:pPr>
      <w:moveToRangeStart w:id="216" w:author="Matt Cheng" w:date="2022-03-21T08:46:00Z" w:name="move98744626"/>
      <w:moveTo w:id="217" w:author="Matt Cheng" w:date="2022-03-21T08:46:00Z">
        <w:r w:rsidRPr="000D14B3">
          <w:t xml:space="preserve">Because Bull Trout are the primary piscivorous predator of migrating smolts in this system </w:t>
        </w:r>
        <w:r w:rsidRPr="000D14B3">
          <w:fldChar w:fldCharType="begin"/>
        </w:r>
        <w:r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Pr="000D14B3">
          <w:fldChar w:fldCharType="separate"/>
        </w:r>
        <w:r w:rsidRPr="000D14B3">
          <w:rPr>
            <w:noProof/>
          </w:rPr>
          <w:t>(Furey et al. 2015, 2016b)</w:t>
        </w:r>
        <w:r w:rsidRPr="000D14B3">
          <w:fldChar w:fldCharType="end"/>
        </w:r>
        <w:r w:rsidRPr="000D14B3">
          <w:t xml:space="preserve">, </w:t>
        </w:r>
        <w:commentRangeStart w:id="218"/>
        <w:r w:rsidRPr="000D14B3">
          <w:t>we assumed that large fish on the screen were Bull Trout, but there are other fishes (mountain whitefish and rainbow trout primarily) that are</w:t>
        </w:r>
      </w:moveTo>
      <w:ins w:id="219" w:author="Matt Cheng" w:date="2022-03-22T17:02:00Z">
        <w:r w:rsidR="00627C41" w:rsidRPr="000D14B3">
          <w:t xml:space="preserve"> also</w:t>
        </w:r>
      </w:ins>
      <w:moveTo w:id="220" w:author="Matt Cheng" w:date="2022-03-21T08:46:00Z">
        <w:r w:rsidRPr="000D14B3">
          <w:t xml:space="preserve"> present</w:t>
        </w:r>
      </w:moveTo>
      <w:ins w:id="221" w:author="Matt Cheng" w:date="2022-03-21T08:46:00Z">
        <w:r w:rsidRPr="000D14B3">
          <w:t xml:space="preserve">. As such, </w:t>
        </w:r>
      </w:ins>
      <w:moveTo w:id="222" w:author="Matt Cheng" w:date="2022-03-21T08:46:00Z">
        <w:del w:id="223" w:author="Matt Cheng" w:date="2022-03-21T08:46:00Z">
          <w:r w:rsidRPr="000D14B3" w:rsidDel="00697CB8">
            <w:delText xml:space="preserve"> (see Discussion). </w:delText>
          </w:r>
          <w:commentRangeEnd w:id="218"/>
          <w:r w:rsidRPr="000D14B3" w:rsidDel="00697CB8">
            <w:rPr>
              <w:rStyle w:val="CommentReference"/>
              <w:rFonts w:eastAsia="Arial"/>
              <w:sz w:val="24"/>
              <w:szCs w:val="24"/>
              <w:lang w:val="en"/>
            </w:rPr>
            <w:commentReference w:id="218"/>
          </w:r>
        </w:del>
      </w:moveTo>
      <w:moveToRangeStart w:id="224" w:author="Matt Cheng" w:date="2022-03-21T08:43:00Z" w:name="move98744652"/>
      <w:moveToRangeEnd w:id="216"/>
      <w:moveTo w:id="225" w:author="Matt Cheng" w:date="2022-03-21T08:43:00Z">
        <w:r w:rsidR="008F57DD" w:rsidRPr="000D14B3">
          <w:t xml:space="preserve">Bull Trout were identified based on their body shape (elongated) and large size relative to </w:t>
        </w:r>
        <w:del w:id="226" w:author="Matt Cheng" w:date="2022-03-21T08:44:00Z">
          <w:r w:rsidR="008F57DD" w:rsidRPr="000D14B3" w:rsidDel="00B11561">
            <w:delText>out-migrating smolts</w:delText>
          </w:r>
        </w:del>
      </w:moveTo>
      <w:ins w:id="227" w:author="Matt Cheng" w:date="2022-03-21T08:44:00Z">
        <w:r w:rsidR="00B11561" w:rsidRPr="000D14B3">
          <w:t xml:space="preserve">other </w:t>
        </w:r>
      </w:ins>
      <w:ins w:id="228" w:author="Matt Cheng" w:date="2022-03-21T08:46:00Z">
        <w:r w:rsidRPr="000D14B3">
          <w:t>species.</w:t>
        </w:r>
      </w:ins>
      <w:ins w:id="229" w:author="Matt Cheng" w:date="2022-03-21T08:45:00Z">
        <w:r w:rsidRPr="000D14B3">
          <w:t xml:space="preserve"> Conversely, </w:t>
        </w:r>
      </w:ins>
      <w:ins w:id="230" w:author="Matt Cheng" w:date="2022-03-21T08:56:00Z">
        <w:r w:rsidR="00693655" w:rsidRPr="000D14B3">
          <w:t xml:space="preserve">“clouds” of small fish grouped tightly together were identified as Sockeye Salmon smolts because of their schooling behavior and </w:t>
        </w:r>
      </w:ins>
      <w:ins w:id="231" w:author="Matt Cheng" w:date="2022-03-21T08:57:00Z">
        <w:r w:rsidR="00693655" w:rsidRPr="000D14B3">
          <w:t>their outmigration timing (April</w:t>
        </w:r>
      </w:ins>
      <w:ins w:id="232" w:author="Matt Cheng" w:date="2022-03-21T08:58:00Z">
        <w:r w:rsidR="00127543" w:rsidRPr="000D14B3">
          <w:t xml:space="preserve"> - May</w:t>
        </w:r>
      </w:ins>
      <w:ins w:id="233" w:author="Matt Cheng" w:date="2022-03-21T08:57:00Z">
        <w:r w:rsidR="00693655" w:rsidRPr="000D14B3">
          <w:t xml:space="preserve">) </w:t>
        </w:r>
      </w:ins>
      <w:ins w:id="234" w:author="Matt Cheng" w:date="2022-03-21T08:59:00Z">
        <w:r w:rsidR="00D82053" w:rsidRPr="000D14B3">
          <w:t>coinciding</w:t>
        </w:r>
      </w:ins>
      <w:ins w:id="235" w:author="Matt Cheng" w:date="2022-03-21T08:58:00Z">
        <w:r w:rsidR="00693655" w:rsidRPr="000D14B3">
          <w:t xml:space="preserve"> with</w:t>
        </w:r>
      </w:ins>
      <w:ins w:id="236" w:author="Matt Cheng" w:date="2022-03-21T08:57:00Z">
        <w:r w:rsidR="00693655" w:rsidRPr="000D14B3">
          <w:t xml:space="preserve"> our sampling period</w:t>
        </w:r>
      </w:ins>
      <w:ins w:id="237" w:author="Matt Cheng" w:date="2022-03-21T08:59:00Z">
        <w:r w:rsidR="00127543" w:rsidRPr="000D14B3">
          <w:t xml:space="preserve">. </w:t>
        </w:r>
      </w:ins>
      <w:commentRangeStart w:id="238"/>
      <w:moveTo w:id="239" w:author="Matt Cheng" w:date="2022-03-21T08:43:00Z">
        <w:del w:id="240" w:author="Matt Cheng" w:date="2022-03-21T08:44:00Z">
          <w:r w:rsidR="008F57DD" w:rsidRPr="000D14B3" w:rsidDel="008F57DD">
            <w:delText xml:space="preserve">. </w:delText>
          </w:r>
        </w:del>
        <w:del w:id="241" w:author="Matt Cheng" w:date="2022-03-21T08:46:00Z">
          <w:r w:rsidR="008F57DD" w:rsidRPr="000D14B3" w:rsidDel="00697CB8">
            <w:delText xml:space="preserve">Conversely, </w:delText>
          </w:r>
        </w:del>
        <w:del w:id="242" w:author="Matt Cheng" w:date="2022-03-21T08:56:00Z">
          <w:r w:rsidR="008F57DD" w:rsidRPr="000D14B3" w:rsidDel="00693655">
            <w:delText>Sockeye Salmon smolts were identified based on schooling behavior which generated easily identifiable “clouds” of small fish grouped tightly together.</w:delText>
          </w:r>
        </w:del>
      </w:moveTo>
      <w:moveToRangeEnd w:id="224"/>
      <w:r w:rsidR="003F41B0" w:rsidRPr="000D14B3">
        <w:t>For the purposes of this study, we defined i</w:t>
      </w:r>
      <w:r w:rsidR="007B7FA6" w:rsidRPr="000D14B3">
        <w:t xml:space="preserve">nteractions </w:t>
      </w:r>
      <w:r w:rsidR="003F41B0" w:rsidRPr="000D14B3">
        <w:t>as</w:t>
      </w:r>
      <w:r w:rsidR="007B7FA6" w:rsidRPr="000D14B3">
        <w:t xml:space="preserve"> any </w:t>
      </w:r>
      <w:r w:rsidR="003F41B0" w:rsidRPr="000D14B3">
        <w:t xml:space="preserve">instance </w:t>
      </w:r>
      <w:r w:rsidR="0062606D" w:rsidRPr="000D14B3">
        <w:t xml:space="preserve">when </w:t>
      </w:r>
      <w:r w:rsidR="007B7FA6" w:rsidRPr="000D14B3">
        <w:t>it appeared that either Bull Trout or smolts (or both) reacted to the presence or proximity of the other within the video</w:t>
      </w:r>
      <w:r w:rsidR="00A126B4" w:rsidRPr="000D14B3">
        <w:t>.</w:t>
      </w:r>
      <w:r w:rsidR="00440B18" w:rsidRPr="000D14B3">
        <w:t xml:space="preserve"> </w:t>
      </w:r>
      <w:commentRangeEnd w:id="238"/>
      <w:r w:rsidR="004958C8" w:rsidRPr="000D14B3">
        <w:rPr>
          <w:rStyle w:val="CommentReference"/>
          <w:rFonts w:eastAsia="Arial"/>
          <w:sz w:val="24"/>
          <w:szCs w:val="24"/>
          <w:lang w:val="en"/>
        </w:rPr>
        <w:commentReference w:id="238"/>
      </w:r>
      <w:commentRangeStart w:id="243"/>
      <w:r w:rsidR="00440B18" w:rsidRPr="000D14B3">
        <w:t xml:space="preserve">For every interaction that was recorded, the </w:t>
      </w:r>
      <w:r w:rsidR="003F41B0" w:rsidRPr="000D14B3">
        <w:t>date and time</w:t>
      </w:r>
      <w:r w:rsidR="00440B18" w:rsidRPr="000D14B3">
        <w:t xml:space="preserve"> and lengths of Bull Trout were recorded. The </w:t>
      </w:r>
      <w:r w:rsidR="00354A6D" w:rsidRPr="000D14B3">
        <w:t xml:space="preserve">total length (TL) </w:t>
      </w:r>
      <w:r w:rsidR="00440B18" w:rsidRPr="000D14B3">
        <w:t xml:space="preserve">of </w:t>
      </w:r>
      <w:r w:rsidR="00354A6D" w:rsidRPr="000D14B3">
        <w:t xml:space="preserve">all </w:t>
      </w:r>
      <w:r w:rsidR="00440B18" w:rsidRPr="000D14B3">
        <w:t xml:space="preserve">Bull Trout at a given interaction were recorded using the “Measure” tool </w:t>
      </w:r>
      <w:r w:rsidR="00354A6D" w:rsidRPr="000D14B3">
        <w:t xml:space="preserve">to the nearest cm </w:t>
      </w:r>
      <w:r w:rsidR="00440B18" w:rsidRPr="000D14B3">
        <w:t xml:space="preserve">within the DIDSON </w:t>
      </w:r>
      <w:r w:rsidR="00440B18" w:rsidRPr="000D14B3">
        <w:lastRenderedPageBreak/>
        <w:t>Control and Display software</w:t>
      </w:r>
      <w:ins w:id="244" w:author="Matt Cheng" w:date="2022-03-22T17:04:00Z">
        <w:r w:rsidR="004958C8" w:rsidRPr="000D14B3">
          <w:t>, and</w:t>
        </w:r>
        <w:r w:rsidR="00494682" w:rsidRPr="000D14B3">
          <w:t xml:space="preserve"> </w:t>
        </w:r>
      </w:ins>
      <w:ins w:id="245" w:author="Matt Cheng" w:date="2022-03-21T09:13:00Z">
        <w:r w:rsidR="00B1042A" w:rsidRPr="000D14B3">
          <w:t xml:space="preserve">were measured </w:t>
        </w:r>
        <w:r w:rsidR="000B022C" w:rsidRPr="000D14B3">
          <w:t xml:space="preserve">to </w:t>
        </w:r>
      </w:ins>
      <w:ins w:id="246" w:author="Matt Cheng" w:date="2022-03-21T09:22:00Z">
        <w:r w:rsidR="00D2705F" w:rsidRPr="000D14B3">
          <w:t>gain a coarse understanding of length distributions of presumed Bull Trou</w:t>
        </w:r>
      </w:ins>
      <w:ins w:id="247" w:author="Matt Cheng" w:date="2022-03-22T17:04:00Z">
        <w:r w:rsidR="006A5DE6" w:rsidRPr="000D14B3">
          <w:t>t</w:t>
        </w:r>
        <w:r w:rsidR="00D4155A" w:rsidRPr="000D14B3">
          <w:t xml:space="preserve"> in the system. </w:t>
        </w:r>
      </w:ins>
      <w:del w:id="248" w:author="Matt Cheng" w:date="2022-03-21T09:12:00Z">
        <w:r w:rsidR="00440B18" w:rsidRPr="000D14B3" w:rsidDel="00B1042A">
          <w:delText>.</w:delText>
        </w:r>
      </w:del>
    </w:p>
    <w:commentRangeEnd w:id="243"/>
    <w:p w14:paraId="1DEB22BE" w14:textId="612460C2" w:rsidR="00F2558F" w:rsidRPr="000D14B3" w:rsidRDefault="006814E7" w:rsidP="00D2705F">
      <w:pPr>
        <w:spacing w:line="480" w:lineRule="auto"/>
        <w:rPr>
          <w:ins w:id="249" w:author="Matt Cheng" w:date="2022-03-21T09:16:00Z"/>
        </w:rPr>
      </w:pPr>
      <w:ins w:id="250" w:author="Matt Cheng" w:date="2022-03-21T09:16:00Z">
        <w:r w:rsidRPr="000D14B3">
          <w:rPr>
            <w:rStyle w:val="CommentReference"/>
            <w:rFonts w:eastAsia="Arial"/>
            <w:sz w:val="24"/>
            <w:szCs w:val="24"/>
            <w:lang w:val="en"/>
          </w:rPr>
          <w:commentReference w:id="243"/>
        </w:r>
      </w:ins>
    </w:p>
    <w:p w14:paraId="7508906E" w14:textId="1A92EB04"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del w:id="251" w:author="Matt Cheng" w:date="2022-03-21T09:11:00Z">
        <w:r w:rsidRPr="000D14B3" w:rsidDel="00DA4349">
          <w:delText>and to measure the lengths of interacting Bull Trout</w:delText>
        </w:r>
      </w:del>
      <w:ins w:id="252" w:author="Matt Cheng" w:date="2022-03-21T09:11:00Z">
        <w:r w:rsidR="00DA4349" w:rsidRPr="000D14B3">
          <w:t>between Bull Trout and Sockeye Salmon smolts</w:t>
        </w:r>
      </w:ins>
      <w:r w:rsidRPr="000D14B3">
        <w:t xml:space="preserve">. Further, these videos were viewed using the “Background Subtraction” tool to remove potential static background and to better visualize fish passing through the video. </w:t>
      </w:r>
      <w:moveFromRangeStart w:id="253" w:author="Matt Cheng" w:date="2022-03-21T08:46:00Z" w:name="move98744626"/>
      <w:moveFrom w:id="254" w:author="Matt Cheng" w:date="2022-03-21T08:46:00Z">
        <w:r w:rsidRPr="000D14B3" w:rsidDel="008F57DD">
          <w:t xml:space="preserve">Because Bull Trout are the primary piscivorous predator of migrating smolts in this system </w:t>
        </w:r>
        <w:r w:rsidR="00F843B6" w:rsidRPr="000D14B3" w:rsidDel="008F57DD">
          <w:fldChar w:fldCharType="begin"/>
        </w:r>
        <w:r w:rsidR="004A2447" w:rsidRPr="000D14B3" w:rsidDel="008F57DD">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843B6" w:rsidRPr="000D14B3" w:rsidDel="008F57DD">
          <w:fldChar w:fldCharType="separate"/>
        </w:r>
        <w:r w:rsidR="00D119AF" w:rsidRPr="000D14B3" w:rsidDel="008F57DD">
          <w:rPr>
            <w:noProof/>
          </w:rPr>
          <w:t>(Furey et al. 2015, 2016b)</w:t>
        </w:r>
        <w:r w:rsidR="00F843B6" w:rsidRPr="000D14B3" w:rsidDel="008F57DD">
          <w:fldChar w:fldCharType="end"/>
        </w:r>
        <w:r w:rsidR="0062606D" w:rsidRPr="000D14B3" w:rsidDel="008F57DD">
          <w:t>,</w:t>
        </w:r>
        <w:r w:rsidR="00F843B6" w:rsidRPr="000D14B3" w:rsidDel="008F57DD">
          <w:t xml:space="preserve"> </w:t>
        </w:r>
        <w:commentRangeStart w:id="255"/>
        <w:r w:rsidRPr="000D14B3" w:rsidDel="008F57DD">
          <w:t>we assumed that large fish on the screen were Bull Trout, but there are other fishes (mountain whitefish and rainbow trout primarily) that are present</w:t>
        </w:r>
        <w:r w:rsidR="00700391" w:rsidRPr="000D14B3" w:rsidDel="008F57DD">
          <w:t xml:space="preserve"> (see Discussion)</w:t>
        </w:r>
        <w:r w:rsidRPr="000D14B3" w:rsidDel="008F57DD">
          <w:t>.</w:t>
        </w:r>
        <w:r w:rsidR="0009314F" w:rsidRPr="000D14B3" w:rsidDel="008F57DD">
          <w:t xml:space="preserve"> </w:t>
        </w:r>
        <w:commentRangeEnd w:id="255"/>
        <w:r w:rsidR="007B3CDC" w:rsidRPr="000D14B3" w:rsidDel="008F57DD">
          <w:rPr>
            <w:rStyle w:val="CommentReference"/>
            <w:rFonts w:eastAsia="Arial"/>
            <w:sz w:val="24"/>
            <w:szCs w:val="24"/>
            <w:lang w:val="en"/>
          </w:rPr>
          <w:commentReference w:id="255"/>
        </w:r>
      </w:moveFrom>
      <w:moveFromRangeEnd w:id="253"/>
      <w:r w:rsidR="0009314F" w:rsidRPr="000D14B3">
        <w:t>Recorded observations of interactions between Bull Trout and smolts were standardized to per m</w:t>
      </w:r>
      <w:r w:rsidR="0009314F" w:rsidRPr="000D14B3">
        <w:rPr>
          <w:vertAlign w:val="superscript"/>
        </w:rPr>
        <w:t xml:space="preserve">2 </w:t>
      </w:r>
      <w:r w:rsidR="0009314F" w:rsidRPr="000D14B3">
        <w:t>because 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Data 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
    <w:p w14:paraId="71B8C910" w14:textId="77777777" w:rsidR="00F56E5C" w:rsidRPr="000D14B3" w:rsidRDefault="00F56E5C" w:rsidP="00EB12EA"/>
    <w:p w14:paraId="34D59203" w14:textId="336F5858" w:rsidR="0094328F" w:rsidRPr="000D14B3" w:rsidDel="00E41F5C" w:rsidRDefault="00BA0C20" w:rsidP="00E74574">
      <w:pPr>
        <w:spacing w:line="480" w:lineRule="auto"/>
        <w:rPr>
          <w:del w:id="256" w:author="Matt Cheng" w:date="2022-03-21T09:08:00Z"/>
        </w:rPr>
      </w:pPr>
      <w:r w:rsidRPr="000D14B3">
        <w:t>Kruskal-Wallis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Pr="000D14B3">
        <w:t xml:space="preserve"> across</w:t>
      </w:r>
      <w:r w:rsidR="00EA22B1" w:rsidRPr="000D14B3">
        <w:t xml:space="preserve"> all</w:t>
      </w:r>
      <w:r w:rsidRPr="000D14B3">
        <w:t xml:space="preserve"> </w:t>
      </w:r>
      <w:r w:rsidR="0081769E" w:rsidRPr="000D14B3">
        <w:t>deployments</w:t>
      </w:r>
      <w:r w:rsidRPr="000D14B3">
        <w:t xml:space="preserve">. </w:t>
      </w:r>
      <w:del w:id="257" w:author="Matt Cheng" w:date="2022-03-22T17:04:00Z">
        <w:r w:rsidR="00A919F5" w:rsidRPr="000D14B3" w:rsidDel="00A6603B">
          <w:delText xml:space="preserve">Intervals </w:delText>
        </w:r>
      </w:del>
      <w:ins w:id="258" w:author="Matt Cheng" w:date="2022-03-22T17:04:00Z">
        <w:r w:rsidR="00A6603B" w:rsidRPr="000D14B3">
          <w:t>N</w:t>
        </w:r>
      </w:ins>
      <w:ins w:id="259" w:author="Matt Cheng" w:date="2022-03-22T17:05:00Z">
        <w:r w:rsidR="00A6603B" w:rsidRPr="000D14B3">
          <w:t xml:space="preserve">ote that </w:t>
        </w:r>
        <w:r w:rsidR="00EE5B03" w:rsidRPr="000D14B3">
          <w:t>intervals</w:t>
        </w:r>
      </w:ins>
      <w:ins w:id="260" w:author="Matt Cheng" w:date="2022-03-22T17:04:00Z">
        <w:r w:rsidR="00A6603B" w:rsidRPr="000D14B3">
          <w:t xml:space="preserve"> </w:t>
        </w:r>
      </w:ins>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5"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w:t>
      </w:r>
      <w:r w:rsidR="00156260" w:rsidRPr="000D14B3">
        <w:lastRenderedPageBreak/>
        <w:t xml:space="preserve">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time period when smolts were not migrating 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w:t>
      </w:r>
    </w:p>
    <w:p w14:paraId="39EC6459" w14:textId="0CF1BA96" w:rsidR="005E16DC" w:rsidRPr="000D14B3" w:rsidRDefault="001C3F1A">
      <w:pPr>
        <w:spacing w:line="480" w:lineRule="auto"/>
        <w:pPrChange w:id="261" w:author="Matt Cheng" w:date="2022-03-21T09:07:00Z">
          <w:pPr>
            <w:spacing w:line="480" w:lineRule="auto"/>
            <w:ind w:firstLine="720"/>
          </w:pPr>
        </w:pPrChange>
      </w:pPr>
      <w:del w:id="262" w:author="Matt Cheng" w:date="2022-03-21T09:07:00Z">
        <w:r w:rsidRPr="000D14B3" w:rsidDel="00E41F5C">
          <w:rPr>
            <w:color w:val="202124"/>
            <w:highlight w:val="white"/>
          </w:rPr>
          <w:delText xml:space="preserve">Bull Trout TL </w:delText>
        </w:r>
        <w:r w:rsidR="000D4206" w:rsidRPr="000D14B3" w:rsidDel="00E41F5C">
          <w:rPr>
            <w:color w:val="202124"/>
            <w:highlight w:val="white"/>
          </w:rPr>
          <w:delText>were</w:delText>
        </w:r>
        <w:r w:rsidRPr="000D14B3" w:rsidDel="00E41F5C">
          <w:rPr>
            <w:color w:val="202124"/>
            <w:highlight w:val="white"/>
          </w:rPr>
          <w:delText xml:space="preserve"> measured in each</w:delText>
        </w:r>
        <w:r w:rsidR="00522403" w:rsidRPr="000D14B3" w:rsidDel="00E41F5C">
          <w:rPr>
            <w:color w:val="202124"/>
            <w:highlight w:val="white"/>
          </w:rPr>
          <w:delText xml:space="preserve"> recorded</w:delText>
        </w:r>
        <w:r w:rsidRPr="000D14B3" w:rsidDel="00E41F5C">
          <w:rPr>
            <w:color w:val="202124"/>
            <w:highlight w:val="white"/>
          </w:rPr>
          <w:delText xml:space="preserve"> interaction. </w:delText>
        </w:r>
        <w:r w:rsidR="0087519F" w:rsidRPr="000D14B3" w:rsidDel="00E41F5C">
          <w:rPr>
            <w:color w:val="202124"/>
            <w:highlight w:val="white"/>
          </w:rPr>
          <w:delText xml:space="preserve">Because length measurements of Bull Trout were </w:delText>
        </w:r>
        <w:r w:rsidRPr="000D14B3" w:rsidDel="00E41F5C">
          <w:rPr>
            <w:color w:val="202124"/>
            <w:highlight w:val="white"/>
          </w:rPr>
          <w:delText xml:space="preserve">measured </w:delText>
        </w:r>
        <w:r w:rsidR="00CC6A3B" w:rsidRPr="000D14B3" w:rsidDel="00E41F5C">
          <w:rPr>
            <w:color w:val="202124"/>
            <w:highlight w:val="white"/>
          </w:rPr>
          <w:delText xml:space="preserve">for </w:delText>
        </w:r>
        <w:r w:rsidR="0087519F" w:rsidRPr="000D14B3" w:rsidDel="00E41F5C">
          <w:rPr>
            <w:color w:val="202124"/>
            <w:highlight w:val="white"/>
          </w:rPr>
          <w:delText>every interaction</w:delText>
        </w:r>
        <w:r w:rsidR="00531396" w:rsidRPr="000D14B3" w:rsidDel="00E41F5C">
          <w:rPr>
            <w:color w:val="202124"/>
            <w:highlight w:val="white"/>
          </w:rPr>
          <w:delText xml:space="preserve"> </w:delText>
        </w:r>
        <w:r w:rsidR="00531396" w:rsidRPr="000D14B3" w:rsidDel="00E41F5C">
          <w:rPr>
            <w:color w:val="202124"/>
          </w:rPr>
          <w:delText>and Bull Trout in this system were not moving unidirectionally</w:delText>
        </w:r>
        <w:r w:rsidR="0087519F" w:rsidRPr="000D14B3" w:rsidDel="00E41F5C">
          <w:rPr>
            <w:color w:val="202124"/>
            <w:highlight w:val="white"/>
          </w:rPr>
          <w:delText xml:space="preserve">, it is </w:delText>
        </w:r>
        <w:r w:rsidRPr="000D14B3" w:rsidDel="00E41F5C">
          <w:rPr>
            <w:color w:val="202124"/>
            <w:highlight w:val="white"/>
          </w:rPr>
          <w:delText>nearly certain</w:delText>
        </w:r>
        <w:r w:rsidR="0087519F" w:rsidRPr="000D14B3" w:rsidDel="00E41F5C">
          <w:rPr>
            <w:color w:val="202124"/>
            <w:highlight w:val="white"/>
          </w:rPr>
          <w:delText xml:space="preserve"> that individuals were remeasured several times.</w:delText>
        </w:r>
        <w:r w:rsidR="0087519F" w:rsidRPr="000D14B3" w:rsidDel="00E41F5C">
          <w:rPr>
            <w:color w:val="202124"/>
          </w:rPr>
          <w:delText xml:space="preserve"> </w:delText>
        </w:r>
        <w:r w:rsidRPr="000D14B3" w:rsidDel="00E41F5C">
          <w:rPr>
            <w:color w:val="202124"/>
          </w:rPr>
          <w:delText>as they pass</w:delText>
        </w:r>
        <w:r w:rsidR="00531396" w:rsidRPr="000D14B3" w:rsidDel="00E41F5C">
          <w:rPr>
            <w:color w:val="202124"/>
          </w:rPr>
          <w:delText>ed</w:delText>
        </w:r>
        <w:r w:rsidRPr="000D14B3" w:rsidDel="00E41F5C">
          <w:rPr>
            <w:color w:val="202124"/>
          </w:rPr>
          <w:delText xml:space="preserve"> through the DIDSON’s viewing window from both upstream and downstream directions </w:delText>
        </w:r>
        <w:r w:rsidR="00E0159E" w:rsidRPr="000D14B3" w:rsidDel="00E41F5C">
          <w:rPr>
            <w:color w:val="202124"/>
          </w:rPr>
          <w:fldChar w:fldCharType="begin"/>
        </w:r>
        <w:r w:rsidR="004A2447" w:rsidRPr="000D14B3" w:rsidDel="00E41F5C">
          <w:rPr>
            <w:color w:val="202124"/>
          </w:rPr>
          <w:delInstrText xml:space="preserve"> ADDIN ZOTERO_ITEM CSL_CITATION {"citationID":"iwFOi8ij","properties":{"formattedCitation":"(Martignac et al. 2015)","plainCitation":"(Martignac et al. 2015)","noteIndex":0},"citationItems":[{"id":46,"uris":["http://zotero.org/users/6698527/items/PBE793DM"],"itemData":{"id":46,"type":"article-journal","abstract":"European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E0159E" w:rsidRPr="000D14B3" w:rsidDel="00E41F5C">
          <w:rPr>
            <w:color w:val="202124"/>
          </w:rPr>
          <w:fldChar w:fldCharType="separate"/>
        </w:r>
        <w:r w:rsidR="00D119AF" w:rsidRPr="000D14B3" w:rsidDel="00E41F5C">
          <w:rPr>
            <w:noProof/>
            <w:color w:val="202124"/>
          </w:rPr>
          <w:delText>(Martignac et al. 2015)</w:delText>
        </w:r>
        <w:r w:rsidR="00E0159E" w:rsidRPr="000D14B3" w:rsidDel="00E41F5C">
          <w:rPr>
            <w:color w:val="202124"/>
          </w:rPr>
          <w:fldChar w:fldCharType="end"/>
        </w:r>
        <w:r w:rsidR="00E0159E" w:rsidRPr="000D14B3" w:rsidDel="00E41F5C">
          <w:rPr>
            <w:color w:val="202124"/>
          </w:rPr>
          <w:delText xml:space="preserve">. </w:delText>
        </w:r>
        <w:r w:rsidR="00CC6A3B" w:rsidRPr="000D14B3" w:rsidDel="00E41F5C">
          <w:rPr>
            <w:color w:val="202124"/>
          </w:rPr>
          <w:delText xml:space="preserve">In response, this distribution of </w:delText>
        </w:r>
        <w:r w:rsidR="00A04C44" w:rsidRPr="000D14B3" w:rsidDel="00E41F5C">
          <w:rPr>
            <w:color w:val="202124"/>
          </w:rPr>
          <w:delText>comprehensive</w:delText>
        </w:r>
        <w:r w:rsidR="00CC6A3B" w:rsidRPr="000D14B3" w:rsidDel="00E41F5C">
          <w:rPr>
            <w:color w:val="202124"/>
          </w:rPr>
          <w:delText xml:space="preserve">, but likely pseudo-replicated, </w:delText>
        </w:r>
        <w:r w:rsidRPr="000D14B3" w:rsidDel="00E41F5C">
          <w:rPr>
            <w:color w:val="202124"/>
          </w:rPr>
          <w:delText xml:space="preserve">TLs </w:delText>
        </w:r>
        <w:r w:rsidR="00CC6A3B" w:rsidRPr="000D14B3" w:rsidDel="00E41F5C">
          <w:rPr>
            <w:color w:val="202124"/>
          </w:rPr>
          <w:delText xml:space="preserve">were compared to a </w:delText>
        </w:r>
        <w:r w:rsidRPr="000D14B3" w:rsidDel="00E41F5C">
          <w:rPr>
            <w:color w:val="202124"/>
          </w:rPr>
          <w:delText>subset of TLs</w:delText>
        </w:r>
        <w:r w:rsidR="00CC6A3B" w:rsidRPr="000D14B3" w:rsidDel="00E41F5C">
          <w:rPr>
            <w:color w:val="202124"/>
          </w:rPr>
          <w:delText xml:space="preserve"> that only </w:delText>
        </w:r>
        <w:r w:rsidR="00600284" w:rsidRPr="000D14B3" w:rsidDel="00E41F5C">
          <w:rPr>
            <w:color w:val="202124"/>
          </w:rPr>
          <w:delText>consisted of</w:delText>
        </w:r>
        <w:r w:rsidRPr="000D14B3" w:rsidDel="00E41F5C">
          <w:rPr>
            <w:color w:val="202124"/>
          </w:rPr>
          <w:delText xml:space="preserve"> </w:delText>
        </w:r>
        <w:r w:rsidR="00CC6A3B" w:rsidRPr="000D14B3" w:rsidDel="00E41F5C">
          <w:rPr>
            <w:color w:val="202124"/>
          </w:rPr>
          <w:delText>Bull Trout from the single interaction that had the most Bull Trout in the frame for each deployment</w:delText>
        </w:r>
        <w:r w:rsidR="008A5A3F" w:rsidRPr="000D14B3" w:rsidDel="00E41F5C">
          <w:rPr>
            <w:color w:val="202124"/>
          </w:rPr>
          <w:delText xml:space="preserve"> night</w:delText>
        </w:r>
        <w:r w:rsidR="007C3397" w:rsidRPr="000D14B3" w:rsidDel="00E41F5C">
          <w:rPr>
            <w:color w:val="202124"/>
          </w:rPr>
          <w:delText xml:space="preserve">. </w:delText>
        </w:r>
        <w:r w:rsidR="0087519F" w:rsidRPr="000D14B3" w:rsidDel="00E41F5C">
          <w:rPr>
            <w:color w:val="202124"/>
          </w:rPr>
          <w:delText xml:space="preserve"> </w:delText>
        </w:r>
        <w:r w:rsidR="00593BB9" w:rsidRPr="000D14B3" w:rsidDel="00E41F5C">
          <w:rPr>
            <w:color w:val="202124"/>
          </w:rPr>
          <w:delText>Non</w:delText>
        </w:r>
        <w:r w:rsidR="005E16DC" w:rsidRPr="000D14B3" w:rsidDel="00E41F5C">
          <w:delText>-parametric Wilcoxon rank sum tests were used to test for differences between</w:delText>
        </w:r>
        <w:r w:rsidR="00773CB5" w:rsidRPr="000D14B3" w:rsidDel="00E41F5C">
          <w:delText xml:space="preserve"> </w:delText>
        </w:r>
        <w:r w:rsidR="005E16DC" w:rsidRPr="000D14B3" w:rsidDel="00E41F5C">
          <w:delText>DIDSON</w:delText>
        </w:r>
        <w:r w:rsidR="00B36CFE" w:rsidRPr="000D14B3" w:rsidDel="00E41F5C">
          <w:delText xml:space="preserve">-derived </w:delText>
        </w:r>
        <w:r w:rsidR="005E16DC" w:rsidRPr="000D14B3" w:rsidDel="00E41F5C">
          <w:delText>estimates</w:delText>
        </w:r>
        <w:r w:rsidR="00773CB5" w:rsidRPr="000D14B3" w:rsidDel="00E41F5C">
          <w:delText xml:space="preserve"> </w:delText>
        </w:r>
        <w:r w:rsidR="005E16DC" w:rsidRPr="000D14B3" w:rsidDel="00E41F5C">
          <w:delText>of Bull Trout length</w:delText>
        </w:r>
        <w:r w:rsidR="00593BB9" w:rsidRPr="000D14B3" w:rsidDel="00E41F5C">
          <w:delText xml:space="preserve"> and field estimates obtained from </w:delText>
        </w:r>
        <w:r w:rsidR="00527A3A" w:rsidRPr="000D14B3" w:rsidDel="00E41F5C">
          <w:delText xml:space="preserve">prior </w:delText>
        </w:r>
        <w:r w:rsidR="00593BB9" w:rsidRPr="000D14B3" w:rsidDel="00E41F5C">
          <w:delText>studies in the system</w:delText>
        </w:r>
        <w:r w:rsidR="001A277D" w:rsidRPr="000D14B3" w:rsidDel="00E41F5C">
          <w:delText xml:space="preserve"> which captured Bull Trout </w:delText>
        </w:r>
        <w:r w:rsidR="00351E39" w:rsidRPr="000D14B3" w:rsidDel="00E41F5C">
          <w:delText>via hook-and-line</w:delText>
        </w:r>
        <w:r w:rsidR="00A81114" w:rsidRPr="000D14B3" w:rsidDel="00E41F5C">
          <w:delText xml:space="preserve"> or </w:delText>
        </w:r>
        <w:r w:rsidR="008802F0" w:rsidRPr="000D14B3" w:rsidDel="00E41F5C">
          <w:delText>dip</w:delText>
        </w:r>
        <w:r w:rsidR="00A40C0E" w:rsidRPr="000D14B3" w:rsidDel="00E41F5C">
          <w:delText xml:space="preserve"> net </w:delText>
        </w:r>
        <w:r w:rsidR="008802F0" w:rsidRPr="000D14B3" w:rsidDel="00E41F5C">
          <w:delText>for telemetry and diet studies</w:delText>
        </w:r>
        <w:r w:rsidR="00A81114" w:rsidRPr="000D14B3" w:rsidDel="00E41F5C">
          <w:delText xml:space="preserve"> </w:delText>
        </w:r>
        <w:r w:rsidR="00033F37" w:rsidRPr="000D14B3" w:rsidDel="00E41F5C">
          <w:fldChar w:fldCharType="begin"/>
        </w:r>
        <w:r w:rsidR="004A2447" w:rsidRPr="000D14B3" w:rsidDel="00E41F5C">
          <w:delInstrText xml:space="preserve"> ADDIN ZOTERO_ITEM CSL_CITATION {"citationID":"VLIP7Mhe","properties":{"formattedCitation":"(Furey et al. 2015; Furey and Hinch 2017; Kanigan 2019)","plainCitation":"(Furey et al. 2015; Furey and Hinch 2017; Kanigan 2019)","noteIndex":0},"citationItems":[{"id":131,"uris":["http://zotero.org/users/6698527/items/AZYDLQPJ"],"itemData":{"id":131,"type":"article-journal","container-title":"Journal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delInstrText>
        </w:r>
        <w:r w:rsidR="00033F37" w:rsidRPr="000D14B3" w:rsidDel="00E41F5C">
          <w:fldChar w:fldCharType="separate"/>
        </w:r>
        <w:r w:rsidR="00D119AF" w:rsidRPr="000D14B3" w:rsidDel="00E41F5C">
          <w:rPr>
            <w:noProof/>
          </w:rPr>
          <w:delText>(Furey et al. 2015; Furey and Hinch 2017; Kanigan 2019)</w:delText>
        </w:r>
        <w:r w:rsidR="00033F37" w:rsidRPr="000D14B3" w:rsidDel="00E41F5C">
          <w:fldChar w:fldCharType="end"/>
        </w:r>
        <w:r w:rsidR="00796013" w:rsidRPr="000D14B3" w:rsidDel="00E41F5C">
          <w:delText>.</w:delText>
        </w:r>
        <w:r w:rsidR="003944BE" w:rsidRPr="000D14B3" w:rsidDel="00E41F5C">
          <w:delText xml:space="preserve"> </w:delText>
        </w:r>
      </w:del>
      <w:r w:rsidR="005E16DC" w:rsidRPr="000D14B3">
        <w:t xml:space="preserve">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ins w:id="263" w:author="Matt Cheng" w:date="2022-03-22T17:06:00Z">
        <w:r w:rsidR="00A5688A" w:rsidRPr="000D14B3">
          <w:t>.</w:t>
        </w:r>
      </w:ins>
      <w:del w:id="264" w:author="Matt Cheng" w:date="2022-03-22T17:06:00Z">
        <w:r w:rsidR="005E16DC" w:rsidRPr="000D14B3" w:rsidDel="0091403C">
          <w:delText>(R Core Team 202</w:delText>
        </w:r>
        <w:r w:rsidR="004E718B" w:rsidRPr="000D14B3" w:rsidDel="0091403C">
          <w:delText>1</w:delText>
        </w:r>
        <w:r w:rsidR="005E16DC" w:rsidRPr="000D14B3" w:rsidDel="0091403C">
          <w:delText>).</w:delText>
        </w:r>
      </w:del>
      <w:r w:rsidR="005E16DC" w:rsidRPr="000D14B3">
        <w:t xml:space="preserve"> </w:t>
      </w:r>
    </w:p>
    <w:p w14:paraId="4637CABE" w14:textId="0FE7A4A9" w:rsidR="00E510DA" w:rsidRPr="000D14B3" w:rsidRDefault="005E5B10">
      <w:pPr>
        <w:pStyle w:val="Heading1"/>
        <w:rPr>
          <w:ins w:id="265" w:author="Matt Cheng" w:date="2022-03-21T09:17:00Z"/>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Pr>
        <w:rPr>
          <w:ins w:id="266" w:author="Matt Cheng" w:date="2022-03-21T09:17:00Z"/>
        </w:rPr>
      </w:pPr>
    </w:p>
    <w:p w14:paraId="0BCDC534" w14:textId="5A0B7246" w:rsidR="006814E7" w:rsidRPr="000D14B3" w:rsidDel="00D662C1" w:rsidRDefault="00710406">
      <w:pPr>
        <w:ind w:firstLine="720"/>
        <w:rPr>
          <w:del w:id="267" w:author="Matt Cheng" w:date="2022-03-21T09:20:00Z"/>
          <w:color w:val="202124"/>
          <w:highlight w:val="white"/>
          <w:rPrChange w:id="268" w:author="Matt Cheng" w:date="2022-03-21T09:20:00Z">
            <w:rPr>
              <w:del w:id="269" w:author="Matt Cheng" w:date="2022-03-21T09:20:00Z"/>
              <w:rFonts w:ascii="Times New Roman" w:hAnsi="Times New Roman" w:cs="Times New Roman"/>
              <w:color w:val="000000" w:themeColor="text1"/>
              <w:sz w:val="24"/>
              <w:szCs w:val="24"/>
            </w:rPr>
          </w:rPrChange>
        </w:rPr>
        <w:pPrChange w:id="270" w:author="Matt Cheng" w:date="2022-03-21T09:20:00Z">
          <w:pPr>
            <w:pStyle w:val="Heading1"/>
          </w:pPr>
        </w:pPrChange>
      </w:pPr>
      <w:ins w:id="271" w:author="Matt Cheng" w:date="2022-03-21T09:23:00Z">
        <w:r w:rsidRPr="000D14B3">
          <w:rPr>
            <w:color w:val="202124"/>
            <w:highlight w:val="white"/>
          </w:rPr>
          <w:t>From the DIDSON, we obtained length estimates from interactions of presumed Bull Trout that ranged from 25 cm to 86 cm (n = 462; mean 48.6 cm; SD 10.1 cm).</w:t>
        </w:r>
      </w:ins>
      <w:ins w:id="272" w:author="Matt Cheng" w:date="2022-03-21T09:24:00Z">
        <w:r w:rsidR="00CA002C" w:rsidRPr="000D14B3">
          <w:rPr>
            <w:color w:val="202124"/>
            <w:highlight w:val="white"/>
          </w:rPr>
          <w:t xml:space="preserve"> </w:t>
        </w:r>
      </w:ins>
    </w:p>
    <w:p w14:paraId="270DF5B6" w14:textId="77777777" w:rsidR="0070786B" w:rsidRPr="000D14B3" w:rsidDel="00D662C1" w:rsidRDefault="0070786B" w:rsidP="0070786B">
      <w:pPr>
        <w:rPr>
          <w:del w:id="273" w:author="Matt Cheng" w:date="2022-03-21T09:19:00Z"/>
        </w:rPr>
      </w:pPr>
    </w:p>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smolts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274" w:name="_Hlk98241088"/>
      <w:r w:rsidR="003F7EFA" w:rsidRPr="000D14B3">
        <w:rPr>
          <w:i/>
          <w:iCs/>
          <w:color w:val="202124"/>
        </w:rPr>
        <w:t>P</w:t>
      </w:r>
      <w:bookmarkEnd w:id="274"/>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 xml:space="preserve">mean = </w:t>
      </w:r>
      <w:r w:rsidRPr="000D14B3">
        <w:rPr>
          <w:color w:val="202124"/>
          <w:highlight w:val="white"/>
        </w:rPr>
        <w:lastRenderedPageBreak/>
        <w:t>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4528E265"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commentRangeStart w:id="275"/>
      <w:del w:id="276" w:author="Matt Cheng" w:date="2022-03-15T18:42:00Z">
        <w:r w:rsidRPr="000D14B3" w:rsidDel="00693FD9">
          <w:rPr>
            <w:color w:val="202124"/>
            <w:highlight w:val="white"/>
          </w:rPr>
          <w:delText xml:space="preserve">enumeration </w:delText>
        </w:r>
      </w:del>
      <w:commentRangeEnd w:id="275"/>
      <w:ins w:id="277" w:author="Matt Cheng" w:date="2022-03-15T18:42:00Z">
        <w:r w:rsidR="00693FD9" w:rsidRPr="000D14B3">
          <w:rPr>
            <w:color w:val="202124"/>
            <w:highlight w:val="white"/>
          </w:rPr>
          <w:t xml:space="preserve">counting </w:t>
        </w:r>
      </w:ins>
      <w:r w:rsidR="006F13DB" w:rsidRPr="000D14B3">
        <w:rPr>
          <w:rStyle w:val="CommentReference"/>
          <w:rFonts w:eastAsia="Arial"/>
          <w:sz w:val="24"/>
          <w:szCs w:val="24"/>
          <w:lang w:val="en"/>
        </w:rPr>
        <w:commentReference w:id="275"/>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5733082D" w14:textId="038C378D" w:rsidR="00034E5C" w:rsidRPr="000D14B3" w:rsidDel="006814E7" w:rsidRDefault="000A03A8" w:rsidP="00507B0A">
      <w:pPr>
        <w:spacing w:line="480" w:lineRule="auto"/>
        <w:ind w:firstLine="720"/>
        <w:rPr>
          <w:del w:id="278" w:author="Matt Cheng" w:date="2022-03-21T09:17:00Z"/>
          <w:color w:val="202124"/>
          <w:highlight w:val="white"/>
        </w:rPr>
      </w:pPr>
      <w:del w:id="279" w:author="Matt Cheng" w:date="2022-03-21T09:17:00Z">
        <w:r w:rsidRPr="000D14B3" w:rsidDel="006814E7">
          <w:rPr>
            <w:color w:val="202124"/>
            <w:highlight w:val="white"/>
          </w:rPr>
          <w:delText>P</w:delText>
        </w:r>
        <w:r w:rsidR="0068424B" w:rsidRPr="000D14B3" w:rsidDel="006814E7">
          <w:rPr>
            <w:color w:val="202124"/>
            <w:highlight w:val="white"/>
          </w:rPr>
          <w:delText xml:space="preserve">reviously obtained field estimates (n = 327) of Bull Trout </w:delText>
        </w:r>
        <w:r w:rsidR="00995C6E" w:rsidRPr="000D14B3" w:rsidDel="006814E7">
          <w:rPr>
            <w:color w:val="202124"/>
            <w:highlight w:val="white"/>
          </w:rPr>
          <w:delText xml:space="preserve">total length </w:delText>
        </w:r>
        <w:r w:rsidR="0068424B" w:rsidRPr="000D14B3" w:rsidDel="006814E7">
          <w:rPr>
            <w:color w:val="202124"/>
            <w:highlight w:val="white"/>
          </w:rPr>
          <w:delText xml:space="preserve">ranged between 41 to </w:delText>
        </w:r>
        <w:r w:rsidR="004F52EE" w:rsidRPr="000D14B3" w:rsidDel="006814E7">
          <w:rPr>
            <w:color w:val="202124"/>
            <w:highlight w:val="white"/>
          </w:rPr>
          <w:delText xml:space="preserve">79.5 </w:delText>
        </w:r>
        <w:r w:rsidR="0068424B" w:rsidRPr="000D14B3" w:rsidDel="006814E7">
          <w:rPr>
            <w:color w:val="202124"/>
            <w:highlight w:val="white"/>
          </w:rPr>
          <w:delText>cm (mean = 58.1</w:delText>
        </w:r>
        <w:r w:rsidR="00D05424" w:rsidRPr="000D14B3" w:rsidDel="006814E7">
          <w:rPr>
            <w:color w:val="202124"/>
            <w:highlight w:val="white"/>
          </w:rPr>
          <w:delText xml:space="preserve"> m</w:delText>
        </w:r>
        <w:r w:rsidR="00D05424" w:rsidRPr="000D14B3" w:rsidDel="006814E7">
          <w:rPr>
            <w:color w:val="202124"/>
            <w:highlight w:val="white"/>
            <w:vertAlign w:val="superscript"/>
          </w:rPr>
          <w:delText>-2</w:delText>
        </w:r>
        <w:r w:rsidR="0068424B" w:rsidRPr="000D14B3" w:rsidDel="006814E7">
          <w:rPr>
            <w:color w:val="202124"/>
            <w:highlight w:val="white"/>
          </w:rPr>
          <w:delText>; SD = 6.4</w:delText>
        </w:r>
        <w:r w:rsidR="00D05424" w:rsidRPr="000D14B3" w:rsidDel="006814E7">
          <w:rPr>
            <w:color w:val="202124"/>
            <w:highlight w:val="white"/>
          </w:rPr>
          <w:delText xml:space="preserve"> m</w:delText>
        </w:r>
        <w:r w:rsidR="00D05424" w:rsidRPr="000D14B3" w:rsidDel="006814E7">
          <w:rPr>
            <w:color w:val="202124"/>
            <w:highlight w:val="white"/>
            <w:vertAlign w:val="superscript"/>
          </w:rPr>
          <w:delText>-2</w:delText>
        </w:r>
        <w:r w:rsidR="0068424B" w:rsidRPr="000D14B3" w:rsidDel="006814E7">
          <w:rPr>
            <w:color w:val="202124"/>
            <w:highlight w:val="white"/>
          </w:rPr>
          <w:delText xml:space="preserve">; Fig. </w:delText>
        </w:r>
        <w:r w:rsidR="00776CF3" w:rsidRPr="000D14B3" w:rsidDel="006814E7">
          <w:rPr>
            <w:color w:val="202124"/>
            <w:highlight w:val="white"/>
          </w:rPr>
          <w:delText>4</w:delText>
        </w:r>
        <w:r w:rsidR="0068424B" w:rsidRPr="000D14B3" w:rsidDel="006814E7">
          <w:rPr>
            <w:color w:val="202124"/>
            <w:highlight w:val="white"/>
          </w:rPr>
          <w:delText xml:space="preserve">). </w:delText>
        </w:r>
        <w:r w:rsidR="002568B2" w:rsidRPr="000D14B3" w:rsidDel="006814E7">
          <w:rPr>
            <w:color w:val="202124"/>
            <w:highlight w:val="white"/>
          </w:rPr>
          <w:delText>From the DIDSON, we obtained l</w:delText>
        </w:r>
        <w:r w:rsidR="0068424B" w:rsidRPr="000D14B3" w:rsidDel="006814E7">
          <w:rPr>
            <w:color w:val="202124"/>
            <w:highlight w:val="white"/>
          </w:rPr>
          <w:delText xml:space="preserve">ength estimates of Bull Trout </w:delText>
        </w:r>
        <w:r w:rsidR="002568B2" w:rsidRPr="000D14B3" w:rsidDel="006814E7">
          <w:rPr>
            <w:color w:val="202124"/>
            <w:highlight w:val="white"/>
          </w:rPr>
          <w:delText>that ranged</w:delText>
        </w:r>
        <w:r w:rsidRPr="000D14B3" w:rsidDel="006814E7">
          <w:rPr>
            <w:color w:val="202124"/>
            <w:highlight w:val="white"/>
          </w:rPr>
          <w:delText xml:space="preserve"> more broadly</w:delText>
        </w:r>
        <w:r w:rsidR="002568B2" w:rsidRPr="000D14B3" w:rsidDel="006814E7">
          <w:rPr>
            <w:color w:val="202124"/>
            <w:highlight w:val="white"/>
          </w:rPr>
          <w:delText xml:space="preserve"> from </w:delText>
        </w:r>
        <w:r w:rsidR="00CD3C2F" w:rsidRPr="000D14B3" w:rsidDel="006814E7">
          <w:rPr>
            <w:color w:val="202124"/>
            <w:highlight w:val="white"/>
          </w:rPr>
          <w:delText>25</w:delText>
        </w:r>
        <w:r w:rsidR="002568B2" w:rsidRPr="000D14B3" w:rsidDel="006814E7">
          <w:rPr>
            <w:color w:val="202124"/>
            <w:highlight w:val="white"/>
          </w:rPr>
          <w:delText xml:space="preserve"> cm to </w:delText>
        </w:r>
        <w:r w:rsidR="00CD3C2F" w:rsidRPr="000D14B3" w:rsidDel="006814E7">
          <w:rPr>
            <w:color w:val="202124"/>
            <w:highlight w:val="white"/>
          </w:rPr>
          <w:delText>86</w:delText>
        </w:r>
        <w:r w:rsidR="002568B2" w:rsidRPr="000D14B3" w:rsidDel="006814E7">
          <w:rPr>
            <w:color w:val="202124"/>
            <w:highlight w:val="white"/>
          </w:rPr>
          <w:delText xml:space="preserve"> cm across all </w:delText>
        </w:r>
        <w:r w:rsidR="000E61D3" w:rsidRPr="000D14B3" w:rsidDel="006814E7">
          <w:rPr>
            <w:color w:val="202124"/>
            <w:highlight w:val="white"/>
          </w:rPr>
          <w:delText xml:space="preserve">Bull Trout </w:delText>
        </w:r>
        <w:r w:rsidR="002568B2" w:rsidRPr="000D14B3" w:rsidDel="006814E7">
          <w:rPr>
            <w:color w:val="202124"/>
            <w:highlight w:val="white"/>
          </w:rPr>
          <w:delText xml:space="preserve">(n = </w:delText>
        </w:r>
        <w:r w:rsidR="005E68C7" w:rsidRPr="000D14B3" w:rsidDel="006814E7">
          <w:rPr>
            <w:color w:val="202124"/>
            <w:highlight w:val="white"/>
          </w:rPr>
          <w:delText>462</w:delText>
        </w:r>
        <w:r w:rsidR="002568B2" w:rsidRPr="000D14B3" w:rsidDel="006814E7">
          <w:rPr>
            <w:color w:val="202124"/>
            <w:highlight w:val="white"/>
          </w:rPr>
          <w:delText xml:space="preserve">; mean </w:delText>
        </w:r>
        <w:r w:rsidR="005E68C7" w:rsidRPr="000D14B3" w:rsidDel="006814E7">
          <w:rPr>
            <w:color w:val="202124"/>
            <w:highlight w:val="white"/>
          </w:rPr>
          <w:delText>48.6</w:delText>
        </w:r>
        <w:r w:rsidR="002568B2" w:rsidRPr="000D14B3" w:rsidDel="006814E7">
          <w:rPr>
            <w:color w:val="202124"/>
            <w:highlight w:val="white"/>
          </w:rPr>
          <w:delText xml:space="preserve"> cm; SD </w:delText>
        </w:r>
        <w:r w:rsidR="005E68C7" w:rsidRPr="000D14B3" w:rsidDel="006814E7">
          <w:rPr>
            <w:color w:val="202124"/>
            <w:highlight w:val="white"/>
          </w:rPr>
          <w:delText>10.1</w:delText>
        </w:r>
        <w:r w:rsidR="002568B2" w:rsidRPr="000D14B3" w:rsidDel="006814E7">
          <w:rPr>
            <w:color w:val="202124"/>
            <w:highlight w:val="white"/>
          </w:rPr>
          <w:delText xml:space="preserve"> cm) and from </w:delText>
        </w:r>
        <w:r w:rsidR="00712CC0" w:rsidRPr="000D14B3" w:rsidDel="006814E7">
          <w:rPr>
            <w:color w:val="202124"/>
            <w:highlight w:val="white"/>
          </w:rPr>
          <w:delText>32</w:delText>
        </w:r>
        <w:r w:rsidR="002568B2" w:rsidRPr="000D14B3" w:rsidDel="006814E7">
          <w:rPr>
            <w:color w:val="202124"/>
            <w:highlight w:val="white"/>
          </w:rPr>
          <w:delText xml:space="preserve"> cm to </w:delText>
        </w:r>
        <w:r w:rsidR="00712CC0" w:rsidRPr="000D14B3" w:rsidDel="006814E7">
          <w:rPr>
            <w:color w:val="202124"/>
            <w:highlight w:val="white"/>
          </w:rPr>
          <w:delText>68</w:delText>
        </w:r>
        <w:r w:rsidR="002568B2" w:rsidRPr="000D14B3" w:rsidDel="006814E7">
          <w:rPr>
            <w:color w:val="202124"/>
            <w:highlight w:val="white"/>
          </w:rPr>
          <w:delText xml:space="preserve"> cm (n = </w:delText>
        </w:r>
        <w:r w:rsidR="00712CC0" w:rsidRPr="000D14B3" w:rsidDel="006814E7">
          <w:rPr>
            <w:color w:val="202124"/>
            <w:highlight w:val="white"/>
          </w:rPr>
          <w:delText>41</w:delText>
        </w:r>
        <w:r w:rsidR="002568B2" w:rsidRPr="000D14B3" w:rsidDel="006814E7">
          <w:rPr>
            <w:color w:val="202124"/>
            <w:highlight w:val="white"/>
          </w:rPr>
          <w:delText xml:space="preserve">; mean </w:delText>
        </w:r>
        <w:r w:rsidR="00712CC0" w:rsidRPr="000D14B3" w:rsidDel="006814E7">
          <w:rPr>
            <w:color w:val="202124"/>
            <w:highlight w:val="white"/>
          </w:rPr>
          <w:delText>49.5</w:delText>
        </w:r>
        <w:r w:rsidR="002568B2" w:rsidRPr="000D14B3" w:rsidDel="006814E7">
          <w:rPr>
            <w:color w:val="202124"/>
            <w:highlight w:val="white"/>
          </w:rPr>
          <w:delText xml:space="preserve"> cm; </w:delText>
        </w:r>
        <w:r w:rsidR="002035AB" w:rsidRPr="000D14B3" w:rsidDel="006814E7">
          <w:rPr>
            <w:color w:val="202124"/>
            <w:highlight w:val="white"/>
          </w:rPr>
          <w:delText xml:space="preserve">SD </w:delText>
        </w:r>
        <w:r w:rsidR="006710E8" w:rsidRPr="000D14B3" w:rsidDel="006814E7">
          <w:rPr>
            <w:color w:val="202124"/>
            <w:highlight w:val="white"/>
          </w:rPr>
          <w:delText>8</w:delText>
        </w:r>
        <w:r w:rsidR="002568B2" w:rsidRPr="000D14B3" w:rsidDel="006814E7">
          <w:rPr>
            <w:color w:val="202124"/>
            <w:highlight w:val="white"/>
          </w:rPr>
          <w:delText xml:space="preserve"> cm) </w:delText>
        </w:r>
        <w:r w:rsidRPr="000D14B3" w:rsidDel="006814E7">
          <w:rPr>
            <w:color w:val="202124"/>
            <w:highlight w:val="white"/>
          </w:rPr>
          <w:delText xml:space="preserve">from </w:delText>
        </w:r>
        <w:r w:rsidR="002568B2" w:rsidRPr="000D14B3" w:rsidDel="006814E7">
          <w:rPr>
            <w:color w:val="202124"/>
            <w:highlight w:val="white"/>
          </w:rPr>
          <w:delText>the more conservative subset of lengths (Fi</w:delText>
        </w:r>
        <w:r w:rsidR="00991DDB" w:rsidRPr="000D14B3" w:rsidDel="006814E7">
          <w:rPr>
            <w:color w:val="202124"/>
            <w:highlight w:val="white"/>
          </w:rPr>
          <w:delText>g</w:delText>
        </w:r>
        <w:r w:rsidR="00905898" w:rsidRPr="000D14B3" w:rsidDel="006814E7">
          <w:rPr>
            <w:color w:val="202124"/>
            <w:highlight w:val="white"/>
          </w:rPr>
          <w:delText>.</w:delText>
        </w:r>
        <w:r w:rsidR="002568B2" w:rsidRPr="000D14B3" w:rsidDel="006814E7">
          <w:rPr>
            <w:color w:val="202124"/>
            <w:highlight w:val="white"/>
          </w:rPr>
          <w:delText xml:space="preserve"> </w:delText>
        </w:r>
        <w:r w:rsidR="00776CF3" w:rsidRPr="000D14B3" w:rsidDel="006814E7">
          <w:rPr>
            <w:color w:val="202124"/>
            <w:highlight w:val="white"/>
          </w:rPr>
          <w:delText>4</w:delText>
        </w:r>
        <w:r w:rsidR="002568B2" w:rsidRPr="000D14B3" w:rsidDel="006814E7">
          <w:rPr>
            <w:color w:val="202124"/>
            <w:highlight w:val="white"/>
          </w:rPr>
          <w:delText xml:space="preserve">). Bull Trout lengths from both DIDSON-derived datasets </w:delText>
        </w:r>
        <w:r w:rsidR="0068424B" w:rsidRPr="000D14B3" w:rsidDel="006814E7">
          <w:rPr>
            <w:color w:val="202124"/>
            <w:highlight w:val="white"/>
          </w:rPr>
          <w:delText xml:space="preserve">were significantly smaller </w:delText>
        </w:r>
        <w:r w:rsidR="002568B2" w:rsidRPr="000D14B3" w:rsidDel="006814E7">
          <w:rPr>
            <w:color w:val="202124"/>
            <w:highlight w:val="white"/>
          </w:rPr>
          <w:delText>than</w:delText>
        </w:r>
        <w:r w:rsidR="0068424B" w:rsidRPr="000D14B3" w:rsidDel="006814E7">
          <w:rPr>
            <w:color w:val="202124"/>
            <w:highlight w:val="white"/>
          </w:rPr>
          <w:delText xml:space="preserve"> previously collected field estimates (Wilcoxon rank sum test, W = </w:delText>
        </w:r>
        <w:r w:rsidR="005D6D0C" w:rsidRPr="000D14B3" w:rsidDel="006814E7">
          <w:rPr>
            <w:color w:val="202124"/>
            <w:highlight w:val="white"/>
          </w:rPr>
          <w:delText>2741</w:delText>
        </w:r>
        <w:r w:rsidR="0068424B" w:rsidRPr="000D14B3" w:rsidDel="006814E7">
          <w:rPr>
            <w:color w:val="202124"/>
            <w:highlight w:val="white"/>
          </w:rPr>
          <w:delText>;</w:delText>
        </w:r>
        <w:r w:rsidR="004F4E79" w:rsidRPr="000D14B3" w:rsidDel="006814E7">
          <w:rPr>
            <w:color w:val="202124"/>
            <w:highlight w:val="white"/>
          </w:rPr>
          <w:delText xml:space="preserve"> </w:delText>
        </w:r>
        <w:r w:rsidR="00D620C1" w:rsidRPr="000D14B3" w:rsidDel="006814E7">
          <w:rPr>
            <w:i/>
            <w:iCs/>
            <w:color w:val="202124"/>
            <w:highlight w:val="white"/>
          </w:rPr>
          <w:delText>P</w:delText>
        </w:r>
        <w:r w:rsidR="00D620C1" w:rsidRPr="000D14B3" w:rsidDel="006814E7">
          <w:rPr>
            <w:color w:val="202124"/>
            <w:highlight w:val="white"/>
          </w:rPr>
          <w:delText xml:space="preserve"> </w:delText>
        </w:r>
        <w:r w:rsidR="0068424B" w:rsidRPr="000D14B3" w:rsidDel="006814E7">
          <w:rPr>
            <w:color w:val="202124"/>
            <w:highlight w:val="white"/>
          </w:rPr>
          <w:delText xml:space="preserve">&lt; 0.001; Fig. </w:delText>
        </w:r>
        <w:r w:rsidR="00776CF3" w:rsidRPr="000D14B3" w:rsidDel="006814E7">
          <w:rPr>
            <w:color w:val="202124"/>
            <w:highlight w:val="white"/>
          </w:rPr>
          <w:delText>4</w:delText>
        </w:r>
        <w:r w:rsidR="0068424B" w:rsidRPr="000D14B3" w:rsidDel="006814E7">
          <w:rPr>
            <w:color w:val="202124"/>
            <w:highlight w:val="white"/>
          </w:rPr>
          <w:delText xml:space="preserve">). </w:delText>
        </w:r>
      </w:del>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1340C0BA"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interacting with smolts </w:t>
      </w:r>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ins w:id="280" w:author="Matt Cheng" w:date="2022-03-22T17:12:00Z">
        <w:r w:rsidR="00452573" w:rsidRPr="000D14B3">
          <w:rPr>
            <w:color w:val="202124"/>
            <w:highlight w:val="white"/>
          </w:rPr>
          <w:t xml:space="preserve">likely </w:t>
        </w:r>
      </w:ins>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w:t>
      </w:r>
      <w:r w:rsidRPr="000D14B3">
        <w:rPr>
          <w:color w:val="202124"/>
          <w:highlight w:val="white"/>
        </w:rPr>
        <w:lastRenderedPageBreak/>
        <w:t xml:space="preserve">system, we were unable to </w:t>
      </w:r>
      <w:r w:rsidR="00CC1985" w:rsidRPr="000D14B3">
        <w:rPr>
          <w:color w:val="202124"/>
          <w:highlight w:val="white"/>
        </w:rPr>
        <w:t xml:space="preserve">confirm actual predation events or </w:t>
      </w:r>
      <w:r w:rsidRPr="000D14B3">
        <w:rPr>
          <w:color w:val="202124"/>
          <w:highlight w:val="white"/>
        </w:rPr>
        <w:t>quantify the number of smolts consumed, and the effectiveness of synergized 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Furey et al. 2016a; Furey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1898C357" w:rsidR="00BF3D35" w:rsidRPr="000D14B3" w:rsidRDefault="006E5C1D" w:rsidP="00E71425">
      <w:pPr>
        <w:spacing w:line="480" w:lineRule="auto"/>
        <w:rPr>
          <w:color w:val="202124"/>
          <w:highlight w:val="white"/>
        </w:rPr>
      </w:pPr>
      <w:r w:rsidRPr="000D14B3">
        <w:rPr>
          <w:color w:val="202124"/>
          <w:highlight w:val="white"/>
        </w:rPr>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ins w:id="281" w:author="Matt Cheng" w:date="2022-03-22T17:13:00Z">
        <w:r w:rsidR="00571B1B" w:rsidRPr="000D14B3">
          <w:rPr>
            <w:color w:val="202124"/>
            <w:highlight w:val="white"/>
          </w:rPr>
          <w:t xml:space="preserve"> (Fig. 3E)</w:t>
        </w:r>
      </w:ins>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 xml:space="preserve">and it appears that fine-scale behaviors </w:t>
      </w:r>
      <w:r w:rsidR="00C61049" w:rsidRPr="000D14B3">
        <w:rPr>
          <w:color w:val="202124"/>
          <w:highlight w:val="white"/>
        </w:rPr>
        <w:t xml:space="preserve">likely </w:t>
      </w:r>
      <w:r w:rsidR="00B1709D" w:rsidRPr="000D14B3">
        <w:rPr>
          <w:color w:val="202124"/>
          <w:highlight w:val="white"/>
        </w:rPr>
        <w:t>reflect these observations of 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w:t>
      </w:r>
      <w:r w:rsidR="005C3916" w:rsidRPr="000D14B3">
        <w:rPr>
          <w:color w:val="202124"/>
          <w:highlight w:val="white"/>
        </w:rPr>
        <w:lastRenderedPageBreak/>
        <w:t xml:space="preserve">unit, we were unable to compare differences in predator-prey interactions between or among sites simultaneously. </w:t>
      </w:r>
    </w:p>
    <w:p w14:paraId="46E5EB92" w14:textId="637A2AC2" w:rsidR="00EB38E8" w:rsidRPr="000D14B3" w:rsidDel="000D1073" w:rsidRDefault="00BD6661" w:rsidP="00DE6861">
      <w:pPr>
        <w:spacing w:line="480" w:lineRule="auto"/>
        <w:ind w:firstLine="720"/>
        <w:rPr>
          <w:del w:id="282" w:author="Matt Cheng" w:date="2022-03-21T09:25:00Z"/>
          <w:color w:val="202124"/>
          <w:highlight w:val="white"/>
        </w:rPr>
      </w:pPr>
      <w:del w:id="283" w:author="Matt Cheng" w:date="2022-03-21T09:25:00Z">
        <w:r w:rsidRPr="000D14B3" w:rsidDel="000D1073">
          <w:rPr>
            <w:color w:val="202124"/>
            <w:highlight w:val="white"/>
          </w:rPr>
          <w:delText xml:space="preserve">More broadly, acoustic imaging can be valuable in providing estimates of fish length </w:delText>
        </w:r>
        <w:r w:rsidR="00A86520" w:rsidRPr="000D14B3" w:rsidDel="000D1073">
          <w:rPr>
            <w:color w:val="202124"/>
            <w:highlight w:val="white"/>
          </w:rPr>
          <w:fldChar w:fldCharType="begin"/>
        </w:r>
        <w:r w:rsidR="004A2447" w:rsidRPr="000D14B3" w:rsidDel="000D1073">
          <w:rPr>
            <w:color w:val="202124"/>
            <w:highlight w:val="white"/>
          </w:rPr>
          <w:delInstrText xml:space="preserve"> ADDIN ZOTERO_ITEM CSL_CITATION {"citationID":"9Jly2eCl","properties":{"formattedCitation":"(Burwen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delInstrText>
        </w:r>
        <w:r w:rsidR="00A86520" w:rsidRPr="000D14B3" w:rsidDel="000D1073">
          <w:rPr>
            <w:color w:val="202124"/>
            <w:highlight w:val="white"/>
          </w:rPr>
          <w:fldChar w:fldCharType="separate"/>
        </w:r>
        <w:r w:rsidR="00D119AF" w:rsidRPr="000D14B3" w:rsidDel="000D1073">
          <w:rPr>
            <w:noProof/>
            <w:color w:val="202124"/>
            <w:highlight w:val="white"/>
          </w:rPr>
          <w:delText>(Burwen et al. 2010; Crossman et al. 2011)</w:delText>
        </w:r>
        <w:r w:rsidR="00A86520" w:rsidRPr="000D14B3" w:rsidDel="000D1073">
          <w:rPr>
            <w:color w:val="202124"/>
            <w:highlight w:val="white"/>
          </w:rPr>
          <w:fldChar w:fldCharType="end"/>
        </w:r>
        <w:r w:rsidR="00A86520" w:rsidRPr="000D14B3" w:rsidDel="000D1073">
          <w:rPr>
            <w:color w:val="202124"/>
            <w:highlight w:val="white"/>
          </w:rPr>
          <w:delText>.</w:delText>
        </w:r>
        <w:r w:rsidR="00CE1C10" w:rsidRPr="000D14B3" w:rsidDel="000D1073">
          <w:rPr>
            <w:color w:val="202124"/>
            <w:highlight w:val="white"/>
          </w:rPr>
          <w:delText xml:space="preserve"> </w:delText>
        </w:r>
        <w:r w:rsidRPr="000D14B3" w:rsidDel="000D1073">
          <w:rPr>
            <w:color w:val="202124"/>
            <w:highlight w:val="white"/>
          </w:rPr>
          <w:delText>However, in our system t</w:delText>
        </w:r>
        <w:r w:rsidR="00EB38E8" w:rsidRPr="000D14B3" w:rsidDel="000D1073">
          <w:rPr>
            <w:color w:val="202124"/>
            <w:highlight w:val="white"/>
          </w:rPr>
          <w:delText xml:space="preserve">he DIDSON </w:delText>
        </w:r>
        <w:r w:rsidR="00A55602" w:rsidRPr="000D14B3" w:rsidDel="000D1073">
          <w:rPr>
            <w:color w:val="202124"/>
            <w:highlight w:val="white"/>
          </w:rPr>
          <w:delText xml:space="preserve">consistently </w:delText>
        </w:r>
        <w:r w:rsidR="00EB38E8" w:rsidRPr="000D14B3" w:rsidDel="000D1073">
          <w:rPr>
            <w:color w:val="202124"/>
            <w:highlight w:val="white"/>
          </w:rPr>
          <w:delText xml:space="preserve">provided smaller estimates of Bull Trout </w:delText>
        </w:r>
        <w:r w:rsidR="0012509D" w:rsidRPr="000D14B3" w:rsidDel="000D1073">
          <w:rPr>
            <w:color w:val="202124"/>
            <w:highlight w:val="white"/>
          </w:rPr>
          <w:delText xml:space="preserve">length </w:delText>
        </w:r>
        <w:r w:rsidR="00EB38E8" w:rsidRPr="000D14B3" w:rsidDel="000D1073">
          <w:rPr>
            <w:color w:val="202124"/>
            <w:highlight w:val="white"/>
          </w:rPr>
          <w:delText xml:space="preserve">than those previously collected in the field (Fig. 3). </w:delText>
        </w:r>
        <w:commentRangeStart w:id="284"/>
        <w:r w:rsidR="00EB38E8" w:rsidRPr="000D14B3" w:rsidDel="000D1073">
          <w:rPr>
            <w:color w:val="202124"/>
            <w:highlight w:val="white"/>
          </w:rPr>
          <w:delText xml:space="preserve">These smaller </w:delText>
        </w:r>
        <w:r w:rsidRPr="000D14B3" w:rsidDel="000D1073">
          <w:rPr>
            <w:color w:val="202124"/>
            <w:highlight w:val="white"/>
          </w:rPr>
          <w:delText>lengths</w:delText>
        </w:r>
        <w:r w:rsidR="00EB38E8" w:rsidRPr="000D14B3" w:rsidDel="000D1073">
          <w:rPr>
            <w:color w:val="202124"/>
            <w:highlight w:val="white"/>
          </w:rPr>
          <w:delText xml:space="preserve"> </w:delText>
        </w:r>
        <w:r w:rsidR="005C3916" w:rsidRPr="000D14B3" w:rsidDel="000D1073">
          <w:rPr>
            <w:color w:val="202124"/>
            <w:highlight w:val="white"/>
          </w:rPr>
          <w:delText>(</w:delText>
        </w:r>
        <w:r w:rsidR="007F491E" w:rsidRPr="000D14B3" w:rsidDel="000D1073">
          <w:rPr>
            <w:color w:val="202124"/>
            <w:highlight w:val="white"/>
          </w:rPr>
          <w:delText>i.e.,</w:delText>
        </w:r>
        <w:r w:rsidR="00114200" w:rsidRPr="000D14B3" w:rsidDel="000D1073">
          <w:rPr>
            <w:color w:val="202124"/>
            <w:highlight w:val="white"/>
          </w:rPr>
          <w:delText xml:space="preserve"> 20</w:delText>
        </w:r>
        <w:r w:rsidR="0000189F" w:rsidRPr="000D14B3" w:rsidDel="000D1073">
          <w:rPr>
            <w:color w:val="202124"/>
            <w:highlight w:val="white"/>
          </w:rPr>
          <w:delText xml:space="preserve"> </w:delText>
        </w:r>
        <w:r w:rsidR="00114200" w:rsidRPr="000D14B3" w:rsidDel="000D1073">
          <w:rPr>
            <w:color w:val="202124"/>
            <w:highlight w:val="white"/>
          </w:rPr>
          <w:delText>-</w:delText>
        </w:r>
        <w:r w:rsidR="0000189F" w:rsidRPr="000D14B3" w:rsidDel="000D1073">
          <w:rPr>
            <w:color w:val="202124"/>
            <w:highlight w:val="white"/>
          </w:rPr>
          <w:delText xml:space="preserve"> </w:delText>
        </w:r>
        <w:r w:rsidR="00114200" w:rsidRPr="000D14B3" w:rsidDel="000D1073">
          <w:rPr>
            <w:color w:val="202124"/>
            <w:highlight w:val="white"/>
          </w:rPr>
          <w:delText>40</w:delText>
        </w:r>
        <w:r w:rsidR="005C3916" w:rsidRPr="000D14B3" w:rsidDel="000D1073">
          <w:rPr>
            <w:color w:val="202124"/>
            <w:highlight w:val="white"/>
          </w:rPr>
          <w:delText xml:space="preserve"> cm) </w:delText>
        </w:r>
        <w:r w:rsidR="00EB38E8" w:rsidRPr="000D14B3" w:rsidDel="000D1073">
          <w:rPr>
            <w:color w:val="202124"/>
            <w:highlight w:val="white"/>
          </w:rPr>
          <w:delText>were likely</w:delText>
        </w:r>
        <w:r w:rsidR="005C3916" w:rsidRPr="000D14B3" w:rsidDel="000D1073">
          <w:rPr>
            <w:color w:val="202124"/>
            <w:highlight w:val="white"/>
          </w:rPr>
          <w:delText xml:space="preserve"> accurate, but </w:delText>
        </w:r>
        <w:r w:rsidR="00094EBD" w:rsidRPr="000D14B3" w:rsidDel="000D1073">
          <w:rPr>
            <w:color w:val="202124"/>
            <w:highlight w:val="white"/>
          </w:rPr>
          <w:delText xml:space="preserve">were </w:delText>
        </w:r>
        <w:r w:rsidR="005C3916" w:rsidRPr="000D14B3" w:rsidDel="000D1073">
          <w:rPr>
            <w:color w:val="202124"/>
            <w:highlight w:val="white"/>
          </w:rPr>
          <w:delText>measuring</w:delText>
        </w:r>
        <w:r w:rsidR="00EB38E8" w:rsidRPr="000D14B3" w:rsidDel="000D1073">
          <w:rPr>
            <w:color w:val="202124"/>
            <w:highlight w:val="white"/>
          </w:rPr>
          <w:delText xml:space="preserve"> </w:delText>
        </w:r>
        <w:r w:rsidR="006B7641" w:rsidRPr="000D14B3" w:rsidDel="000D1073">
          <w:rPr>
            <w:color w:val="202124"/>
            <w:highlight w:val="white"/>
          </w:rPr>
          <w:delText xml:space="preserve">smaller-bodied </w:delText>
        </w:r>
        <w:r w:rsidR="00EB38E8" w:rsidRPr="000D14B3" w:rsidDel="000D1073">
          <w:rPr>
            <w:color w:val="202124"/>
            <w:highlight w:val="white"/>
          </w:rPr>
          <w:delText>fish</w:delText>
        </w:r>
        <w:r w:rsidR="006B7641" w:rsidRPr="000D14B3" w:rsidDel="000D1073">
          <w:rPr>
            <w:color w:val="202124"/>
            <w:highlight w:val="white"/>
          </w:rPr>
          <w:delText>es</w:delText>
        </w:r>
        <w:r w:rsidR="00EB38E8" w:rsidRPr="000D14B3" w:rsidDel="000D1073">
          <w:rPr>
            <w:color w:val="202124"/>
            <w:highlight w:val="white"/>
          </w:rPr>
          <w:delText xml:space="preserve"> (</w:delText>
        </w:r>
        <w:r w:rsidR="006B7641" w:rsidRPr="000D14B3" w:rsidDel="000D1073">
          <w:rPr>
            <w:color w:val="202124"/>
            <w:highlight w:val="white"/>
          </w:rPr>
          <w:delText>e.g.</w:delText>
        </w:r>
        <w:r w:rsidR="004D5BB0" w:rsidRPr="000D14B3" w:rsidDel="000D1073">
          <w:rPr>
            <w:color w:val="202124"/>
            <w:highlight w:val="white"/>
          </w:rPr>
          <w:delText>,</w:delText>
        </w:r>
        <w:r w:rsidR="00EB38E8" w:rsidRPr="000D14B3" w:rsidDel="000D1073">
          <w:rPr>
            <w:color w:val="202124"/>
            <w:highlight w:val="white"/>
          </w:rPr>
          <w:delText xml:space="preserve"> rainbow trout</w:delText>
        </w:r>
        <w:r w:rsidR="006B7641" w:rsidRPr="000D14B3" w:rsidDel="000D1073">
          <w:rPr>
            <w:color w:val="202124"/>
            <w:highlight w:val="white"/>
          </w:rPr>
          <w:delText xml:space="preserve"> or mountain whitefish</w:delText>
        </w:r>
        <w:r w:rsidR="00EB38E8" w:rsidRPr="000D14B3" w:rsidDel="000D1073">
          <w:rPr>
            <w:color w:val="202124"/>
            <w:highlight w:val="white"/>
          </w:rPr>
          <w:delText>)</w:delText>
        </w:r>
        <w:r w:rsidR="005C3916" w:rsidRPr="000D14B3" w:rsidDel="000D1073">
          <w:rPr>
            <w:color w:val="202124"/>
            <w:highlight w:val="white"/>
          </w:rPr>
          <w:delText xml:space="preserve"> instead of Bull Trout.</w:delText>
        </w:r>
        <w:r w:rsidR="00EB38E8" w:rsidRPr="000D14B3" w:rsidDel="000D1073">
          <w:rPr>
            <w:color w:val="202124"/>
            <w:highlight w:val="white"/>
          </w:rPr>
          <w:delText xml:space="preserve"> </w:delText>
        </w:r>
        <w:commentRangeEnd w:id="284"/>
        <w:r w:rsidR="004E0083" w:rsidRPr="000D14B3" w:rsidDel="000D1073">
          <w:rPr>
            <w:rStyle w:val="CommentReference"/>
            <w:rFonts w:eastAsia="Arial"/>
            <w:sz w:val="24"/>
            <w:szCs w:val="24"/>
            <w:lang w:val="en"/>
          </w:rPr>
          <w:commentReference w:id="284"/>
        </w:r>
        <w:r w:rsidR="005C3916" w:rsidRPr="000D14B3" w:rsidDel="000D1073">
          <w:rPr>
            <w:color w:val="202124"/>
            <w:highlight w:val="white"/>
          </w:rPr>
          <w:delText>Direct f</w:delText>
        </w:r>
        <w:r w:rsidR="00EB38E8" w:rsidRPr="000D14B3" w:rsidDel="000D1073">
          <w:rPr>
            <w:color w:val="202124"/>
            <w:highlight w:val="white"/>
          </w:rPr>
          <w:delText xml:space="preserve">ield estimates of Bull Trout ranged from 41 - 80 cm, and the aforementioned species are </w:delText>
        </w:r>
        <w:r w:rsidR="00DF7DD7" w:rsidRPr="000D14B3" w:rsidDel="000D1073">
          <w:rPr>
            <w:color w:val="202124"/>
            <w:highlight w:val="white"/>
          </w:rPr>
          <w:delText xml:space="preserve">regularly </w:delText>
        </w:r>
        <w:r w:rsidR="00EB38E8" w:rsidRPr="000D14B3" w:rsidDel="000D1073">
          <w:rPr>
            <w:color w:val="202124"/>
            <w:highlight w:val="white"/>
          </w:rPr>
          <w:delText xml:space="preserve">observed in the system. </w:delText>
        </w:r>
        <w:r w:rsidR="00DF7DD7" w:rsidRPr="000D14B3" w:rsidDel="000D1073">
          <w:rPr>
            <w:color w:val="202124"/>
            <w:highlight w:val="white"/>
          </w:rPr>
          <w:delText xml:space="preserve">However, it is possible that smaller bull trout could be present in the system but under-sampled in the field (i.e. via hook and line). </w:delText>
        </w:r>
        <w:r w:rsidR="006B7641" w:rsidRPr="000D14B3" w:rsidDel="000D1073">
          <w:rPr>
            <w:color w:val="202124"/>
            <w:highlight w:val="white"/>
          </w:rPr>
          <w:delText xml:space="preserve">More accurate </w:delText>
        </w:r>
        <w:r w:rsidR="00EB38E8" w:rsidRPr="000D14B3" w:rsidDel="000D1073">
          <w:rPr>
            <w:color w:val="202124"/>
            <w:highlight w:val="white"/>
          </w:rPr>
          <w:delText>length estimates</w:delText>
        </w:r>
        <w:r w:rsidR="00DF7DD7" w:rsidRPr="000D14B3" w:rsidDel="000D1073">
          <w:rPr>
            <w:color w:val="202124"/>
            <w:highlight w:val="white"/>
          </w:rPr>
          <w:delText xml:space="preserve"> and species identification</w:delText>
        </w:r>
        <w:r w:rsidR="00EB38E8" w:rsidRPr="000D14B3" w:rsidDel="000D1073">
          <w:rPr>
            <w:color w:val="202124"/>
            <w:highlight w:val="white"/>
          </w:rPr>
          <w:delText xml:space="preserve"> can </w:delText>
        </w:r>
        <w:r w:rsidR="00DF7DD7" w:rsidRPr="000D14B3" w:rsidDel="000D1073">
          <w:rPr>
            <w:color w:val="202124"/>
            <w:highlight w:val="white"/>
          </w:rPr>
          <w:delText xml:space="preserve">more </w:delText>
        </w:r>
        <w:r w:rsidR="00EB38E8" w:rsidRPr="000D14B3" w:rsidDel="000D1073">
          <w:rPr>
            <w:color w:val="202124"/>
            <w:highlight w:val="white"/>
          </w:rPr>
          <w:delText>likely be obtained</w:delText>
        </w:r>
        <w:r w:rsidR="006B7641" w:rsidRPr="000D14B3" w:rsidDel="000D1073">
          <w:rPr>
            <w:color w:val="202124"/>
            <w:highlight w:val="white"/>
          </w:rPr>
          <w:delText xml:space="preserve"> via acoustic imaging</w:delText>
        </w:r>
        <w:r w:rsidR="00EB38E8" w:rsidRPr="000D14B3" w:rsidDel="000D1073">
          <w:rPr>
            <w:color w:val="202124"/>
            <w:highlight w:val="white"/>
          </w:rPr>
          <w:delText xml:space="preserve"> if fish are only moving in one direction (i</w:delText>
        </w:r>
        <w:r w:rsidR="006331BD" w:rsidRPr="000D14B3" w:rsidDel="000D1073">
          <w:rPr>
            <w:color w:val="202124"/>
            <w:highlight w:val="white"/>
          </w:rPr>
          <w:delText>.</w:delText>
        </w:r>
        <w:r w:rsidR="00EB38E8" w:rsidRPr="000D14B3" w:rsidDel="000D1073">
          <w:rPr>
            <w:color w:val="202124"/>
            <w:highlight w:val="white"/>
          </w:rPr>
          <w:delText>e.</w:delText>
        </w:r>
        <w:r w:rsidR="00E00E94" w:rsidRPr="000D14B3" w:rsidDel="000D1073">
          <w:rPr>
            <w:color w:val="202124"/>
            <w:highlight w:val="white"/>
          </w:rPr>
          <w:delText>,</w:delText>
        </w:r>
        <w:r w:rsidR="00EB38E8" w:rsidRPr="000D14B3" w:rsidDel="000D1073">
          <w:rPr>
            <w:color w:val="202124"/>
            <w:highlight w:val="white"/>
          </w:rPr>
          <w:delText xml:space="preserve"> upstream, downstream), and if the fish species can be easily identified based on their outline</w:delText>
        </w:r>
        <w:r w:rsidR="00C8510C" w:rsidRPr="000D14B3" w:rsidDel="000D1073">
          <w:rPr>
            <w:color w:val="202124"/>
            <w:highlight w:val="white"/>
          </w:rPr>
          <w:delText xml:space="preserve"> </w:delText>
        </w:r>
        <w:r w:rsidR="000B11C2" w:rsidRPr="000D14B3" w:rsidDel="000D1073">
          <w:rPr>
            <w:color w:val="202124"/>
            <w:highlight w:val="white"/>
          </w:rPr>
          <w:fldChar w:fldCharType="begin"/>
        </w:r>
        <w:r w:rsidR="004A2447" w:rsidRPr="000D14B3" w:rsidDel="000D1073">
          <w:rPr>
            <w:color w:val="202124"/>
            <w:highlight w:val="white"/>
          </w:rPr>
          <w:delInstrText xml:space="preserve"> ADDIN ZOTERO_ITEM CSL_CITATION {"citationID":"sp07NjpM","properties":{"formattedCitation":"(Martignac et al. 2015)","plainCitation":"(Martignac et al. 2015)","noteIndex":0},"citationItems":[{"id":46,"uris":["http://zotero.org/users/6698527/items/PBE793DM"],"itemData":{"id":46,"type":"article-journal","abstract":"European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delInstrText>
        </w:r>
        <w:r w:rsidR="000B11C2" w:rsidRPr="000D14B3" w:rsidDel="000D1073">
          <w:rPr>
            <w:color w:val="202124"/>
            <w:highlight w:val="white"/>
          </w:rPr>
          <w:fldChar w:fldCharType="separate"/>
        </w:r>
        <w:r w:rsidR="00D119AF" w:rsidRPr="000D14B3" w:rsidDel="000D1073">
          <w:rPr>
            <w:noProof/>
            <w:color w:val="202124"/>
            <w:highlight w:val="white"/>
          </w:rPr>
          <w:delText>(Martignac et al. 2015)</w:delText>
        </w:r>
        <w:r w:rsidR="000B11C2" w:rsidRPr="000D14B3" w:rsidDel="000D1073">
          <w:rPr>
            <w:color w:val="202124"/>
            <w:highlight w:val="white"/>
          </w:rPr>
          <w:fldChar w:fldCharType="end"/>
        </w:r>
        <w:r w:rsidR="000B11C2" w:rsidRPr="000D14B3" w:rsidDel="000D1073">
          <w:rPr>
            <w:color w:val="202124"/>
            <w:highlight w:val="white"/>
          </w:rPr>
          <w:delText>.</w:delText>
        </w:r>
      </w:del>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3A3148BB" w:rsidR="00501D5E" w:rsidRPr="000D14B3" w:rsidRDefault="00364AC6" w:rsidP="00E85CA6">
      <w:pPr>
        <w:spacing w:line="480" w:lineRule="auto"/>
        <w:ind w:firstLine="720"/>
        <w:rPr>
          <w:ins w:id="285" w:author="Matt Cheng" w:date="2022-03-21T09:39:00Z"/>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altered landscapes 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ins w:id="286" w:author="Matt Cheng" w:date="2022-03-22T17:17:00Z">
        <w:r w:rsidR="004975B7" w:rsidRPr="000D14B3">
          <w:rPr>
            <w:color w:val="202124"/>
            <w:highlight w:val="white"/>
          </w:rPr>
          <w:t xml:space="preserve">However, </w:t>
        </w:r>
      </w:ins>
      <w:ins w:id="287" w:author="Matt Cheng" w:date="2022-03-22T17:22:00Z">
        <w:r w:rsidR="00CD09D6" w:rsidRPr="000D14B3">
          <w:rPr>
            <w:color w:val="202124"/>
            <w:highlight w:val="white"/>
          </w:rPr>
          <w:t xml:space="preserve">other </w:t>
        </w:r>
      </w:ins>
      <w:ins w:id="288" w:author="Matt Cheng" w:date="2022-03-22T17:17:00Z">
        <w:r w:rsidR="004975B7" w:rsidRPr="000D14B3">
          <w:rPr>
            <w:color w:val="202124"/>
            <w:highlight w:val="white"/>
          </w:rPr>
          <w:t xml:space="preserve">artificial </w:t>
        </w:r>
      </w:ins>
      <w:ins w:id="289" w:author="Matt Cheng" w:date="2022-03-22T17:18:00Z">
        <w:r w:rsidR="00AB6E9F" w:rsidRPr="000D14B3">
          <w:rPr>
            <w:color w:val="202124"/>
            <w:highlight w:val="white"/>
          </w:rPr>
          <w:t xml:space="preserve">structures </w:t>
        </w:r>
      </w:ins>
      <w:ins w:id="290" w:author="Matt Cheng" w:date="2022-03-22T17:19:00Z">
        <w:r w:rsidR="00DD7F85" w:rsidRPr="000D14B3">
          <w:rPr>
            <w:color w:val="202124"/>
            <w:highlight w:val="white"/>
          </w:rPr>
          <w:t xml:space="preserve">(e.g., bridges and culverts) and </w:t>
        </w:r>
        <w:r w:rsidR="00123C5F" w:rsidRPr="000D14B3">
          <w:rPr>
            <w:color w:val="202124"/>
            <w:highlight w:val="white"/>
          </w:rPr>
          <w:t xml:space="preserve">temporary structures </w:t>
        </w:r>
      </w:ins>
      <w:ins w:id="291" w:author="Matt Cheng" w:date="2022-03-22T17:22:00Z">
        <w:r w:rsidR="003D1950" w:rsidRPr="000D14B3">
          <w:rPr>
            <w:color w:val="202124"/>
            <w:highlight w:val="white"/>
          </w:rPr>
          <w:t>such as</w:t>
        </w:r>
        <w:r w:rsidR="00AA46EA" w:rsidRPr="000D14B3">
          <w:rPr>
            <w:color w:val="202124"/>
            <w:highlight w:val="white"/>
          </w:rPr>
          <w:t xml:space="preserve"> </w:t>
        </w:r>
      </w:ins>
      <w:ins w:id="292" w:author="Matt Cheng" w:date="2022-03-22T17:19:00Z">
        <w:r w:rsidR="00123C5F" w:rsidRPr="000D14B3">
          <w:rPr>
            <w:color w:val="202124"/>
            <w:highlight w:val="white"/>
          </w:rPr>
          <w:t>counting fences</w:t>
        </w:r>
      </w:ins>
      <w:ins w:id="293" w:author="Matt Cheng" w:date="2022-03-22T17:22:00Z">
        <w:r w:rsidR="002D37AD" w:rsidRPr="000D14B3">
          <w:rPr>
            <w:color w:val="202124"/>
            <w:highlight w:val="white"/>
          </w:rPr>
          <w:t xml:space="preserve"> </w:t>
        </w:r>
      </w:ins>
      <w:ins w:id="294" w:author="Matt Cheng" w:date="2022-03-22T17:19:00Z">
        <w:r w:rsidR="00123C5F" w:rsidRPr="000D14B3">
          <w:rPr>
            <w:color w:val="202124"/>
            <w:highlight w:val="white"/>
          </w:rPr>
          <w:t>have been less well stu</w:t>
        </w:r>
      </w:ins>
      <w:ins w:id="295" w:author="Matt Cheng" w:date="2022-03-22T17:20:00Z">
        <w:r w:rsidR="00123C5F" w:rsidRPr="000D14B3">
          <w:rPr>
            <w:color w:val="202124"/>
            <w:highlight w:val="white"/>
          </w:rPr>
          <w:t xml:space="preserve">died. Nonetheless, these structures can still aggregate predators </w:t>
        </w:r>
      </w:ins>
      <w:r w:rsidR="00001B88" w:rsidRPr="000D14B3">
        <w:rPr>
          <w:color w:val="202124"/>
          <w:highlight w:val="white"/>
        </w:rPr>
        <w:fldChar w:fldCharType="begin"/>
      </w:r>
      <w:r w:rsidR="00001B88" w:rsidRPr="000D14B3">
        <w:rPr>
          <w:color w:val="202124"/>
          <w:highlight w:val="white"/>
        </w:rPr>
        <w:instrText xml:space="preserve"> ADDIN ZOTERO_ITEM CSL_CITATION {"citationID":"ebil7m9h","properties":{"formattedCitation":"(Yurk and Trites 2000; Alcott et al. 2020)","plainCitation":"(Yurk and Trites 2000; Alcott et al. 2020)","noteIndex":0},"citationItems":[{"id":1132,"uris":["http://zotero.org/users/6698527/items/34L2LL2P"],"itemData":{"id":1132,"type":"article-journal","abstract":"During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W"}],"issued":{"date-parts":[["2000"]]}}},{"id":1377,"uris":["http://zotero.org/users/6698527/items/MHISHDLN"],"itemData":{"id":1377,"type":"article-journal","abstract":"There is growing evidence that culverts at road-stream crossings can increase fish density by reducing stream width and fish movement rates, making these passageways ideal predator ambush locations. In this study, we used a combination of videography and δ\n              13\n              C stable isotope analyses to investigate predator–prey interactions at a road-stream crossing culvert. Eastern snapping turtles (\n              Chelydra serpentina\n              ) were found to regularly reside within the culvert to ambush migratory river herring (\n              Alosa\n              spp.). Resident fish species displayed avoidance of the snapping turtles, resulting in zero attempted attacks on these fish. In contrast, river herring did not display avoidance and were attacked by a snapping turtle on 79% of approaches with a 15% capture rate. Stable isotope analyses identified an apparent shift in turtle diet to consumption of river herring in turtles from culvert sites that was not observed in individuals from non-culvert sites. These findings suggest that anthropogenic barriers like culverts that are designed to allow passage may create predation opportunities by serving as a bottleneck to resident and migrant fish movement.","container-title":"Biology Letters","DOI":"10.1098/rsbl.2020.0218","ISSN":"1744-9561, 1744-957X","issue":"9","journalAbbreviation":"Biol. Lett.","language":"en","page":"20200218","source":"DOI.org (Crossref)","title":"Wait and snap: eastern snapping turtles (Chelydra serpentina) prey on migratory fish at road-stream crossing culverts","title-short":"Wait and snap","volume":"16","author":[{"family":"Alcott","given":"Derrick"},{"family":"Long","given":"Michael"},{"family":"Castro-Santos","given":"Theodore"}],"issued":{"date-parts":[["2020",9]]}}}],"schema":"https://github.com/citation-style-language/schema/raw/master/csl-citation.json"} </w:instrText>
      </w:r>
      <w:r w:rsidR="00001B88" w:rsidRPr="000D14B3">
        <w:rPr>
          <w:color w:val="202124"/>
          <w:highlight w:val="white"/>
        </w:rPr>
        <w:fldChar w:fldCharType="separate"/>
      </w:r>
      <w:r w:rsidR="00001B88" w:rsidRPr="000D14B3">
        <w:rPr>
          <w:noProof/>
          <w:color w:val="202124"/>
          <w:highlight w:val="white"/>
        </w:rPr>
        <w:t>(Yurk and Trites 2000; Alcott et al. 2020)</w:t>
      </w:r>
      <w:r w:rsidR="00001B88" w:rsidRPr="000D14B3">
        <w:rPr>
          <w:color w:val="202124"/>
          <w:highlight w:val="white"/>
        </w:rPr>
        <w:fldChar w:fldCharType="end"/>
      </w:r>
      <w:ins w:id="296" w:author="Matt Cheng" w:date="2022-03-22T17:21:00Z">
        <w:r w:rsidR="00A75EEA" w:rsidRPr="000D14B3">
          <w:rPr>
            <w:color w:val="202124"/>
            <w:highlight w:val="white"/>
          </w:rPr>
          <w:t>,</w:t>
        </w:r>
      </w:ins>
      <w:ins w:id="297" w:author="Matt Cheng" w:date="2022-03-22T17:23:00Z">
        <w:r w:rsidR="00A34418" w:rsidRPr="000D14B3">
          <w:rPr>
            <w:color w:val="202124"/>
            <w:highlight w:val="white"/>
          </w:rPr>
          <w:t xml:space="preserve"> and facilitate predator-prey interactions</w:t>
        </w:r>
        <w:r w:rsidR="002223AC" w:rsidRPr="000D14B3">
          <w:rPr>
            <w:color w:val="202124"/>
            <w:highlight w:val="white"/>
          </w:rPr>
          <w:t xml:space="preserve">. To our knowledge, this is the first study to </w:t>
        </w:r>
        <w:r w:rsidR="00AD767A" w:rsidRPr="000D14B3">
          <w:rPr>
            <w:color w:val="202124"/>
            <w:highlight w:val="white"/>
          </w:rPr>
          <w:t xml:space="preserve">show that </w:t>
        </w:r>
      </w:ins>
      <w:ins w:id="298" w:author="Matt Cheng" w:date="2022-03-22T17:26:00Z">
        <w:r w:rsidR="00C50F02" w:rsidRPr="000D14B3">
          <w:rPr>
            <w:color w:val="202124"/>
            <w:highlight w:val="white"/>
          </w:rPr>
          <w:t>counting fences</w:t>
        </w:r>
      </w:ins>
      <w:ins w:id="299" w:author="Matt Cheng" w:date="2022-03-22T17:23:00Z">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ins>
      <w:ins w:id="300" w:author="Matt Cheng" w:date="2022-03-22T17:25:00Z">
        <w:r w:rsidR="0084127F" w:rsidRPr="000D14B3">
          <w:rPr>
            <w:color w:val="202124"/>
            <w:highlight w:val="white"/>
          </w:rPr>
          <w:t xml:space="preserve"> </w:t>
        </w:r>
      </w:ins>
      <w:ins w:id="301" w:author="Matt Cheng" w:date="2022-03-22T17:27:00Z">
        <w:r w:rsidR="004B572A" w:rsidRPr="000D14B3">
          <w:rPr>
            <w:color w:val="202124"/>
            <w:highlight w:val="white"/>
          </w:rPr>
          <w:t>Although Sockeye Salmon populations in Chilko Lake are</w:t>
        </w:r>
      </w:ins>
      <w:ins w:id="302" w:author="Matt Cheng" w:date="2022-03-22T17:36:00Z">
        <w:r w:rsidR="00495CB7" w:rsidRPr="000D14B3">
          <w:rPr>
            <w:color w:val="202124"/>
            <w:highlight w:val="white"/>
          </w:rPr>
          <w:t xml:space="preserve"> not currently of conservation concern, 10 stocks in the Fraser River watershed are listed</w:t>
        </w:r>
      </w:ins>
      <w:ins w:id="303" w:author="Matt Cheng" w:date="2022-03-22T17:27:00Z">
        <w:r w:rsidR="003E0AD2" w:rsidRPr="000D14B3">
          <w:rPr>
            <w:color w:val="202124"/>
            <w:highlight w:val="white"/>
          </w:rPr>
          <w:t xml:space="preserve"> </w:t>
        </w:r>
      </w:ins>
      <w:ins w:id="304" w:author="Matt Cheng" w:date="2022-03-22T17:36:00Z">
        <w:r w:rsidR="00495CB7" w:rsidRPr="000D14B3">
          <w:rPr>
            <w:color w:val="202124"/>
            <w:highlight w:val="white"/>
          </w:rPr>
          <w:t>as either endanger</w:t>
        </w:r>
      </w:ins>
      <w:ins w:id="305" w:author="Matt Cheng" w:date="2022-03-22T17:37:00Z">
        <w:r w:rsidR="00495CB7" w:rsidRPr="000D14B3">
          <w:rPr>
            <w:color w:val="202124"/>
            <w:highlight w:val="white"/>
          </w:rPr>
          <w:t xml:space="preserve">ed or threatened </w:t>
        </w:r>
      </w:ins>
      <w:r w:rsidR="00E9770C" w:rsidRPr="000D14B3">
        <w:rPr>
          <w:color w:val="202124"/>
          <w:highlight w:val="white"/>
        </w:rPr>
        <w:fldChar w:fldCharType="begin"/>
      </w:r>
      <w:r w:rsidR="00E9770C" w:rsidRPr="000D14B3">
        <w:rPr>
          <w:color w:val="202124"/>
          <w:highlight w:val="white"/>
        </w:rPr>
        <w:instrText xml:space="preserve"> ADDIN ZOTERO_ITEM CSL_CITATION {"citationID":"oyPMyLua","properties":{"formattedCitation":"(DFO 2022)","plainCitation":"(DFO 2022)","noteIndex":0},"citationItems":[{"id":1379,"uris":["http://zotero.org/users/6698527/items/R4DMJWQA"],"itemData":{"id":1379,"type":"article-journal","container-title":"DFO Can. Sci. Advis. Sec. Proceed. Ser","language":"en","page":"27","source":"Zotero","title":"Proceedings of the Pacific regional peer review on Recovery Potential Assessment – Fraser River Sockeye Salmon (Oncorhynchus nerka) – Ten Designatable Units; March 16–18, 2021","author":[{"family":"DFO","given":""}],"issued":{"date-parts":[["2022"]]}}}],"schema":"https://github.com/citation-style-language/schema/raw/master/csl-citation.json"} </w:instrText>
      </w:r>
      <w:r w:rsidR="00E9770C" w:rsidRPr="000D14B3">
        <w:rPr>
          <w:color w:val="202124"/>
          <w:highlight w:val="white"/>
        </w:rPr>
        <w:fldChar w:fldCharType="separate"/>
      </w:r>
      <w:r w:rsidR="00E9770C" w:rsidRPr="000D14B3">
        <w:rPr>
          <w:noProof/>
          <w:color w:val="202124"/>
          <w:highlight w:val="white"/>
        </w:rPr>
        <w:t>(DFO 2022)</w:t>
      </w:r>
      <w:r w:rsidR="00E9770C" w:rsidRPr="000D14B3">
        <w:rPr>
          <w:color w:val="202124"/>
          <w:highlight w:val="white"/>
        </w:rPr>
        <w:fldChar w:fldCharType="end"/>
      </w:r>
      <w:ins w:id="306" w:author="Matt Cheng" w:date="2022-03-22T17:53:00Z">
        <w:r w:rsidR="00B61CC3" w:rsidRPr="000D14B3">
          <w:rPr>
            <w:color w:val="202124"/>
            <w:highlight w:val="white"/>
          </w:rPr>
          <w:t xml:space="preserve">. </w:t>
        </w:r>
      </w:ins>
      <w:ins w:id="307" w:author="Matt Cheng" w:date="2022-03-22T17:57:00Z">
        <w:r w:rsidR="00F836D7" w:rsidRPr="000D14B3">
          <w:rPr>
            <w:color w:val="202124"/>
            <w:highlight w:val="white"/>
          </w:rPr>
          <w:t>Nevertheless, given</w:t>
        </w:r>
      </w:ins>
      <w:ins w:id="308" w:author="Matt Cheng" w:date="2022-03-22T17:56:00Z">
        <w:r w:rsidR="00CD3F2A" w:rsidRPr="000D14B3">
          <w:rPr>
            <w:color w:val="202124"/>
            <w:highlight w:val="white"/>
          </w:rPr>
          <w:t xml:space="preserve"> the numerous stocks that are of conservation concern in the Fraser River</w:t>
        </w:r>
        <w:r w:rsidR="00F836D7" w:rsidRPr="000D14B3">
          <w:rPr>
            <w:color w:val="202124"/>
            <w:highlight w:val="white"/>
          </w:rPr>
          <w:t xml:space="preserve">, the use </w:t>
        </w:r>
      </w:ins>
      <w:ins w:id="309" w:author="Matt Cheng" w:date="2022-03-22T17:54:00Z">
        <w:r w:rsidR="00B61CC3" w:rsidRPr="000D14B3">
          <w:rPr>
            <w:color w:val="202124"/>
            <w:highlight w:val="white"/>
          </w:rPr>
          <w:t xml:space="preserve">and </w:t>
        </w:r>
        <w:r w:rsidR="00B61CC3" w:rsidRPr="000D14B3">
          <w:rPr>
            <w:color w:val="202124"/>
            <w:highlight w:val="white"/>
          </w:rPr>
          <w:lastRenderedPageBreak/>
          <w:t xml:space="preserve">presence of structures that </w:t>
        </w:r>
      </w:ins>
      <w:ins w:id="310" w:author="Matt Cheng" w:date="2022-03-22T17:57:00Z">
        <w:r w:rsidR="002E372E" w:rsidRPr="000D14B3">
          <w:rPr>
            <w:color w:val="202124"/>
            <w:highlight w:val="white"/>
          </w:rPr>
          <w:t>serve as</w:t>
        </w:r>
      </w:ins>
      <w:ins w:id="311" w:author="Matt Cheng" w:date="2022-03-22T17:54:00Z">
        <w:r w:rsidR="00B61CC3" w:rsidRPr="000D14B3">
          <w:rPr>
            <w:color w:val="202124"/>
            <w:highlight w:val="white"/>
          </w:rPr>
          <w:t xml:space="preserve"> barriers to fish movement, funnel fish into small areas, and aggregate predators should be reconsidered</w:t>
        </w:r>
      </w:ins>
      <w:ins w:id="312" w:author="Matt Cheng" w:date="2022-03-22T17:57:00Z">
        <w:r w:rsidR="00133698" w:rsidRPr="000D14B3">
          <w:rPr>
            <w:color w:val="202124"/>
            <w:highlight w:val="white"/>
          </w:rPr>
          <w:t>.</w:t>
        </w:r>
      </w:ins>
    </w:p>
    <w:p w14:paraId="0E034FF2" w14:textId="6FCE6EA8" w:rsidR="00BD4A2E" w:rsidRPr="000D14B3" w:rsidDel="00A6175E" w:rsidRDefault="00E17FD4" w:rsidP="00B90993">
      <w:pPr>
        <w:spacing w:line="480" w:lineRule="auto"/>
        <w:ind w:firstLine="720"/>
        <w:rPr>
          <w:del w:id="313" w:author="Matt Cheng" w:date="2022-03-22T17:24:00Z"/>
          <w:color w:val="202124"/>
        </w:rPr>
      </w:pPr>
      <w:commentRangeStart w:id="314"/>
      <w:del w:id="315" w:author="Matt Cheng" w:date="2022-03-22T17:24:00Z">
        <w:r w:rsidRPr="000D14B3" w:rsidDel="00A6175E">
          <w:rPr>
            <w:color w:val="202124"/>
            <w:highlight w:val="white"/>
          </w:rPr>
          <w:delText xml:space="preserve">However, the effects of anthropogenic structures that do not inherently affect flow (e.g., counting fences, bridges) or prevent fish passage have been studied less. </w:delText>
        </w:r>
        <w:commentRangeEnd w:id="314"/>
        <w:r w:rsidR="004E0083" w:rsidRPr="000D14B3" w:rsidDel="00A6175E">
          <w:rPr>
            <w:rStyle w:val="CommentReference"/>
            <w:rFonts w:eastAsia="Arial"/>
            <w:sz w:val="24"/>
            <w:szCs w:val="24"/>
            <w:lang w:val="en"/>
          </w:rPr>
          <w:commentReference w:id="314"/>
        </w:r>
        <w:r w:rsidR="006B6829" w:rsidRPr="000D14B3" w:rsidDel="00A6175E">
          <w:rPr>
            <w:color w:val="202124"/>
            <w:highlight w:val="white"/>
          </w:rPr>
          <w:delText>Nonetheless</w:delText>
        </w:r>
        <w:r w:rsidRPr="000D14B3" w:rsidDel="00A6175E">
          <w:rPr>
            <w:color w:val="202124"/>
            <w:highlight w:val="white"/>
          </w:rPr>
          <w:delText xml:space="preserve">, these structures can still aggregate predators </w:delText>
        </w:r>
        <w:r w:rsidR="00614D1A" w:rsidRPr="000D14B3" w:rsidDel="00A6175E">
          <w:rPr>
            <w:color w:val="202124"/>
            <w:highlight w:val="white"/>
          </w:rPr>
          <w:fldChar w:fldCharType="begin"/>
        </w:r>
        <w:r w:rsidR="004A2447" w:rsidRPr="000D14B3" w:rsidDel="00A6175E">
          <w:rPr>
            <w:color w:val="202124"/>
            <w:highlight w:val="white"/>
          </w:rPr>
          <w:delInstrText xml:space="preserve"> ADDIN ZOTERO_ITEM CSL_CITATION {"citationID":"OpRMrGuP","properties":{"formattedCitation":"(Yurk and Trites 2000)","plainCitation":"(Yurk and Trites 2000)","noteIndex":0},"citationItems":[{"id":1132,"uris":["http://zotero.org/users/6698527/items/34L2LL2P"],"itemData":{"id":1132,"type":"article-journal","abstract":"During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W"}],"issued":{"date-parts":[["2000"]]}}}],"schema":"https://github.com/citation-style-language/schema/raw/master/csl-citation.json"} </w:delInstrText>
        </w:r>
        <w:r w:rsidR="00614D1A" w:rsidRPr="000D14B3" w:rsidDel="00A6175E">
          <w:rPr>
            <w:color w:val="202124"/>
            <w:highlight w:val="white"/>
          </w:rPr>
          <w:fldChar w:fldCharType="separate"/>
        </w:r>
        <w:r w:rsidR="00D119AF" w:rsidRPr="000D14B3" w:rsidDel="00A6175E">
          <w:rPr>
            <w:noProof/>
            <w:color w:val="202124"/>
            <w:highlight w:val="white"/>
          </w:rPr>
          <w:delText>(Yurk and Trites 2000)</w:delText>
        </w:r>
        <w:r w:rsidR="00614D1A" w:rsidRPr="000D14B3" w:rsidDel="00A6175E">
          <w:rPr>
            <w:color w:val="202124"/>
            <w:highlight w:val="white"/>
          </w:rPr>
          <w:fldChar w:fldCharType="end"/>
        </w:r>
        <w:r w:rsidR="00C33205" w:rsidRPr="000D14B3" w:rsidDel="00A6175E">
          <w:rPr>
            <w:color w:val="202124"/>
            <w:highlight w:val="white"/>
          </w:rPr>
          <w:delText xml:space="preserve"> and narrow rivers can facilitate predation even in natural systems </w:delText>
        </w:r>
        <w:r w:rsidR="008F7934" w:rsidRPr="000D14B3" w:rsidDel="00A6175E">
          <w:rPr>
            <w:color w:val="202124"/>
            <w:highlight w:val="white"/>
          </w:rPr>
          <w:fldChar w:fldCharType="begin"/>
        </w:r>
        <w:r w:rsidR="004A2447" w:rsidRPr="000D14B3" w:rsidDel="00A6175E">
          <w:rPr>
            <w:color w:val="202124"/>
            <w:highlight w:val="white"/>
          </w:rPr>
          <w:delInstrText xml:space="preserve"> ADDIN ZOTERO_ITEM CSL_CITATION {"citationID":"XulyjxlZ","properties":{"formattedCitation":"(Quinn et al. 2017)","plainCitation":"(Quinn et al. 2017)","noteIndex":0},"citationItems":[{"id":85,"uris":["http://zotero.org/users/6698527/items/3D4CLRJ8"],"itemData":{"id":85,"type":"article-journal","container-title":"Oecologia","DOI":"10.1007/s00442-016-3782-3","ISSN":"0029-8549, 1432-1939","issue":"2","journalAbbreviation":"Oecologia","language":"en","page":"415-429","source":"DOI.org (Crossref)","title":"Diverse foraging opportunities drive the functional response of local and landscape-scale bear predation on Pacific salmon","volume":"183","author":[{"family":"Quinn","given":"Thomas P."},{"family":"Cunningham","given":"Curry J."},{"family":"Wirsing","given":"Aaron J."}],"issued":{"date-parts":[["2017",2]]}}}],"schema":"https://github.com/citation-style-language/schema/raw/master/csl-citation.json"} </w:delInstrText>
        </w:r>
        <w:r w:rsidR="008F7934" w:rsidRPr="000D14B3" w:rsidDel="00A6175E">
          <w:rPr>
            <w:color w:val="202124"/>
            <w:highlight w:val="white"/>
          </w:rPr>
          <w:fldChar w:fldCharType="separate"/>
        </w:r>
        <w:r w:rsidR="00D119AF" w:rsidRPr="000D14B3" w:rsidDel="00A6175E">
          <w:rPr>
            <w:noProof/>
            <w:color w:val="202124"/>
            <w:highlight w:val="white"/>
          </w:rPr>
          <w:delText>(Quinn et al. 2017)</w:delText>
        </w:r>
        <w:r w:rsidR="008F7934" w:rsidRPr="000D14B3" w:rsidDel="00A6175E">
          <w:rPr>
            <w:color w:val="202124"/>
            <w:highlight w:val="white"/>
          </w:rPr>
          <w:fldChar w:fldCharType="end"/>
        </w:r>
        <w:r w:rsidR="008F7934" w:rsidRPr="000D14B3" w:rsidDel="00A6175E">
          <w:rPr>
            <w:color w:val="202124"/>
            <w:highlight w:val="white"/>
          </w:rPr>
          <w:delText xml:space="preserve">. </w:delText>
        </w:r>
        <w:r w:rsidR="00C33205" w:rsidRPr="000D14B3" w:rsidDel="00A6175E">
          <w:rPr>
            <w:color w:val="202124"/>
            <w:highlight w:val="white"/>
          </w:rPr>
          <w:delText xml:space="preserve">Thus, it is possible that anthropogenic structures, even if they don’t alter flow or affect fish passage directly, </w:delText>
        </w:r>
      </w:del>
      <w:del w:id="316" w:author="Matt Cheng" w:date="2022-03-22T17:23:00Z">
        <w:r w:rsidR="00C33205" w:rsidRPr="000D14B3" w:rsidDel="00B34D2F">
          <w:rPr>
            <w:color w:val="202124"/>
            <w:highlight w:val="white"/>
          </w:rPr>
          <w:delText xml:space="preserve">can </w:delText>
        </w:r>
        <w:r w:rsidRPr="000D14B3" w:rsidDel="00B34D2F">
          <w:rPr>
            <w:color w:val="202124"/>
            <w:highlight w:val="white"/>
          </w:rPr>
          <w:delText>still mediate predator-prey interactions</w:delText>
        </w:r>
        <w:r w:rsidR="00C33205" w:rsidRPr="000D14B3" w:rsidDel="00B34D2F">
          <w:rPr>
            <w:color w:val="202124"/>
            <w:highlight w:val="white"/>
          </w:rPr>
          <w:delText xml:space="preserve"> and pose</w:delText>
        </w:r>
        <w:r w:rsidRPr="000D14B3" w:rsidDel="00B34D2F">
          <w:rPr>
            <w:color w:val="202124"/>
            <w:highlight w:val="white"/>
          </w:rPr>
          <w:delText xml:space="preserve"> a </w:delText>
        </w:r>
        <w:r w:rsidR="00C33205" w:rsidRPr="000D14B3" w:rsidDel="00B34D2F">
          <w:rPr>
            <w:color w:val="202124"/>
            <w:highlight w:val="white"/>
          </w:rPr>
          <w:delText>potential challenge</w:delText>
        </w:r>
        <w:r w:rsidRPr="000D14B3" w:rsidDel="00B34D2F">
          <w:rPr>
            <w:color w:val="202124"/>
            <w:highlight w:val="white"/>
          </w:rPr>
          <w:delText xml:space="preserve"> to migrants</w:delText>
        </w:r>
        <w:r w:rsidR="00C33205" w:rsidRPr="000D14B3" w:rsidDel="00B34D2F">
          <w:rPr>
            <w:color w:val="202124"/>
            <w:highlight w:val="white"/>
          </w:rPr>
          <w:delText xml:space="preserve"> by affecting predator or prey behavior.</w:delText>
        </w:r>
        <w:r w:rsidRPr="000D14B3" w:rsidDel="00B34D2F">
          <w:rPr>
            <w:color w:val="202124"/>
            <w:highlight w:val="white"/>
          </w:rPr>
          <w:delText xml:space="preserve"> </w:delText>
        </w:r>
      </w:del>
    </w:p>
    <w:p w14:paraId="6560CEF0" w14:textId="78C7D176" w:rsidR="00405AA6" w:rsidRPr="000D14B3" w:rsidRDefault="00405AA6">
      <w:pPr>
        <w:pStyle w:val="Heading1"/>
        <w:rPr>
          <w:rFonts w:ascii="Times New Roman" w:hAnsi="Times New Roman" w:cs="Times New Roman"/>
          <w:color w:val="000000" w:themeColor="text1"/>
          <w:sz w:val="24"/>
          <w:szCs w:val="24"/>
          <w:highlight w:val="white"/>
          <w:rPrChange w:id="317" w:author="Matt Cheng" w:date="2022-03-21T10:02:00Z">
            <w:rPr>
              <w:highlight w:val="white"/>
            </w:rPr>
          </w:rPrChange>
        </w:rPr>
      </w:pPr>
      <w:r w:rsidRPr="000D14B3">
        <w:rPr>
          <w:rFonts w:ascii="Times New Roman" w:hAnsi="Times New Roman" w:cs="Times New Roman"/>
          <w:color w:val="000000" w:themeColor="text1"/>
          <w:sz w:val="24"/>
          <w:szCs w:val="24"/>
          <w:highlight w:val="white"/>
          <w:rPrChange w:id="318" w:author="Matt Cheng" w:date="2022-03-21T10:02:00Z">
            <w:rPr>
              <w:highlight w:val="white"/>
            </w:rPr>
          </w:rPrChange>
        </w:rPr>
        <w:t>Acknowledgements:</w:t>
      </w:r>
    </w:p>
    <w:p w14:paraId="24BB9481" w14:textId="77777777" w:rsidR="0070786B" w:rsidRPr="000D14B3" w:rsidRDefault="0070786B" w:rsidP="0070786B">
      <w:pPr>
        <w:rPr>
          <w:highlight w:val="white"/>
        </w:rPr>
      </w:pPr>
    </w:p>
    <w:p w14:paraId="68F3F7FF" w14:textId="08C99FC1" w:rsidR="0073513E" w:rsidRPr="000D14B3" w:rsidRDefault="0073513E" w:rsidP="00405AA6">
      <w:pPr>
        <w:spacing w:line="480" w:lineRule="auto"/>
        <w:rPr>
          <w:color w:val="202124"/>
          <w:highlight w:val="white"/>
        </w:rPr>
      </w:pPr>
      <w:commentRangeStart w:id="319"/>
      <w:commentRangeStart w:id="320"/>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Xeni</w:t>
      </w:r>
      <w:r w:rsidR="001125DD" w:rsidRPr="000D14B3">
        <w:rPr>
          <w:color w:val="202124"/>
          <w:highlight w:val="white"/>
        </w:rPr>
        <w:t xml:space="preserve"> Gwet’in First Nation for providing access to the field site. We would also like to thank </w:t>
      </w:r>
      <w:del w:id="321" w:author="Hinch, Scott" w:date="2022-03-15T13:09:00Z">
        <w:r w:rsidR="001125DD" w:rsidRPr="000D14B3" w:rsidDel="006177CA">
          <w:rPr>
            <w:color w:val="202124"/>
            <w:highlight w:val="white"/>
          </w:rPr>
          <w:delText xml:space="preserve">the </w:delText>
        </w:r>
      </w:del>
      <w:r w:rsidR="001125DD" w:rsidRPr="000D14B3">
        <w:rPr>
          <w:color w:val="202124"/>
          <w:highlight w:val="white"/>
        </w:rPr>
        <w:t xml:space="preserve">Fisheries and Oceans Canada for </w:t>
      </w:r>
      <w:r w:rsidR="00E926CB" w:rsidRPr="000D14B3">
        <w:rPr>
          <w:color w:val="202124"/>
          <w:highlight w:val="white"/>
        </w:rPr>
        <w:t xml:space="preserve">providing field and logistical support and for providing access to counting fence data. </w:t>
      </w:r>
      <w:commentRangeEnd w:id="319"/>
      <w:r w:rsidR="004E3705" w:rsidRPr="000D14B3">
        <w:rPr>
          <w:rStyle w:val="CommentReference"/>
          <w:rFonts w:eastAsia="Arial"/>
          <w:sz w:val="24"/>
          <w:szCs w:val="24"/>
          <w:lang w:val="en"/>
        </w:rPr>
        <w:commentReference w:id="319"/>
      </w:r>
      <w:commentRangeEnd w:id="320"/>
      <w:r w:rsidR="00EB2E20" w:rsidRPr="000D14B3">
        <w:rPr>
          <w:color w:val="202124"/>
        </w:rPr>
        <w:t xml:space="preserve">Purchase of the DIDSON was funded by grants from CFI and BCKDF to FJ. </w:t>
      </w:r>
      <w:r w:rsidR="00FF3418" w:rsidRPr="000D14B3">
        <w:rPr>
          <w:rStyle w:val="CommentReference"/>
          <w:rFonts w:eastAsia="Arial"/>
          <w:sz w:val="24"/>
          <w:szCs w:val="24"/>
          <w:lang w:val="en"/>
        </w:rPr>
        <w:commentReference w:id="320"/>
      </w:r>
      <w:r w:rsidR="009514AC" w:rsidRPr="000D14B3">
        <w:rPr>
          <w:color w:val="202124"/>
          <w:highlight w:val="white"/>
        </w:rPr>
        <w:t>This project was supported by the Pacific Salmon Foundation as part of the Salish Sea Marine Survival Project (Publication number XX)</w:t>
      </w:r>
      <w:ins w:id="322" w:author="Hinch, Scott" w:date="2022-03-15T13:09:00Z">
        <w:r w:rsidR="006177CA" w:rsidRPr="000D14B3">
          <w:rPr>
            <w:color w:val="202124"/>
            <w:highlight w:val="white"/>
          </w:rPr>
          <w:t>,</w:t>
        </w:r>
      </w:ins>
      <w:del w:id="323" w:author="Hinch, Scott" w:date="2022-03-15T13:09:00Z">
        <w:r w:rsidR="007E20F9" w:rsidRPr="000D14B3" w:rsidDel="006177CA">
          <w:rPr>
            <w:color w:val="202124"/>
            <w:highlight w:val="white"/>
          </w:rPr>
          <w:delText xml:space="preserve"> and</w:delText>
        </w:r>
      </w:del>
      <w:r w:rsidR="007E20F9" w:rsidRPr="000D14B3">
        <w:rPr>
          <w:color w:val="202124"/>
          <w:highlight w:val="white"/>
        </w:rPr>
        <w:t xml:space="preserve"> the Fisheries Society of the British Isles Small Grants Program</w:t>
      </w:r>
      <w:ins w:id="324" w:author="Hinch, Scott" w:date="2022-03-15T13:09:00Z">
        <w:r w:rsidR="006177CA" w:rsidRPr="000D14B3">
          <w:rPr>
            <w:color w:val="202124"/>
            <w:highlight w:val="white"/>
          </w:rPr>
          <w:t>, Canada’s Ocean Tracking Network, and gran</w:t>
        </w:r>
      </w:ins>
      <w:ins w:id="325" w:author="Hinch, Scott" w:date="2022-03-15T13:10:00Z">
        <w:r w:rsidR="006177CA" w:rsidRPr="000D14B3">
          <w:rPr>
            <w:color w:val="202124"/>
            <w:highlight w:val="white"/>
          </w:rPr>
          <w:t>ts from the Natural Sciences and Engineering Research Council of Canada to SGH</w:t>
        </w:r>
      </w:ins>
      <w:r w:rsidR="009514AC" w:rsidRPr="000D14B3">
        <w:rPr>
          <w:color w:val="202124"/>
          <w:highlight w:val="white"/>
        </w:rPr>
        <w:t xml:space="preserve">. </w:t>
      </w:r>
      <w:r w:rsidR="007E20F9" w:rsidRPr="000D14B3">
        <w:rPr>
          <w:color w:val="202124"/>
          <w:highlight w:val="white"/>
        </w:rPr>
        <w:t xml:space="preserve">During field work, Furey was supported via the Vanier Canada Graduate Scholarships Program.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0D14B3" w:rsidRDefault="00BD4A2E">
      <w:pPr>
        <w:pStyle w:val="Heading1"/>
        <w:rPr>
          <w:rFonts w:ascii="Times New Roman" w:hAnsi="Times New Roman" w:cs="Times New Roman"/>
          <w:color w:val="000000" w:themeColor="text1"/>
          <w:sz w:val="24"/>
          <w:szCs w:val="24"/>
          <w:highlight w:val="white"/>
          <w:rPrChange w:id="326" w:author="Matt Cheng" w:date="2022-03-21T10:02:00Z">
            <w:rPr>
              <w:highlight w:val="white"/>
            </w:rPr>
          </w:rPrChange>
        </w:rPr>
      </w:pPr>
      <w:r w:rsidRPr="000D14B3">
        <w:rPr>
          <w:rFonts w:ascii="Times New Roman" w:hAnsi="Times New Roman" w:cs="Times New Roman"/>
          <w:color w:val="000000" w:themeColor="text1"/>
          <w:sz w:val="24"/>
          <w:szCs w:val="24"/>
          <w:highlight w:val="white"/>
          <w:rPrChange w:id="327" w:author="Matt Cheng" w:date="2022-03-21T10:02:00Z">
            <w:rPr>
              <w:highlight w:val="white"/>
            </w:rPr>
          </w:rPrChange>
        </w:rPr>
        <w:lastRenderedPageBreak/>
        <w:t xml:space="preserve">References: </w:t>
      </w:r>
    </w:p>
    <w:p w14:paraId="660DE1DB" w14:textId="77777777" w:rsidR="00182D35" w:rsidRPr="000D14B3" w:rsidRDefault="00182D35" w:rsidP="00182D35">
      <w:pPr>
        <w:rPr>
          <w:highlight w:val="white"/>
        </w:rPr>
      </w:pPr>
    </w:p>
    <w:p w14:paraId="73763CAC" w14:textId="77777777" w:rsidR="00BC3CE1" w:rsidRPr="00BC3CE1" w:rsidRDefault="00F1649E" w:rsidP="00BC3CE1">
      <w:pPr>
        <w:pStyle w:val="Bibliography"/>
      </w:pPr>
      <w:r w:rsidRPr="000D14B3">
        <w:rPr>
          <w:highlight w:val="white"/>
        </w:rPr>
        <w:fldChar w:fldCharType="begin"/>
      </w:r>
      <w:r w:rsidR="00BC3CE1">
        <w:rPr>
          <w:highlight w:val="white"/>
        </w:rPr>
        <w:instrText xml:space="preserve"> ADDIN ZOTERO_BIBL {"uncited":[],"omitted":[],"custom":[]} CSL_BIBLIOGRAPHY </w:instrText>
      </w:r>
      <w:r w:rsidRPr="000D14B3">
        <w:rPr>
          <w:highlight w:val="white"/>
        </w:rPr>
        <w:fldChar w:fldCharType="separate"/>
      </w:r>
      <w:r w:rsidR="00BC3CE1" w:rsidRPr="00BC3CE1">
        <w:t>Alcott, D., M. Long, and T. Castro-Santos. 2020. Wait and snap: eastern snapping turtles (Chelydra serpentina) prey on migratory fish at road-stream crossing culverts. Biology Letters 16(9):20200218.</w:t>
      </w:r>
    </w:p>
    <w:p w14:paraId="1A0283A1" w14:textId="77777777" w:rsidR="00BC3CE1" w:rsidRPr="00BC3CE1" w:rsidRDefault="00BC3CE1" w:rsidP="00BC3CE1">
      <w:pPr>
        <w:pStyle w:val="Bibliography"/>
      </w:pPr>
      <w:r w:rsidRPr="00BC3CE1">
        <w:t>Beamesderfer, R. C. P., D. L. Ward, and A. A. Nigro. 1996. Evaluation of the biological basis for a predator control program on northern squawfish (Ptychocheilus oregonensis) in the Columbia and Snake rivers. Canadian Journal of Fisheries and Aquatic Sciences 53:2898–2908.</w:t>
      </w:r>
    </w:p>
    <w:p w14:paraId="6D8075C0" w14:textId="77777777" w:rsidR="00BC3CE1" w:rsidRPr="00BC3CE1" w:rsidRDefault="00BC3CE1" w:rsidP="00BC3CE1">
      <w:pPr>
        <w:pStyle w:val="Bibliography"/>
      </w:pPr>
      <w:r w:rsidRPr="00BC3CE1">
        <w:t>Blackwell, B. F., and F. Juanes. 1998. Predation on Atlantic Salmon Smolts by Striped Bass after Dam Passage. North American Journal of Fisheries Management 18(4):936–939.</w:t>
      </w:r>
    </w:p>
    <w:p w14:paraId="743244C7" w14:textId="77777777" w:rsidR="00BC3CE1" w:rsidRPr="00BC3CE1" w:rsidRDefault="00BC3CE1" w:rsidP="00BC3CE1">
      <w:pPr>
        <w:pStyle w:val="Bibliography"/>
      </w:pPr>
      <w:r w:rsidRPr="00BC3CE1">
        <w:t>Bradford, M. J., B. J. Pyper, and K. S. Shortreed. 2000. Biological Responses of Sockeye Salmon to the Fertilization of Chilko Lake, a Large Lake in the Interior of British Columbia. North American Journal of Fisheries Management 20:661–671.</w:t>
      </w:r>
    </w:p>
    <w:p w14:paraId="47857436" w14:textId="77777777" w:rsidR="00BC3CE1" w:rsidRPr="00BC3CE1" w:rsidRDefault="00BC3CE1" w:rsidP="00BC3CE1">
      <w:pPr>
        <w:pStyle w:val="Bibliography"/>
      </w:pPr>
      <w:r w:rsidRPr="00BC3CE1">
        <w:t>Burwen, D. L., S. J. Fleischman, and J. D. Miller. 2010. Accuracy and Precision of Salmon Length Estimates Taken from DIDSON Sonar Images. Transactions of the American Fisheries Society 139(5):1306–1314.</w:t>
      </w:r>
    </w:p>
    <w:p w14:paraId="65C82770" w14:textId="77777777" w:rsidR="00BC3CE1" w:rsidRPr="00BC3CE1" w:rsidRDefault="00BC3CE1" w:rsidP="00BC3CE1">
      <w:pPr>
        <w:pStyle w:val="Bibliography"/>
      </w:pPr>
      <w:r w:rsidRPr="00BC3CE1">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4A9DDC23" w14:textId="77777777" w:rsidR="00BC3CE1" w:rsidRPr="00BC3CE1" w:rsidRDefault="00BC3CE1" w:rsidP="00BC3CE1">
      <w:pPr>
        <w:pStyle w:val="Bibliography"/>
      </w:pPr>
      <w:r w:rsidRPr="00BC3CE1">
        <w:t xml:space="preserve">Crossman, J. A., G. Martel, P. N. Johnson, and K. Bray. 2011. The use of Dual-frequency Identification SONAR (DIDSON) to document white sturgeon activity in the Columbia </w:t>
      </w:r>
      <w:r w:rsidRPr="00BC3CE1">
        <w:lastRenderedPageBreak/>
        <w:t>River, Canada: Use of DIDSON for monitoring white sturgeon activity. Journal of Applied Ichthyology 27:53–57.</w:t>
      </w:r>
    </w:p>
    <w:p w14:paraId="25130C80" w14:textId="77777777" w:rsidR="00BC3CE1" w:rsidRPr="00BC3CE1" w:rsidRDefault="00BC3CE1" w:rsidP="00BC3CE1">
      <w:pPr>
        <w:pStyle w:val="Bibliography"/>
      </w:pPr>
      <w:r w:rsidRPr="00BC3CE1">
        <w:t>Davis, J. P., E. T. Schultz, and J. C. Vokoun. 2012. Striped Bass Consumption of Blueback Herring during Vernal Riverine Migrations: Does Relaxing Harvest Restrictions on a Predator Help Conserve a Prey Species of Concern? Marine and Coastal Fisheries 4(1):239–251.</w:t>
      </w:r>
    </w:p>
    <w:p w14:paraId="66D33F8C" w14:textId="77777777" w:rsidR="00BC3CE1" w:rsidRPr="00BC3CE1" w:rsidRDefault="00BC3CE1" w:rsidP="00BC3CE1">
      <w:pPr>
        <w:pStyle w:val="Bibliography"/>
      </w:pPr>
      <w:r w:rsidRPr="00BC3CE1">
        <w:t>DFO. 2022. Proceedings of the Pacific regional peer review on Recovery Potential Assessment – Fraser River Sockeye Salmon (Oncorhynchus nerka) – Ten Designatable Units; March 16–18, 2021. DFO Can. Sci. Advis. Sec. Proceed. Ser:27.</w:t>
      </w:r>
    </w:p>
    <w:p w14:paraId="5139CEC7" w14:textId="77777777" w:rsidR="00BC3CE1" w:rsidRPr="00BC3CE1" w:rsidRDefault="00BC3CE1" w:rsidP="00BC3CE1">
      <w:pPr>
        <w:pStyle w:val="Bibliography"/>
      </w:pPr>
      <w:r w:rsidRPr="00BC3CE1">
        <w:t>Duffy, E. J., and D. A. Beauchamp. 2008. Seasonal Patterns of Predation on Juvenile Pacific Salmon by Anadromous Cutthroat Trout in Puget Sound. Transactions of the American Fisheries Society 137(1):165–181.</w:t>
      </w:r>
    </w:p>
    <w:p w14:paraId="31BE77DE" w14:textId="77777777" w:rsidR="00BC3CE1" w:rsidRPr="00BC3CE1" w:rsidRDefault="00BC3CE1" w:rsidP="00BC3CE1">
      <w:pPr>
        <w:pStyle w:val="Bibliography"/>
      </w:pPr>
      <w:r w:rsidRPr="00BC3CE1">
        <w:t>Flávio, H., P. Caballero, N. Jepsen, and K. Aarestrup. 2021. Atlantic salmon living on the edge: Smolt behaviour and survival during seaward migration in River Minho. Ecology of Freshwater Fish 30(1):61–72.</w:t>
      </w:r>
    </w:p>
    <w:p w14:paraId="730955BD" w14:textId="77777777" w:rsidR="00BC3CE1" w:rsidRPr="00BC3CE1" w:rsidRDefault="00BC3CE1" w:rsidP="00BC3CE1">
      <w:pPr>
        <w:pStyle w:val="Bibliography"/>
      </w:pPr>
      <w:r w:rsidRPr="00BC3CE1">
        <w:t>Furey, N. B., A. L. Bass, K. M. Miller, S. Li, A. G. Lotto, S. J. Healy, S. M. Drenner, and S. G. Hinch. 2021a. Infected juvenile salmon can experience increased predation during freshwater migration. Royal Society Open Science 8(3):rsos.201522, 201522.</w:t>
      </w:r>
    </w:p>
    <w:p w14:paraId="482B288C" w14:textId="77777777" w:rsidR="00BC3CE1" w:rsidRPr="00BC3CE1" w:rsidRDefault="00BC3CE1" w:rsidP="00BC3CE1">
      <w:pPr>
        <w:pStyle w:val="Bibliography"/>
      </w:pPr>
      <w:r w:rsidRPr="00BC3CE1">
        <w:t>Furey, N. B., and S. G. Hinch. 2017. Bull Trout Movements Match the Life History of Sockeye Salmon: Consumers Can Exploit Seasonally Distinct Resource Pulses. Transactions of the American Fisheries Society 146(3):450–461.</w:t>
      </w:r>
    </w:p>
    <w:p w14:paraId="3ABF6A7C" w14:textId="77777777" w:rsidR="00BC3CE1" w:rsidRPr="00BC3CE1" w:rsidRDefault="00BC3CE1" w:rsidP="00BC3CE1">
      <w:pPr>
        <w:pStyle w:val="Bibliography"/>
      </w:pPr>
      <w:r w:rsidRPr="00BC3CE1">
        <w:lastRenderedPageBreak/>
        <w:t>Furey, N. B., S. G. Hinch, A. L. Bass, C. T. Middleton, V. Minke-Martin, and A. G. Lotto. 2016a. Predator swamping reduces predation risk during nocturnal migration of juvenile salmon in a high-mortality landscape. Journal of Animal Ecology 85(4):948–959.</w:t>
      </w:r>
    </w:p>
    <w:p w14:paraId="5C64F8E7" w14:textId="77777777" w:rsidR="00BC3CE1" w:rsidRPr="00BC3CE1" w:rsidRDefault="00BC3CE1" w:rsidP="00BC3CE1">
      <w:pPr>
        <w:pStyle w:val="Bibliography"/>
      </w:pPr>
      <w:r w:rsidRPr="00BC3CE1">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28AD984D" w14:textId="77777777" w:rsidR="00BC3CE1" w:rsidRPr="00BC3CE1" w:rsidRDefault="00BC3CE1" w:rsidP="00BC3CE1">
      <w:pPr>
        <w:pStyle w:val="Bibliography"/>
      </w:pPr>
      <w:r w:rsidRPr="00BC3CE1">
        <w:t>Furey, N. B., S. G. Hinch, M. G. Mesa, and D. A. Beauchamp. 2016b. Piscivorous fish exhibit temperature-influenced binge feeding during an annual prey pulse. Journal of Animal Ecology 85(5):1307–1317.</w:t>
      </w:r>
    </w:p>
    <w:p w14:paraId="26B88868" w14:textId="77777777" w:rsidR="00BC3CE1" w:rsidRPr="00BC3CE1" w:rsidRDefault="00BC3CE1" w:rsidP="00BC3CE1">
      <w:pPr>
        <w:pStyle w:val="Bibliography"/>
      </w:pPr>
      <w:r w:rsidRPr="00BC3CE1">
        <w:t>Furey, N. B., E. G. Martins, and S. G. Hinch. 2021b. Migratory salmon smolts exhibit consistent interannual depensatory predator swamping: Effects on telemetry‐based survival estimates. Ecology of Freshwater Fish 30(1):18–30.</w:t>
      </w:r>
    </w:p>
    <w:p w14:paraId="1055CDBC" w14:textId="77777777" w:rsidR="00BC3CE1" w:rsidRPr="00BC3CE1" w:rsidRDefault="00BC3CE1" w:rsidP="00BC3CE1">
      <w:pPr>
        <w:pStyle w:val="Bibliography"/>
      </w:pPr>
      <w:r w:rsidRPr="00BC3CE1">
        <w:t>Gislason, G., E. Lam, G. Knapp, and M. Guettabi. 2017. Economic Impacts of Pacific Salmon Fisheries. Report to the Pacific Salmon Commission GSGislason&amp;Associates Ltd.</w:t>
      </w:r>
    </w:p>
    <w:p w14:paraId="46C25181" w14:textId="77777777" w:rsidR="00BC3CE1" w:rsidRPr="00BC3CE1" w:rsidRDefault="00BC3CE1" w:rsidP="00BC3CE1">
      <w:pPr>
        <w:pStyle w:val="Bibliography"/>
      </w:pPr>
      <w:r w:rsidRPr="00BC3CE1">
        <w:t xml:space="preserve">Haraldstad, T., F. Kroglund, T. Kristensen, B. Jonsson, and T. O. Haugen. 2017. Diel migration pattern of Atlantic salmon ( </w:t>
      </w:r>
      <w:r w:rsidRPr="00BC3CE1">
        <w:rPr>
          <w:i/>
          <w:iCs/>
        </w:rPr>
        <w:t>Salmo salar</w:t>
      </w:r>
      <w:r w:rsidRPr="00BC3CE1">
        <w:t xml:space="preserve"> ) and sea trout ( </w:t>
      </w:r>
      <w:r w:rsidRPr="00BC3CE1">
        <w:rPr>
          <w:i/>
          <w:iCs/>
        </w:rPr>
        <w:t>Salmo trutta</w:t>
      </w:r>
      <w:r w:rsidRPr="00BC3CE1">
        <w:t xml:space="preserve"> ) smolts: an assessment of environmental cues. Ecology of Freshwater Fish 26(4):541–551.</w:t>
      </w:r>
    </w:p>
    <w:p w14:paraId="27BDA226" w14:textId="77777777" w:rsidR="00BC3CE1" w:rsidRPr="00BC3CE1" w:rsidRDefault="00BC3CE1" w:rsidP="00BC3CE1">
      <w:pPr>
        <w:pStyle w:val="Bibliography"/>
      </w:pPr>
      <w:r w:rsidRPr="00BC3CE1">
        <w:t>Ibbotson, A. T., W. R. C. Beaumont, and A. C. Pinder. 2011. A size-dependent migration strategy in Atlantic salmon smolts: Small smolts favour nocturnal migration. Environmental Biology of Fishes 92(2):151–157.</w:t>
      </w:r>
    </w:p>
    <w:p w14:paraId="31024EF1" w14:textId="77777777" w:rsidR="00BC3CE1" w:rsidRPr="00BC3CE1" w:rsidRDefault="00BC3CE1" w:rsidP="00BC3CE1">
      <w:pPr>
        <w:pStyle w:val="Bibliography"/>
      </w:pPr>
      <w:r w:rsidRPr="00BC3CE1">
        <w:lastRenderedPageBreak/>
        <w:t>Ibbotson, A. T., W. R. C. Beaumont, A. Pinder, S. Welton, and M. Ladle. 2006. Diel migration patterns of Atlantic salmon smolts with particular reference to the absence of crepuscular migration. Ecology of Freshwater Fish 15(4):544–551.</w:t>
      </w:r>
    </w:p>
    <w:p w14:paraId="409B43CD" w14:textId="77777777" w:rsidR="00BC3CE1" w:rsidRPr="00BC3CE1" w:rsidRDefault="00BC3CE1" w:rsidP="00BC3CE1">
      <w:pPr>
        <w:pStyle w:val="Bibliography"/>
      </w:pPr>
      <w:r w:rsidRPr="00BC3CE1">
        <w:t>Irvine, J. R., and S. A. Akenhead. 2013. Understanding Smolt Survival Trends in Sockeye Salmon. Marine and Coastal Fisheries 5(1):303–328.</w:t>
      </w:r>
    </w:p>
    <w:p w14:paraId="1F84D78E" w14:textId="77777777" w:rsidR="00BC3CE1" w:rsidRPr="00BC3CE1" w:rsidRDefault="00BC3CE1" w:rsidP="00BC3CE1">
      <w:pPr>
        <w:pStyle w:val="Bibliography"/>
      </w:pPr>
      <w:r w:rsidRPr="00BC3CE1">
        <w:t>Jeffries, K. M., S. G. Hinch, M. K. Gale, T. D. Clark, A. G. Lotto, M. T. Casselman, S. Li, E. L. Rechisky, A. D. Porter, D. W. Welch, and K. M. Miller. 2014. Immune response genes and pathogen presence predict migration survival in wild salmon smolts. Molecular Ecology 23(23):5803–5815.</w:t>
      </w:r>
    </w:p>
    <w:p w14:paraId="464E3262" w14:textId="77777777" w:rsidR="00BC3CE1" w:rsidRPr="00BC3CE1" w:rsidRDefault="00BC3CE1" w:rsidP="00BC3CE1">
      <w:pPr>
        <w:pStyle w:val="Bibliography"/>
      </w:pPr>
      <w:r w:rsidRPr="00BC3CE1">
        <w:t>Kanigan, A. M. 2019. The movements and distribution of bull trout (Salvelinus confluentus) in response to Sockeye Salmon (Oncorhynchus nerka) migrations in the Chilko Lake system, British Columbia. University of British Columbia, Master’s Thesis.:92.</w:t>
      </w:r>
    </w:p>
    <w:p w14:paraId="40EFC499" w14:textId="77777777" w:rsidR="00BC3CE1" w:rsidRPr="00BC3CE1" w:rsidRDefault="00BC3CE1" w:rsidP="00BC3CE1">
      <w:pPr>
        <w:pStyle w:val="Bibliography"/>
      </w:pPr>
      <w:r w:rsidRPr="00BC3CE1">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49560A1B" w14:textId="77777777" w:rsidR="00BC3CE1" w:rsidRPr="00BC3CE1" w:rsidRDefault="00BC3CE1" w:rsidP="00BC3CE1">
      <w:pPr>
        <w:pStyle w:val="Bibliography"/>
      </w:pPr>
      <w:r w:rsidRPr="00BC3CE1">
        <w:t>Martignac, F., A. Daroux, J.-L. Bagliniere, D. Ombredane, and J. Guillard. 2015. The use of acoustic cameras in shallow waters: new hydroacoustic tools for monitoring migratory fish population. A review of DIDSON technology. Fish and Fisheries 16(3):486–510.</w:t>
      </w:r>
    </w:p>
    <w:p w14:paraId="04CE9690" w14:textId="77777777" w:rsidR="00BC3CE1" w:rsidRPr="00BC3CE1" w:rsidRDefault="00BC3CE1" w:rsidP="00BC3CE1">
      <w:pPr>
        <w:pStyle w:val="Bibliography"/>
      </w:pPr>
      <w:r w:rsidRPr="00BC3CE1">
        <w:t>Maxwell, S. L., and N. E. Gove. 2007. Assessing a dual-frequency identification sonars’ fish-counting accuracy, precision, and turbid river range capability. The Journal of the Acoustical Society of America 122(6):3364–3377.</w:t>
      </w:r>
    </w:p>
    <w:p w14:paraId="0472C33F" w14:textId="77777777" w:rsidR="00BC3CE1" w:rsidRPr="00BC3CE1" w:rsidRDefault="00BC3CE1" w:rsidP="00BC3CE1">
      <w:pPr>
        <w:pStyle w:val="Bibliography"/>
      </w:pPr>
      <w:r w:rsidRPr="00BC3CE1">
        <w:lastRenderedPageBreak/>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41B8EC74" w14:textId="77777777" w:rsidR="00BC3CE1" w:rsidRPr="00BC3CE1" w:rsidRDefault="00BC3CE1" w:rsidP="00BC3CE1">
      <w:pPr>
        <w:pStyle w:val="Bibliography"/>
      </w:pPr>
      <w:r w:rsidRPr="00BC3CE1">
        <w:t>Moursund, R. A., T. J. Carlson, and R. D. Peters. 2003. A fisheries application of a dual-frequency identification sonar acoustic camera. ICES Journal of Marine Science 60(3):678–683.</w:t>
      </w:r>
    </w:p>
    <w:p w14:paraId="6E53EA31" w14:textId="77777777" w:rsidR="00BC3CE1" w:rsidRPr="00BC3CE1" w:rsidRDefault="00BC3CE1" w:rsidP="00BC3CE1">
      <w:pPr>
        <w:pStyle w:val="Bibliography"/>
      </w:pPr>
      <w:r w:rsidRPr="00BC3CE1">
        <w:t>Naiman, R. J., R. E. Bilby, D. E. Schindler, and J. M. Helfield. 2002. Pacific Salmon, Nutrients, and the Dynamics of Freshwater and Riparian Ecosystems. Ecosystems 5(4):399–417.</w:t>
      </w:r>
    </w:p>
    <w:p w14:paraId="244C41A7" w14:textId="77777777" w:rsidR="00BC3CE1" w:rsidRPr="00BC3CE1" w:rsidRDefault="00BC3CE1" w:rsidP="00BC3CE1">
      <w:pPr>
        <w:pStyle w:val="Bibliography"/>
      </w:pPr>
      <w:r w:rsidRPr="00BC3CE1">
        <w:t>Nichols, O. C., E. Eldredge, and S. X. Cadrin. 2014. Gray Seal Behavior in a Fish Weir Observed Using Dual-Frequency Identification Sonar. Marine Technology Society Journal 48(4):72–78.</w:t>
      </w:r>
    </w:p>
    <w:p w14:paraId="1C7F7438" w14:textId="77777777" w:rsidR="00BC3CE1" w:rsidRPr="00BC3CE1" w:rsidRDefault="00BC3CE1" w:rsidP="00BC3CE1">
      <w:pPr>
        <w:pStyle w:val="Bibliography"/>
      </w:pPr>
      <w:r w:rsidRPr="00BC3CE1">
        <w:t>Osterback, A.-M. K., D. M. Frechette, A. O. Shelton, S. A. Hayes, M. H. Bond, S. A. Shaffer, and J. W. Moore. 2013. High predation on small populations: avian predation on imperiled salmonids. Ecosphere 4(9):art116.</w:t>
      </w:r>
    </w:p>
    <w:p w14:paraId="609A45EF" w14:textId="77777777" w:rsidR="00BC3CE1" w:rsidRPr="00BC3CE1" w:rsidRDefault="00BC3CE1" w:rsidP="00BC3CE1">
      <w:pPr>
        <w:pStyle w:val="Bibliography"/>
      </w:pPr>
      <w:r w:rsidRPr="00BC3CE1">
        <w:t>R Core Team. 2021. R: A Language and Environment for Statistical Computing. R Foundation for Statistical Computing, Vienna, Austria.</w:t>
      </w:r>
    </w:p>
    <w:p w14:paraId="1979C781" w14:textId="77777777" w:rsidR="00BC3CE1" w:rsidRPr="00BC3CE1" w:rsidRDefault="00BC3CE1" w:rsidP="00BC3CE1">
      <w:pPr>
        <w:pStyle w:val="Bibliography"/>
      </w:pPr>
      <w:r w:rsidRPr="00BC3CE1">
        <w:t>Rechisky, E. L., A. D. Porter, T. D. Clark, N. B. Furey, M. K. Gale, S. G. Hinch, and D. W. Welch. 2019. Quantifying survival of age-2 Chilko Lake sockeye salmon during the first 50 days of migration. Canadian Journal of Fisheries and Aquatic Sciences 76(1):136–152.</w:t>
      </w:r>
    </w:p>
    <w:p w14:paraId="6FE765FE" w14:textId="77777777" w:rsidR="00BC3CE1" w:rsidRPr="00BC3CE1" w:rsidRDefault="00BC3CE1" w:rsidP="00BC3CE1">
      <w:pPr>
        <w:pStyle w:val="Bibliography"/>
      </w:pPr>
      <w:r w:rsidRPr="00BC3CE1">
        <w:lastRenderedPageBreak/>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1B40C214" w14:textId="77777777" w:rsidR="00BC3CE1" w:rsidRPr="00BC3CE1" w:rsidRDefault="00BC3CE1" w:rsidP="00BC3CE1">
      <w:pPr>
        <w:pStyle w:val="Bibliography"/>
      </w:pPr>
      <w:r w:rsidRPr="00BC3CE1">
        <w:t>Sabal, M., S. Hayes, J. Merz, and J. Setka. 2016. Habitat Alterations and a Nonnative Predator, the Striped Bass, Increase Native Chinook Salmon Mortality in the Central Valley, California. North American Journal of Fisheries Management 36(2):309–320.</w:t>
      </w:r>
    </w:p>
    <w:p w14:paraId="1E623609" w14:textId="77777777" w:rsidR="00BC3CE1" w:rsidRPr="00BC3CE1" w:rsidRDefault="00BC3CE1" w:rsidP="00BC3CE1">
      <w:pPr>
        <w:pStyle w:val="Bibliography"/>
      </w:pPr>
      <w:r w:rsidRPr="00BC3CE1">
        <w:t>Saloniemi, I., E. Jokikokko, I. Kallio-Nyberg, E. Jutila, and P. Pasanen. 2004. Survival of reared and wild Atlantic salmon smolts: size matters more in bad years. ICES Journal of Marine Science 61(5):782–787.</w:t>
      </w:r>
    </w:p>
    <w:p w14:paraId="38BFB6A9" w14:textId="77777777" w:rsidR="00BC3CE1" w:rsidRPr="00BC3CE1" w:rsidRDefault="00BC3CE1" w:rsidP="00BC3CE1">
      <w:pPr>
        <w:pStyle w:val="Bibliography"/>
      </w:pPr>
      <w:r w:rsidRPr="00BC3CE1">
        <w:t>Schneider, C. A., W. S. Rasband, and K. W. Eliceiri. 2012. NIH Image to ImageJ: 25 years of image analysis. Nature Methods 9(7):671–675.</w:t>
      </w:r>
    </w:p>
    <w:p w14:paraId="2DCF3E7F" w14:textId="77777777" w:rsidR="00BC3CE1" w:rsidRPr="00BC3CE1" w:rsidRDefault="00BC3CE1" w:rsidP="00BC3CE1">
      <w:pPr>
        <w:pStyle w:val="Bibliography"/>
      </w:pPr>
      <w:r w:rsidRPr="00BC3CE1">
        <w:t>Tucker, S., J. Mark Hipfner, and M. Trudel. 2016. Size- and condition-dependent predation: a seabird disproportionately targets substandard individual juvenile salmon. Ecology 97(2):461–471.</w:t>
      </w:r>
    </w:p>
    <w:p w14:paraId="029D6475" w14:textId="77777777" w:rsidR="00BC3CE1" w:rsidRPr="00BC3CE1" w:rsidRDefault="00BC3CE1" w:rsidP="00BC3CE1">
      <w:pPr>
        <w:pStyle w:val="Bibliography"/>
      </w:pPr>
      <w:r w:rsidRPr="00BC3CE1">
        <w:t xml:space="preserve">West, C. J., and P. A. Larkin. 1987. Evidence for Size-Selective Mortality of Juvenile Sockeye Salmon ( </w:t>
      </w:r>
      <w:r w:rsidRPr="00BC3CE1">
        <w:rPr>
          <w:i/>
          <w:iCs/>
        </w:rPr>
        <w:t>Oncorhynchus nerka</w:t>
      </w:r>
      <w:r w:rsidRPr="00BC3CE1">
        <w:t xml:space="preserve"> ) in Babine Lake, British Columbia. Canadian Journal of Fisheries and Aquatic Sciences 44(4):712–721.</w:t>
      </w:r>
    </w:p>
    <w:p w14:paraId="6B239991" w14:textId="77777777" w:rsidR="00BC3CE1" w:rsidRPr="00BC3CE1" w:rsidRDefault="00BC3CE1" w:rsidP="00BC3CE1">
      <w:pPr>
        <w:pStyle w:val="Bibliography"/>
      </w:pPr>
      <w:r w:rsidRPr="00BC3CE1">
        <w:t>Young, G., B. Th. Björnsson, P. Prunet, R. J. Lin, and H. A. Bern. 1989. Smoltification and seawater adaptation in coho salmon (Oncorhynchus kisutch): Plasma prolactin, growth hormone, thyroid hormones, and cortisol. General and Comparative Endocrinology 74(3):335–345.</w:t>
      </w:r>
    </w:p>
    <w:p w14:paraId="4FC7514E" w14:textId="77777777" w:rsidR="00BC3CE1" w:rsidRPr="00BC3CE1" w:rsidRDefault="00BC3CE1" w:rsidP="00BC3CE1">
      <w:pPr>
        <w:pStyle w:val="Bibliography"/>
      </w:pPr>
      <w:r w:rsidRPr="00BC3CE1">
        <w:lastRenderedPageBreak/>
        <w:t>Yurk, H., and A. W. Trites. 2000. Experimental Attempts to Reduce Predation by Harbor Seals on Out‐Migrating Juvenile Salmonids. Transactions of the American Fisheries Society 129(6):1360–1366.</w:t>
      </w:r>
    </w:p>
    <w:p w14:paraId="1D16CAD9" w14:textId="5A5BA427" w:rsidR="001821C4" w:rsidRPr="000D14B3" w:rsidRDefault="00F1649E">
      <w:pPr>
        <w:pStyle w:val="Bibliography"/>
        <w:rPr>
          <w:color w:val="202124"/>
          <w:highlight w:val="white"/>
        </w:rPr>
        <w:pPrChange w:id="328" w:author="Matt Cheng" w:date="2022-03-21T09:23:00Z">
          <w:pPr/>
        </w:pPrChange>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4E120B79" w14:textId="77F6B52E" w:rsidR="001B4EBE" w:rsidRPr="000D14B3" w:rsidDel="0099673A" w:rsidRDefault="001B4EBE" w:rsidP="001A1F5A">
      <w:pPr>
        <w:pStyle w:val="Heading1"/>
        <w:rPr>
          <w:moveFrom w:id="329" w:author="Hinch, Scott" w:date="2022-03-15T12:20:00Z"/>
          <w:rFonts w:ascii="Times New Roman" w:hAnsi="Times New Roman" w:cs="Times New Roman"/>
          <w:sz w:val="24"/>
          <w:szCs w:val="24"/>
        </w:rPr>
      </w:pPr>
      <w:moveFromRangeStart w:id="330" w:author="Hinch, Scott" w:date="2022-03-15T12:20:00Z" w:name="move98239250"/>
      <w:moveFrom w:id="331" w:author="Hinch, Scott" w:date="2022-03-15T12:20:00Z">
        <w:r w:rsidRPr="000D14B3" w:rsidDel="0099673A">
          <w:rPr>
            <w:rFonts w:ascii="Times New Roman" w:hAnsi="Times New Roman" w:cs="Times New Roman"/>
            <w:sz w:val="24"/>
            <w:szCs w:val="24"/>
          </w:rPr>
          <w:t>Figures:</w:t>
        </w:r>
      </w:moveFrom>
    </w:p>
    <w:p w14:paraId="44DF815B" w14:textId="4E919E45" w:rsidR="00041BD2" w:rsidRPr="000D14B3" w:rsidDel="0099673A" w:rsidRDefault="00041BD2" w:rsidP="00041BD2">
      <w:pPr>
        <w:spacing w:line="480" w:lineRule="auto"/>
        <w:jc w:val="center"/>
        <w:rPr>
          <w:moveFrom w:id="332" w:author="Hinch, Scott" w:date="2022-03-15T12:20:00Z"/>
        </w:rPr>
      </w:pPr>
    </w:p>
    <w:p w14:paraId="4D7246B7" w14:textId="32B090C8" w:rsidR="007D08BB" w:rsidRPr="000D14B3" w:rsidDel="0099673A" w:rsidRDefault="00041BD2" w:rsidP="00041BD2">
      <w:pPr>
        <w:spacing w:line="480" w:lineRule="auto"/>
        <w:rPr>
          <w:moveFrom w:id="333" w:author="Hinch, Scott" w:date="2022-03-15T12:20:00Z"/>
        </w:rPr>
      </w:pPr>
      <w:moveFrom w:id="334" w:author="Hinch, Scott" w:date="2022-03-15T12:20:00Z">
        <w:r w:rsidRPr="000D14B3" w:rsidDel="0099673A">
          <w:t>Figure 1. Map of Chilko Lake, British Columbia, Canada</w:t>
        </w:r>
        <w:r w:rsidR="004A53BF" w:rsidRPr="000D14B3" w:rsidDel="0099673A">
          <w:t xml:space="preserve"> </w:t>
        </w:r>
        <w:r w:rsidR="0012484D" w:rsidRPr="000D14B3" w:rsidDel="0099673A">
          <w:t>(</w:t>
        </w:r>
        <w:r w:rsidR="001A1F5A" w:rsidRPr="000D14B3" w:rsidDel="0099673A">
          <w:rPr>
            <w:color w:val="000000"/>
          </w:rPr>
          <w:t>51.294</w:t>
        </w:r>
        <w:r w:rsidR="001A1F5A" w:rsidRPr="000D14B3" w:rsidDel="0099673A">
          <w:t xml:space="preserve">, </w:t>
        </w:r>
        <w:r w:rsidR="001A1F5A" w:rsidRPr="000D14B3" w:rsidDel="0099673A">
          <w:rPr>
            <w:color w:val="000000"/>
          </w:rPr>
          <w:t>-124.077</w:t>
        </w:r>
        <w:r w:rsidR="0012484D" w:rsidRPr="000D14B3" w:rsidDel="0099673A">
          <w:t>)</w:t>
        </w:r>
        <w:r w:rsidRPr="000D14B3" w:rsidDel="0099673A">
          <w:t>. Aerial image of the upper reaches of Chilko Lake shows the positions</w:t>
        </w:r>
        <w:r w:rsidR="00C85E66" w:rsidRPr="000D14B3" w:rsidDel="0099673A">
          <w:t xml:space="preserve"> (white </w:t>
        </w:r>
        <w:r w:rsidR="007F491E" w:rsidRPr="000D14B3" w:rsidDel="0099673A">
          <w:t>shapes</w:t>
        </w:r>
        <w:r w:rsidR="00C85E66" w:rsidRPr="000D14B3" w:rsidDel="0099673A">
          <w:t>)</w:t>
        </w:r>
        <w:r w:rsidRPr="000D14B3" w:rsidDel="0099673A">
          <w:t xml:space="preserve"> of where the DIDSON system was deployed from April 20 - 29th, 2016, during the smolt outmigration period.</w:t>
        </w:r>
        <w:r w:rsidR="003D19CB" w:rsidRPr="000D14B3" w:rsidDel="0099673A">
          <w:t xml:space="preserve"> </w:t>
        </w:r>
        <w:r w:rsidR="00271A7B" w:rsidRPr="000D14B3" w:rsidDel="0099673A">
          <w:t>The white square indicates</w:t>
        </w:r>
        <w:r w:rsidR="004F4669" w:rsidRPr="000D14B3" w:rsidDel="0099673A">
          <w:t xml:space="preserve"> </w:t>
        </w:r>
        <w:r w:rsidR="00271A7B" w:rsidRPr="000D14B3" w:rsidDel="0099673A">
          <w:t>DIDSON deployment</w:t>
        </w:r>
        <w:r w:rsidR="004F4669" w:rsidRPr="000D14B3" w:rsidDel="0099673A">
          <w:t xml:space="preserve">s </w:t>
        </w:r>
        <w:r w:rsidR="00271A7B" w:rsidRPr="000D14B3" w:rsidDel="0099673A">
          <w:t>upstream of the government operated counting fence (</w:t>
        </w:r>
        <w:r w:rsidR="00D77FCE" w:rsidRPr="000D14B3" w:rsidDel="0099673A">
          <w:t xml:space="preserve">UF2021 </w:t>
        </w:r>
        <w:r w:rsidR="00271A7B" w:rsidRPr="000D14B3" w:rsidDel="0099673A">
          <w:t>and UF27</w:t>
        </w:r>
        <w:r w:rsidR="0006587F" w:rsidRPr="000D14B3" w:rsidDel="0099673A">
          <w:t>28</w:t>
        </w:r>
        <w:r w:rsidR="00271A7B" w:rsidRPr="000D14B3" w:rsidDel="0099673A">
          <w:t>29</w:t>
        </w:r>
        <w:r w:rsidR="0006587F" w:rsidRPr="000D14B3" w:rsidDel="0099673A">
          <w:t xml:space="preserve">), white circles denote deployments </w:t>
        </w:r>
        <w:r w:rsidR="00CB1F37" w:rsidRPr="000D14B3" w:rsidDel="0099673A">
          <w:t xml:space="preserve">downstream from Chilko River (DR2122) and downstream from the counting fence (DF2324), and white triangles </w:t>
        </w:r>
        <w:r w:rsidR="003D19CB" w:rsidRPr="000D14B3" w:rsidDel="0099673A">
          <w:t xml:space="preserve">indicate </w:t>
        </w:r>
        <w:r w:rsidR="00FF558A" w:rsidRPr="000D14B3" w:rsidDel="0099673A">
          <w:t xml:space="preserve">deployments at the narrow river </w:t>
        </w:r>
        <w:r w:rsidR="008A606D" w:rsidRPr="000D14B3" w:rsidDel="0099673A">
          <w:t>segments</w:t>
        </w:r>
        <w:r w:rsidR="00FF558A" w:rsidRPr="000D14B3" w:rsidDel="0099673A">
          <w:t xml:space="preserve"> (N2526 and N29)</w:t>
        </w:r>
        <w:r w:rsidR="005D3914" w:rsidRPr="000D14B3" w:rsidDel="0099673A">
          <w:t xml:space="preserve">. </w:t>
        </w:r>
        <w:r w:rsidR="00F066D4" w:rsidRPr="000D14B3" w:rsidDel="0099673A">
          <w:t xml:space="preserve">The </w:t>
        </w:r>
        <w:r w:rsidR="00432DA0" w:rsidRPr="000D14B3" w:rsidDel="0099673A">
          <w:t xml:space="preserve">government operated </w:t>
        </w:r>
        <w:r w:rsidR="00F066D4" w:rsidRPr="000D14B3" w:rsidDel="0099673A">
          <w:t xml:space="preserve">counting fence is denoted </w:t>
        </w:r>
        <w:r w:rsidR="007C67E4" w:rsidRPr="000D14B3" w:rsidDel="0099673A">
          <w:t>in</w:t>
        </w:r>
        <w:r w:rsidR="00271C49" w:rsidRPr="000D14B3" w:rsidDel="0099673A">
          <w:t xml:space="preserve"> black.</w:t>
        </w:r>
        <w:r w:rsidR="00AD7BFB" w:rsidRPr="000D14B3" w:rsidDel="0099673A">
          <w:t xml:space="preserve"> </w:t>
        </w:r>
        <w:r w:rsidRPr="000D14B3" w:rsidDel="0099673A">
          <w:t xml:space="preserve">The red dot in the lower right inset represents the approximate position of where the study was conducted. The red square on the upper left inset denotes the location of Chilko Lake in North America. </w:t>
        </w:r>
      </w:moveFrom>
    </w:p>
    <w:p w14:paraId="500AF0C7" w14:textId="6B7217D1" w:rsidR="00001A7D" w:rsidRPr="000D14B3" w:rsidDel="0099673A" w:rsidRDefault="007D08BB" w:rsidP="003C7BB1">
      <w:pPr>
        <w:rPr>
          <w:moveFrom w:id="335" w:author="Hinch, Scott" w:date="2022-03-15T12:20:00Z"/>
        </w:rPr>
      </w:pPr>
      <w:moveFrom w:id="336" w:author="Hinch, Scott" w:date="2022-03-15T12:20:00Z">
        <w:r w:rsidRPr="000D14B3" w:rsidDel="0099673A">
          <w:br w:type="page"/>
        </w:r>
      </w:moveFrom>
    </w:p>
    <w:moveFromRangeEnd w:id="330"/>
    <w:p w14:paraId="25300394" w14:textId="3DE3F76A" w:rsidR="007D38FD" w:rsidRPr="000D14B3" w:rsidRDefault="007D38FD" w:rsidP="007D38FD">
      <w:pPr>
        <w:spacing w:line="480" w:lineRule="auto"/>
      </w:pPr>
      <w:r w:rsidRPr="000D14B3">
        <w:t>Table 1. Summary data for DIDSON deployments in Chilko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interactions  </w:t>
            </w:r>
            <w:r w:rsidRPr="000D14B3">
              <w:rPr>
                <w:b w:val="0"/>
                <w:bCs w:val="0"/>
                <w:color w:val="202124"/>
                <w:shd w:val="clear" w:color="auto" w:fill="FFFFFF"/>
              </w:rPr>
              <w:t>±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 xml:space="preserve">Upstream Fence April </w:t>
            </w:r>
            <w:r w:rsidRPr="000D14B3">
              <w:lastRenderedPageBreak/>
              <w:t>27 – 29 2016</w:t>
            </w:r>
            <w:r w:rsidR="005A6E74" w:rsidRPr="000D14B3">
              <w:t xml:space="preserve"> (UF272829)</w:t>
            </w:r>
          </w:p>
        </w:tc>
        <w:tc>
          <w:tcPr>
            <w:tcW w:w="986" w:type="dxa"/>
          </w:tcPr>
          <w:p w14:paraId="614097B7" w14:textId="66EDEF70" w:rsidR="00C449A0" w:rsidRPr="000D14B3" w:rsidRDefault="00C449A0" w:rsidP="00C217E8">
            <w:r w:rsidRPr="000D14B3">
              <w:lastRenderedPageBreak/>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 2016</w:t>
            </w:r>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0D14B3" w:rsidRDefault="0099673A" w:rsidP="0099673A">
      <w:pPr>
        <w:pStyle w:val="Heading1"/>
        <w:rPr>
          <w:moveTo w:id="337" w:author="Hinch, Scott" w:date="2022-03-15T12:20:00Z"/>
          <w:rFonts w:ascii="Times New Roman" w:hAnsi="Times New Roman" w:cs="Times New Roman"/>
          <w:sz w:val="24"/>
          <w:szCs w:val="24"/>
        </w:rPr>
      </w:pPr>
      <w:moveToRangeStart w:id="338" w:author="Hinch, Scott" w:date="2022-03-15T12:20:00Z" w:name="move98239250"/>
      <w:moveTo w:id="339" w:author="Hinch, Scott" w:date="2022-03-15T12:20:00Z">
        <w:r w:rsidRPr="000D14B3">
          <w:rPr>
            <w:rFonts w:ascii="Times New Roman" w:hAnsi="Times New Roman" w:cs="Times New Roman"/>
            <w:sz w:val="24"/>
            <w:szCs w:val="24"/>
          </w:rPr>
          <w:t>Figures:</w:t>
        </w:r>
      </w:moveTo>
    </w:p>
    <w:p w14:paraId="1B89C4C4" w14:textId="77777777" w:rsidR="0099673A" w:rsidRPr="000D14B3" w:rsidRDefault="0099673A" w:rsidP="0099673A">
      <w:pPr>
        <w:spacing w:line="480" w:lineRule="auto"/>
        <w:jc w:val="center"/>
        <w:rPr>
          <w:moveTo w:id="340" w:author="Hinch, Scott" w:date="2022-03-15T12:20:00Z"/>
        </w:rPr>
      </w:pPr>
    </w:p>
    <w:p w14:paraId="0F4E6388" w14:textId="77777777" w:rsidR="0099673A" w:rsidRPr="000D14B3" w:rsidRDefault="0099673A" w:rsidP="0099673A">
      <w:pPr>
        <w:spacing w:line="480" w:lineRule="auto"/>
        <w:rPr>
          <w:moveTo w:id="341" w:author="Hinch, Scott" w:date="2022-03-15T12:20:00Z"/>
        </w:rPr>
      </w:pPr>
      <w:moveTo w:id="342" w:author="Hinch, Scott" w:date="2022-03-15T12:20:00Z">
        <w:r w:rsidRPr="000D14B3">
          <w:t>Figure 1. Map of Chilko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Chilko Lake shows the positions (white shapes) of where the DIDSON system was deployed from April 20 - 29th, 2016, during the smolt outmigration period. The white square indicates DIDSON deployments upstream of the government operated counting fence (UF2021 and UF272829), white circles denote deployments downstream from Chilko River (DR2122) and downstream from the counting fence (DF2324), and white triangles indicate deployments at the narrow river segments (N2526 and N29). The government operated counting fence is denoted in black. The red dot in the lower right inset represents the approximate position of where the study was conducted. The red square on the upper left inset denotes the location of Chilko Lake in North America. </w:t>
        </w:r>
      </w:moveTo>
    </w:p>
    <w:p w14:paraId="4D4D0118" w14:textId="77777777" w:rsidR="0099673A" w:rsidRPr="000D14B3" w:rsidRDefault="0099673A" w:rsidP="0099673A">
      <w:pPr>
        <w:rPr>
          <w:moveTo w:id="343" w:author="Hinch, Scott" w:date="2022-03-15T12:20:00Z"/>
        </w:rPr>
      </w:pPr>
      <w:moveTo w:id="344" w:author="Hinch, Scott" w:date="2022-03-15T12:20:00Z">
        <w:r w:rsidRPr="000D14B3">
          <w:br w:type="page"/>
        </w:r>
      </w:moveTo>
    </w:p>
    <w:moveToRangeEnd w:id="338"/>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7FAD37A9"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(30 minutes)</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33BDD5B" w14:textId="77777777" w:rsidR="009412C6" w:rsidRPr="000D14B3" w:rsidDel="00D2705F" w:rsidRDefault="009412C6" w:rsidP="009F4246">
      <w:pPr>
        <w:spacing w:line="480" w:lineRule="auto"/>
        <w:rPr>
          <w:del w:id="345" w:author="Matt Cheng" w:date="2022-03-21T09:21:00Z"/>
          <w:color w:val="202124"/>
          <w:highlight w:val="white"/>
        </w:rPr>
      </w:pPr>
    </w:p>
    <w:p w14:paraId="4AB76151" w14:textId="4501F7C0" w:rsidR="009F4246" w:rsidRPr="000D14B3" w:rsidDel="00D2705F" w:rsidRDefault="009F4246" w:rsidP="009F4246">
      <w:pPr>
        <w:spacing w:line="480" w:lineRule="auto"/>
        <w:rPr>
          <w:del w:id="346" w:author="Matt Cheng" w:date="2022-03-21T09:21:00Z"/>
          <w:color w:val="202124"/>
          <w:highlight w:val="white"/>
        </w:rPr>
      </w:pPr>
      <w:del w:id="347" w:author="Matt Cheng" w:date="2022-03-21T09:21:00Z">
        <w:r w:rsidRPr="000D14B3" w:rsidDel="00D2705F">
          <w:rPr>
            <w:color w:val="202124"/>
            <w:highlight w:val="white"/>
          </w:rPr>
          <w:delText xml:space="preserve">Figure </w:delText>
        </w:r>
        <w:r w:rsidR="00776CF3" w:rsidRPr="000D14B3" w:rsidDel="00D2705F">
          <w:rPr>
            <w:color w:val="202124"/>
            <w:highlight w:val="white"/>
          </w:rPr>
          <w:delText>4</w:delText>
        </w:r>
        <w:r w:rsidRPr="000D14B3" w:rsidDel="00D2705F">
          <w:rPr>
            <w:color w:val="202124"/>
            <w:highlight w:val="white"/>
          </w:rPr>
          <w:delText xml:space="preserve">. Total lengths (cm) of Bull Trout measured via two different methods. Upper panel shows </w:delText>
        </w:r>
        <w:r w:rsidR="00E35D2C" w:rsidRPr="000D14B3" w:rsidDel="00D2705F">
          <w:rPr>
            <w:color w:val="202124"/>
            <w:highlight w:val="white"/>
          </w:rPr>
          <w:delText>unfiltered</w:delText>
        </w:r>
        <w:r w:rsidR="003160BB" w:rsidRPr="000D14B3" w:rsidDel="00D2705F">
          <w:rPr>
            <w:color w:val="202124"/>
            <w:highlight w:val="white"/>
          </w:rPr>
          <w:delText xml:space="preserve"> </w:delText>
        </w:r>
        <w:r w:rsidRPr="000D14B3" w:rsidDel="00D2705F">
          <w:rPr>
            <w:color w:val="202124"/>
            <w:highlight w:val="white"/>
          </w:rPr>
          <w:delText xml:space="preserve">DIDSON length measurements of Bull Trout </w:delText>
        </w:r>
        <w:r w:rsidR="000D06EF" w:rsidRPr="000D14B3" w:rsidDel="00D2705F">
          <w:rPr>
            <w:color w:val="202124"/>
            <w:highlight w:val="white"/>
          </w:rPr>
          <w:delText xml:space="preserve">across </w:delText>
        </w:r>
        <w:r w:rsidR="004E6228" w:rsidRPr="000D14B3" w:rsidDel="00D2705F">
          <w:delText>deployments</w:delText>
        </w:r>
        <w:r w:rsidRPr="000D14B3" w:rsidDel="00D2705F">
          <w:rPr>
            <w:color w:val="202124"/>
            <w:highlight w:val="white"/>
          </w:rPr>
          <w:delText xml:space="preserve">. Lower panel shows Bull Trout length measurements aggregated among </w:delText>
        </w:r>
        <w:r w:rsidR="00A4234F" w:rsidRPr="000D14B3" w:rsidDel="00D2705F">
          <w:delText>deployments</w:delText>
        </w:r>
        <w:r w:rsidR="0094252E" w:rsidRPr="000D14B3" w:rsidDel="00D2705F">
          <w:delText xml:space="preserve"> (</w:delText>
        </w:r>
        <w:r w:rsidR="00E24C77" w:rsidRPr="000D14B3" w:rsidDel="00D2705F">
          <w:delText xml:space="preserve">n </w:delText>
        </w:r>
        <w:r w:rsidR="0094252E" w:rsidRPr="000D14B3" w:rsidDel="00D2705F">
          <w:delText>=</w:delText>
        </w:r>
        <w:r w:rsidR="00E24C77" w:rsidRPr="000D14B3" w:rsidDel="00D2705F">
          <w:delText xml:space="preserve"> </w:delText>
        </w:r>
        <w:r w:rsidR="0094252E" w:rsidRPr="000D14B3" w:rsidDel="00D2705F">
          <w:delText>462</w:delText>
        </w:r>
        <w:r w:rsidR="00485583" w:rsidRPr="000D14B3" w:rsidDel="00D2705F">
          <w:delText xml:space="preserve">; refer to Table 1 for more information on </w:delText>
        </w:r>
        <w:r w:rsidR="005B3683" w:rsidRPr="000D14B3" w:rsidDel="00D2705F">
          <w:delText>deployments</w:delText>
        </w:r>
        <w:r w:rsidR="0094252E" w:rsidRPr="000D14B3" w:rsidDel="00D2705F">
          <w:delText>)</w:delText>
        </w:r>
        <w:r w:rsidRPr="000D14B3" w:rsidDel="00D2705F">
          <w:rPr>
            <w:color w:val="202124"/>
            <w:highlight w:val="white"/>
          </w:rPr>
          <w:delText xml:space="preserve">. DIDSON measurements (n = </w:delText>
        </w:r>
        <w:r w:rsidR="000927AE" w:rsidRPr="000D14B3" w:rsidDel="00D2705F">
          <w:rPr>
            <w:color w:val="202124"/>
            <w:highlight w:val="white"/>
          </w:rPr>
          <w:delText>41</w:delText>
        </w:r>
        <w:r w:rsidRPr="000D14B3" w:rsidDel="00D2705F">
          <w:rPr>
            <w:color w:val="202124"/>
            <w:highlight w:val="white"/>
          </w:rPr>
          <w:delText xml:space="preserve">) indicate estimates that were </w:delText>
        </w:r>
        <w:r w:rsidR="00FC3DA4" w:rsidRPr="000D14B3" w:rsidDel="00D2705F">
          <w:rPr>
            <w:color w:val="202124"/>
            <w:highlight w:val="white"/>
          </w:rPr>
          <w:delText>subs</w:delText>
        </w:r>
        <w:r w:rsidR="002E5F15" w:rsidRPr="000D14B3" w:rsidDel="00D2705F">
          <w:rPr>
            <w:color w:val="202124"/>
            <w:highlight w:val="white"/>
          </w:rPr>
          <w:delText>e</w:delText>
        </w:r>
        <w:r w:rsidR="00FC3DA4" w:rsidRPr="000D14B3" w:rsidDel="00D2705F">
          <w:rPr>
            <w:color w:val="202124"/>
            <w:highlight w:val="white"/>
          </w:rPr>
          <w:delText xml:space="preserve">tted </w:delText>
        </w:r>
        <w:r w:rsidRPr="000D14B3" w:rsidDel="00D2705F">
          <w:rPr>
            <w:color w:val="202124"/>
            <w:highlight w:val="white"/>
          </w:rPr>
          <w:delText xml:space="preserve">to provide a conservative estimate of Bull Trout length (see Methods). Field estimates of Bull Trout (n = 327) were obtained from previous studies </w:delText>
        </w:r>
        <w:r w:rsidR="0094252E" w:rsidRPr="000D14B3" w:rsidDel="00D2705F">
          <w:rPr>
            <w:color w:val="202124"/>
            <w:highlight w:val="white"/>
          </w:rPr>
          <w:delText xml:space="preserve">conducted </w:delText>
        </w:r>
        <w:r w:rsidRPr="000D14B3" w:rsidDel="00D2705F">
          <w:rPr>
            <w:color w:val="202124"/>
            <w:highlight w:val="white"/>
          </w:rPr>
          <w:delText xml:space="preserve">in the same system (Furey and Hinch 2017; Furey et al. 2015; Kanigan 2019). </w:delText>
        </w:r>
        <w:r w:rsidR="00434548" w:rsidRPr="000D14B3" w:rsidDel="00D2705F">
          <w:rPr>
            <w:rStyle w:val="Hyperlink"/>
            <w:color w:val="auto"/>
            <w:u w:val="none"/>
          </w:rPr>
          <w:delText>Points are jittered for visibility.</w:delText>
        </w:r>
        <w:r w:rsidR="00C57754" w:rsidRPr="000D14B3" w:rsidDel="00D2705F">
          <w:rPr>
            <w:rStyle w:val="Hyperlink"/>
            <w:color w:val="auto"/>
            <w:u w:val="none"/>
          </w:rPr>
          <w:delText xml:space="preserve"> </w:delText>
        </w:r>
        <w:r w:rsidRPr="000D14B3" w:rsidDel="00D2705F">
          <w:rPr>
            <w:color w:val="202124"/>
            <w:highlight w:val="white"/>
          </w:rPr>
          <w:delText xml:space="preserve">Lines in the middle of the boxplots represent the median, the left and right edges represent the 25th and 75th percentile respectively, and the whiskers represent values 1.5-times the interquartile range. Black dashed lines represent the minimum (41 cm) and maximum (79.5 cm) sizes of Bull Trout measured in the field. </w:delText>
        </w:r>
      </w:del>
    </w:p>
    <w:p w14:paraId="24D4753F" w14:textId="77777777" w:rsidR="0001115B" w:rsidRPr="000D14B3" w:rsidRDefault="0001115B" w:rsidP="00E71425">
      <w:pPr>
        <w:spacing w:line="480" w:lineRule="auto"/>
      </w:pPr>
    </w:p>
    <w:sectPr w:rsidR="0001115B" w:rsidRPr="000D14B3" w:rsidSect="00DE6861">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t Cheng" w:date="2022-03-22T18:00:00Z" w:initials="MC">
    <w:p w14:paraId="08D18212" w14:textId="0AA556B3" w:rsidR="003660FB" w:rsidRDefault="003660FB">
      <w:pPr>
        <w:pStyle w:val="CommentText"/>
      </w:pPr>
      <w:r>
        <w:rPr>
          <w:rStyle w:val="CommentReference"/>
        </w:rPr>
        <w:annotationRef/>
      </w:r>
      <w:r>
        <w:t>Need affiliation here</w:t>
      </w:r>
    </w:p>
  </w:comment>
  <w:comment w:id="6" w:author="Hinch, Scott" w:date="2022-03-15T11:59:00Z" w:initials="HS">
    <w:p w14:paraId="698B0380" w14:textId="26D51292" w:rsidR="004E0083" w:rsidRDefault="004E0083">
      <w:pPr>
        <w:pStyle w:val="CommentText"/>
      </w:pPr>
      <w:r>
        <w:rPr>
          <w:rStyle w:val="CommentReference"/>
        </w:rPr>
        <w:annotationRef/>
      </w:r>
      <w:r>
        <w:t xml:space="preserve">Does this mean smaller BT are being observed that were not sampled in earlier studies, or that other species which typically are smaller bodied, are being detected by the Didson. The sentence is a bit confusing. Also, it wasn’t clear in what direction the sig difference was occurring. </w:t>
      </w:r>
    </w:p>
  </w:comment>
  <w:comment w:id="23" w:author="Hinch, Scott" w:date="2022-03-15T12:02:00Z" w:initials="HS">
    <w:p w14:paraId="53DADE2B" w14:textId="53C1E23B" w:rsidR="004E0083" w:rsidRDefault="004E0083">
      <w:pPr>
        <w:pStyle w:val="CommentText"/>
      </w:pPr>
      <w:r>
        <w:rPr>
          <w:rStyle w:val="CommentReference"/>
        </w:rPr>
        <w:annotationRef/>
      </w:r>
      <w:r>
        <w:t>Awkward wording</w:t>
      </w:r>
    </w:p>
  </w:comment>
  <w:comment w:id="70" w:author="Hinch, Scott" w:date="2022-03-12T16:34:00Z" w:initials="HS">
    <w:p w14:paraId="5324031B" w14:textId="27403879" w:rsidR="004E0083" w:rsidRDefault="004E0083">
      <w:pPr>
        <w:pStyle w:val="CommentText"/>
      </w:pPr>
      <w:r>
        <w:rPr>
          <w:rStyle w:val="CommentReference"/>
        </w:rPr>
        <w:annotationRef/>
      </w:r>
      <w:r>
        <w:t xml:space="preserve">Not sure this is the best reference to highlight these features – it doesn’t really touch on any of these issues specifically. </w:t>
      </w:r>
    </w:p>
    <w:p w14:paraId="77C24DF5" w14:textId="77777777" w:rsidR="004E0083" w:rsidRDefault="004E0083">
      <w:pPr>
        <w:pStyle w:val="CommentText"/>
      </w:pPr>
    </w:p>
    <w:p w14:paraId="513BFE41" w14:textId="1446638D" w:rsidR="004E0083" w:rsidRDefault="004E0083">
      <w:pPr>
        <w:pStyle w:val="CommentText"/>
      </w:pPr>
      <w:r>
        <w:t xml:space="preserve">Here is a paragraph from one of my recent grant proposals that you can use – you might not need all if it, but some would be good to enrich the background, some might also go into the discussion. </w:t>
      </w:r>
    </w:p>
    <w:p w14:paraId="240A4EDB" w14:textId="77777777" w:rsidR="004E0083" w:rsidRDefault="004E0083">
      <w:pPr>
        <w:pStyle w:val="CommentText"/>
      </w:pPr>
    </w:p>
    <w:p w14:paraId="4B51419B" w14:textId="2CBF2DEF" w:rsidR="004E0083" w:rsidRDefault="004E0083">
      <w:pPr>
        <w:pStyle w:val="CommentText"/>
      </w:pPr>
      <w:r w:rsidRPr="000524EE">
        <w:t>Abundant and sustainable salmonid stocks are important economically, culturally and ecologically to Canada. Indeed, Canada’s last remaining large fisheries on wild fish involve Pacific salmon. Salmon fishing in BC is a large sector of the economy supporting &gt; 6,100 jobs and creating &gt; $852 million in GDP (Gislason et al. 2017). Wholesale commercial fishery landings are annually valued at $100 million and the recreational fishery generates nearly $1 billion in economic impact each year (BCFFS 2013; CC 2014). Ecologically, salmon are important to food chains in freshwater and marine areas; adult salmon carcasses are important as fundamental sources of nutrients for stream and riparian ecosystems in coastal watersheds (Naiman et al. 2002). Culturally, salmon are integral to spiritual integrity and livelihoods of Pacific First Nations providing important sources of protein and food security. Pacific salmonids are public icons with abundant stocks confirming healthy environments and were recently designated an official BC symbol.</w:t>
      </w:r>
    </w:p>
    <w:p w14:paraId="1A466449" w14:textId="77777777" w:rsidR="004E0083" w:rsidRDefault="004E0083">
      <w:pPr>
        <w:pStyle w:val="CommentText"/>
      </w:pPr>
    </w:p>
    <w:p w14:paraId="1C63A5EA" w14:textId="71E38C6B" w:rsidR="004E0083" w:rsidRDefault="004E0083">
      <w:pPr>
        <w:pStyle w:val="CommentText"/>
      </w:pPr>
      <w:r w:rsidRPr="00362A11">
        <w:t>Gislason,G. E. Lam, G. Knapp, and M. Guettabi. 2017. Economic Impacts of Pacific Salmon Fisheries. Report to the Pacific Salmon Commission, GSGislason &amp; Associates Ltd. 92 p.</w:t>
      </w:r>
    </w:p>
    <w:p w14:paraId="418ECD8C" w14:textId="77777777" w:rsidR="004E0083" w:rsidRDefault="004E0083">
      <w:pPr>
        <w:pStyle w:val="CommentText"/>
      </w:pPr>
    </w:p>
    <w:p w14:paraId="1B5F7FF8" w14:textId="03AE3727" w:rsidR="004E0083" w:rsidRDefault="004E0083">
      <w:pPr>
        <w:pStyle w:val="CommentText"/>
      </w:pPr>
      <w:r w:rsidRPr="00362A11">
        <w:t xml:space="preserve">BCFFS (BC Freshwater Fisheries Society) 2013 - Sport Fishing Economic Impact Report </w:t>
      </w:r>
      <w:hyperlink r:id="rId1" w:history="1">
        <w:r w:rsidRPr="008637BE">
          <w:rPr>
            <w:rStyle w:val="Hyperlink"/>
          </w:rPr>
          <w:t>http://www.gofishbc.com/docs/default-source/economic-analysis/2013_bc_freshwater_sport_fishing_economic_impact_report.pdf?sfvrsn=2</w:t>
        </w:r>
      </w:hyperlink>
    </w:p>
    <w:p w14:paraId="6299E734" w14:textId="77777777" w:rsidR="004E0083" w:rsidRDefault="004E0083">
      <w:pPr>
        <w:pStyle w:val="CommentText"/>
      </w:pPr>
    </w:p>
    <w:p w14:paraId="423CB190" w14:textId="059C7E37" w:rsidR="004E0083" w:rsidRDefault="004E0083">
      <w:pPr>
        <w:pStyle w:val="CommentText"/>
      </w:pPr>
      <w:r w:rsidRPr="00362A11">
        <w:t xml:space="preserve">CC (Counterpoint Consulting) 2014- Economic Dimensions of BC Pacific Salmon Resource. 31 pgs </w:t>
      </w:r>
      <w:hyperlink r:id="rId2" w:history="1">
        <w:r w:rsidRPr="008637BE">
          <w:rPr>
            <w:rStyle w:val="Hyperlink"/>
          </w:rPr>
          <w:t>http://ethink.ca/Melissa/ECONOMIC%20DIMENSIONS%20of%20PACIFIC%20SALMON%20FINAL%20REPORT%20Counterpoint%202014%2006%2027.pdf</w:t>
        </w:r>
      </w:hyperlink>
    </w:p>
    <w:p w14:paraId="52E85291" w14:textId="77777777" w:rsidR="004E0083" w:rsidRDefault="004E0083">
      <w:pPr>
        <w:pStyle w:val="CommentText"/>
      </w:pPr>
    </w:p>
    <w:p w14:paraId="6BC305B2" w14:textId="77777777" w:rsidR="004E0083" w:rsidRDefault="004E0083">
      <w:pPr>
        <w:pStyle w:val="CommentText"/>
      </w:pPr>
      <w:r w:rsidRPr="00362A11">
        <w:t>Naiman, R.J. et al. 2002. Pacific salmon, nutrients, and the dynamics of freshwater and riparian ecosystems. Ecosystems. 5:399–417.</w:t>
      </w:r>
    </w:p>
    <w:p w14:paraId="0EB9B4D3" w14:textId="77777777" w:rsidR="004E0083" w:rsidRDefault="004E0083">
      <w:pPr>
        <w:pStyle w:val="CommentText"/>
      </w:pPr>
    </w:p>
    <w:p w14:paraId="5B7E469D" w14:textId="32A212D8" w:rsidR="004E0083" w:rsidRDefault="004E0083">
      <w:pPr>
        <w:pStyle w:val="CommentText"/>
      </w:pPr>
    </w:p>
  </w:comment>
  <w:comment w:id="107" w:author="Hinch, Scott" w:date="2022-03-15T12:10:00Z" w:initials="HS">
    <w:p w14:paraId="78D4E42F" w14:textId="77777777" w:rsidR="004E0083" w:rsidRDefault="004E0083">
      <w:pPr>
        <w:pStyle w:val="CommentText"/>
      </w:pPr>
      <w:r>
        <w:rPr>
          <w:rStyle w:val="CommentReference"/>
        </w:rPr>
        <w:annotationRef/>
      </w:r>
      <w:r>
        <w:t>What types of birds? You list types of mammals.</w:t>
      </w:r>
    </w:p>
    <w:p w14:paraId="39EAD509" w14:textId="77777777" w:rsidR="004E0083" w:rsidRDefault="004E0083">
      <w:pPr>
        <w:pStyle w:val="CommentText"/>
      </w:pPr>
    </w:p>
    <w:p w14:paraId="7B929025" w14:textId="277F76FD" w:rsidR="004E0083" w:rsidRDefault="004E0083">
      <w:pPr>
        <w:pStyle w:val="CommentText"/>
      </w:pPr>
      <w:r>
        <w:t>You need scientific names of those mammals</w:t>
      </w:r>
    </w:p>
  </w:comment>
  <w:comment w:id="214" w:author="Hinch, Scott" w:date="2022-03-15T12:45:00Z" w:initials="HS">
    <w:p w14:paraId="13381DBB" w14:textId="6DB157E4" w:rsidR="004E0083" w:rsidRDefault="004E0083">
      <w:pPr>
        <w:pStyle w:val="CommentText"/>
      </w:pPr>
      <w:r>
        <w:rPr>
          <w:rStyle w:val="CommentReference"/>
        </w:rPr>
        <w:annotationRef/>
      </w:r>
      <w:r>
        <w:t xml:space="preserve">Need some comment about how we know these are the species we say they are. Even just some anecdotal comments about there being few species that are as big as BT and none that are the size of xeye which are in large schools. </w:t>
      </w:r>
    </w:p>
  </w:comment>
  <w:comment w:id="218" w:author="Hinch, Scott" w:date="2022-03-15T12:47:00Z" w:initials="HS">
    <w:p w14:paraId="794A9043" w14:textId="77777777" w:rsidR="00697CB8" w:rsidRDefault="00697CB8" w:rsidP="00697CB8">
      <w:pPr>
        <w:pStyle w:val="CommentText"/>
      </w:pPr>
      <w:r>
        <w:rPr>
          <w:rStyle w:val="CommentReference"/>
        </w:rPr>
        <w:annotationRef/>
      </w:r>
      <w:r>
        <w:t>See above comment</w:t>
      </w:r>
    </w:p>
  </w:comment>
  <w:comment w:id="238" w:author="Matt Cheng" w:date="2022-03-22T17:02:00Z" w:initials="MC">
    <w:p w14:paraId="373F6F5D" w14:textId="5BE0B5F6" w:rsidR="004958C8" w:rsidRDefault="004958C8">
      <w:pPr>
        <w:pStyle w:val="CommentText"/>
      </w:pPr>
      <w:r>
        <w:rPr>
          <w:rStyle w:val="CommentReference"/>
        </w:rPr>
        <w:annotationRef/>
      </w:r>
      <w:r>
        <w:t>Nathan – I am curious if we should further elaborate on how interactions were determined – via video, it’s fairly obvious. However, this isn’t entirely obvious from first glance?</w:t>
      </w:r>
    </w:p>
  </w:comment>
  <w:comment w:id="243" w:author="Matt Cheng" w:date="2022-03-21T09:16:00Z" w:initials="MC">
    <w:p w14:paraId="56B565AA" w14:textId="202A1240" w:rsidR="006814E7" w:rsidRDefault="006814E7">
      <w:pPr>
        <w:pStyle w:val="CommentText"/>
      </w:pPr>
      <w:r>
        <w:rPr>
          <w:rStyle w:val="CommentReference"/>
        </w:rPr>
        <w:annotationRef/>
      </w:r>
      <w:r w:rsidR="00777BEC">
        <w:rPr>
          <w:rStyle w:val="CommentReference"/>
        </w:rPr>
        <w:t xml:space="preserve">I kept this part in, but not sure if needed? Feel free to take out. I just felt like I needed some way to justify why we took TL </w:t>
      </w:r>
      <w:r w:rsidR="00B84DCD">
        <w:rPr>
          <w:rStyle w:val="CommentReference"/>
        </w:rPr>
        <w:t>data</w:t>
      </w:r>
    </w:p>
  </w:comment>
  <w:comment w:id="255" w:author="Hinch, Scott" w:date="2022-03-15T12:47:00Z" w:initials="HS">
    <w:p w14:paraId="7AFD1DF8" w14:textId="01E1D996" w:rsidR="004E0083" w:rsidRDefault="004E0083">
      <w:pPr>
        <w:pStyle w:val="CommentText"/>
      </w:pPr>
      <w:r>
        <w:rPr>
          <w:rStyle w:val="CommentReference"/>
        </w:rPr>
        <w:annotationRef/>
      </w:r>
      <w:r>
        <w:t>See above comment</w:t>
      </w:r>
    </w:p>
  </w:comment>
  <w:comment w:id="275" w:author="Hinch, Scott" w:date="2022-03-15T12:57:00Z" w:initials="HS">
    <w:p w14:paraId="4166A163" w14:textId="031CBBCA" w:rsidR="004E0083" w:rsidRDefault="004E0083">
      <w:pPr>
        <w:pStyle w:val="CommentText"/>
      </w:pPr>
      <w:r>
        <w:rPr>
          <w:rStyle w:val="CommentReference"/>
        </w:rPr>
        <w:annotationRef/>
      </w:r>
      <w:r>
        <w:t xml:space="preserve">In some places you call it a counting fence. Be consistent. </w:t>
      </w:r>
    </w:p>
  </w:comment>
  <w:comment w:id="284" w:author="Hinch, Scott" w:date="2022-03-15T13:00:00Z" w:initials="HS">
    <w:p w14:paraId="46AC5784" w14:textId="77777777" w:rsidR="004E0083" w:rsidRDefault="004E0083">
      <w:pPr>
        <w:pStyle w:val="CommentText"/>
      </w:pPr>
      <w:r>
        <w:rPr>
          <w:rStyle w:val="CommentReference"/>
        </w:rPr>
        <w:annotationRef/>
      </w:r>
      <w:r>
        <w:t xml:space="preserve">You don’t know this. The could also just be smaller bodied bull trout. The BT measures from the past were based largely on angled fish, an approach which could be size selective. I realize you state this below, but this should be the first alternative hypothesis you note, note the second! We need to be careful here in suggesting that other species were part of the didson assessments of predator prey interactions. Eg if these are indeed other species, are they clouding the predator prey picture, or, are they also feeding on smolts like BT so the figures you show of BT-smolt interactions are really more general predator-smolt interactions? </w:t>
      </w:r>
    </w:p>
    <w:p w14:paraId="6474A76D" w14:textId="77777777" w:rsidR="004E0083" w:rsidRDefault="004E0083">
      <w:pPr>
        <w:pStyle w:val="CommentText"/>
      </w:pPr>
    </w:p>
    <w:p w14:paraId="329D2AAE" w14:textId="77777777" w:rsidR="00B45D97" w:rsidRDefault="004E0083">
      <w:pPr>
        <w:pStyle w:val="CommentText"/>
        <w:rPr>
          <w:noProof/>
        </w:rPr>
      </w:pPr>
      <w:r>
        <w:t xml:space="preserve">To me, the whole assessment of </w:t>
      </w:r>
    </w:p>
    <w:p w14:paraId="222C7923" w14:textId="77777777" w:rsidR="00B45D97" w:rsidRDefault="00B45D97">
      <w:pPr>
        <w:pStyle w:val="CommentText"/>
        <w:rPr>
          <w:noProof/>
        </w:rPr>
      </w:pPr>
    </w:p>
    <w:p w14:paraId="645EA83D" w14:textId="77777777" w:rsidR="00B45D97" w:rsidRDefault="00B45D97">
      <w:pPr>
        <w:pStyle w:val="CommentText"/>
        <w:rPr>
          <w:noProof/>
        </w:rPr>
      </w:pPr>
    </w:p>
    <w:p w14:paraId="304780AD" w14:textId="77777777" w:rsidR="00B45D97" w:rsidRDefault="00B45D97">
      <w:pPr>
        <w:pStyle w:val="CommentText"/>
        <w:rPr>
          <w:noProof/>
        </w:rPr>
      </w:pPr>
    </w:p>
    <w:p w14:paraId="670674A5" w14:textId="77777777" w:rsidR="00B45D97" w:rsidRDefault="00B45D97">
      <w:pPr>
        <w:pStyle w:val="CommentText"/>
        <w:rPr>
          <w:noProof/>
        </w:rPr>
      </w:pPr>
    </w:p>
    <w:p w14:paraId="261E9D60" w14:textId="77777777" w:rsidR="00B45D97" w:rsidRDefault="00B45D97">
      <w:pPr>
        <w:pStyle w:val="CommentText"/>
        <w:rPr>
          <w:noProof/>
        </w:rPr>
      </w:pPr>
    </w:p>
    <w:p w14:paraId="1EBF8B0A" w14:textId="4DCBFFBC" w:rsidR="004E0083" w:rsidRDefault="004E0083">
      <w:pPr>
        <w:pStyle w:val="CommentText"/>
      </w:pPr>
      <w:r>
        <w:t xml:space="preserve">lengths is a bit of a distraction from the main thesis in the paper and I wonder how necessary it really is for inclusion?  It opens up some uncertainties in the interpretation which cannot easily be resolved, and, it doesn’t really fit into the main research questions of the paper. I suggest we consider pulling it out of the paper. </w:t>
      </w:r>
    </w:p>
  </w:comment>
  <w:comment w:id="314" w:author="Hinch, Scott" w:date="2022-03-15T13:06:00Z" w:initials="HS">
    <w:p w14:paraId="62569C62" w14:textId="22F99912" w:rsidR="004E0083" w:rsidRDefault="004E0083">
      <w:pPr>
        <w:pStyle w:val="CommentText"/>
      </w:pPr>
      <w:r>
        <w:rPr>
          <w:rStyle w:val="CommentReference"/>
        </w:rPr>
        <w:annotationRef/>
      </w:r>
      <w:r>
        <w:t xml:space="preserve">This is an artificial construct. All structures including </w:t>
      </w:r>
      <w:r w:rsidR="006177CA">
        <w:t xml:space="preserve">dams, </w:t>
      </w:r>
      <w:r>
        <w:t xml:space="preserve">bridges, culverts, fences etc affect flows. I suggest reworking this final paragraph more generally. There has been little research to look at how temporary structures like counting fences (which are common!) affect predator prey interactions. This study is </w:t>
      </w:r>
      <w:r w:rsidR="006177CA">
        <w:t xml:space="preserve">the first to show this and we need to highlight this, and the general issue that even temporary structures can have potentially large effects on predator interactions. </w:t>
      </w:r>
    </w:p>
  </w:comment>
  <w:comment w:id="319" w:author="Lok (Matt) Cheng" w:date="2021-08-28T20:35:00Z" w:initials="CM">
    <w:p w14:paraId="2F3B9EBD" w14:textId="2E8BA289" w:rsidR="004E0083" w:rsidRDefault="004E0083">
      <w:pPr>
        <w:pStyle w:val="CommentText"/>
      </w:pPr>
      <w:r>
        <w:rPr>
          <w:rStyle w:val="CommentReference"/>
        </w:rPr>
        <w:annotationRef/>
      </w:r>
      <w:r>
        <w:t>Any funding sources? and let me know if I’m missing anything/feel free to add!</w:t>
      </w:r>
    </w:p>
  </w:comment>
  <w:comment w:id="320" w:author="Nathaniel Furey" w:date="2022-01-18T04:44:00Z" w:initials="NF">
    <w:p w14:paraId="56BAD37E" w14:textId="2963E7C2" w:rsidR="004E0083" w:rsidRDefault="004E0083">
      <w:pPr>
        <w:pStyle w:val="CommentText"/>
      </w:pPr>
      <w:r>
        <w:rPr>
          <w:rStyle w:val="CommentReference"/>
        </w:rPr>
        <w:annotationRef/>
      </w:r>
      <w:r>
        <w:t>Scott and Francis – 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18212" w15:done="0"/>
  <w15:commentEx w15:paraId="698B0380" w15:done="0"/>
  <w15:commentEx w15:paraId="53DADE2B" w15:done="0"/>
  <w15:commentEx w15:paraId="5B7E469D" w15:done="0"/>
  <w15:commentEx w15:paraId="7B929025" w15:done="1"/>
  <w15:commentEx w15:paraId="13381DBB" w15:done="1"/>
  <w15:commentEx w15:paraId="794A9043" w15:done="0"/>
  <w15:commentEx w15:paraId="373F6F5D" w15:done="0"/>
  <w15:commentEx w15:paraId="56B565AA" w15:done="0"/>
  <w15:commentEx w15:paraId="7AFD1DF8" w15:done="0"/>
  <w15:commentEx w15:paraId="4166A163" w15:done="0"/>
  <w15:commentEx w15:paraId="1EBF8B0A" w15:done="0"/>
  <w15:commentEx w15:paraId="62569C62" w15:done="0"/>
  <w15:commentEx w15:paraId="2F3B9EBD" w15:done="0"/>
  <w15:commentEx w15:paraId="56BAD37E" w15:paraIdParent="2F3B9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8D39" w16cex:dateUtc="2022-03-23T02:00:00Z"/>
  <w16cex:commentExtensible w16cex:durableId="25DAFE36" w16cex:dateUtc="2022-03-15T19:59:00Z"/>
  <w16cex:commentExtensible w16cex:durableId="25DAFEC7" w16cex:dateUtc="2022-03-15T20:02:00Z"/>
  <w16cex:commentExtensible w16cex:durableId="25D74A21" w16cex:dateUtc="2022-03-13T01:34:00Z"/>
  <w16cex:commentExtensible w16cex:durableId="25DB00BA" w16cex:dateUtc="2022-03-15T20:10:00Z"/>
  <w16cex:commentExtensible w16cex:durableId="25DB08E4" w16cex:dateUtc="2022-03-15T20:45:00Z"/>
  <w16cex:commentExtensible w16cex:durableId="25E2B9DF" w16cex:dateUtc="2022-03-15T20:47:00Z"/>
  <w16cex:commentExtensible w16cex:durableId="25E47FBE" w16cex:dateUtc="2022-03-23T01:02:00Z"/>
  <w16cex:commentExtensible w16cex:durableId="25E2C0E6" w16cex:dateUtc="2022-03-21T17:16:00Z"/>
  <w16cex:commentExtensible w16cex:durableId="25DB096B" w16cex:dateUtc="2022-03-15T20:47:00Z"/>
  <w16cex:commentExtensible w16cex:durableId="25DB0BBC" w16cex:dateUtc="2022-03-15T20:57:00Z"/>
  <w16cex:commentExtensible w16cex:durableId="25DB0C64" w16cex:dateUtc="2022-03-15T21:00:00Z"/>
  <w16cex:commentExtensible w16cex:durableId="25DB0DBF" w16cex:dateUtc="2022-03-15T21:06:00Z"/>
  <w16cex:commentExtensible w16cex:durableId="24D51C7A" w16cex:dateUtc="2021-08-29T04:35:00Z"/>
  <w16cex:commentExtensible w16cex:durableId="2590FC84" w16cex:dateUtc="2022-01-1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18212" w16cid:durableId="25E48D39"/>
  <w16cid:commentId w16cid:paraId="698B0380" w16cid:durableId="25DAFE36"/>
  <w16cid:commentId w16cid:paraId="53DADE2B" w16cid:durableId="25DAFEC7"/>
  <w16cid:commentId w16cid:paraId="5B7E469D" w16cid:durableId="25D74A21"/>
  <w16cid:commentId w16cid:paraId="7B929025" w16cid:durableId="25DB00BA"/>
  <w16cid:commentId w16cid:paraId="13381DBB" w16cid:durableId="25DB08E4"/>
  <w16cid:commentId w16cid:paraId="794A9043" w16cid:durableId="25E2B9DF"/>
  <w16cid:commentId w16cid:paraId="373F6F5D" w16cid:durableId="25E47FBE"/>
  <w16cid:commentId w16cid:paraId="56B565AA" w16cid:durableId="25E2C0E6"/>
  <w16cid:commentId w16cid:paraId="7AFD1DF8" w16cid:durableId="25DB096B"/>
  <w16cid:commentId w16cid:paraId="4166A163" w16cid:durableId="25DB0BBC"/>
  <w16cid:commentId w16cid:paraId="1EBF8B0A" w16cid:durableId="25DB0C64"/>
  <w16cid:commentId w16cid:paraId="62569C62" w16cid:durableId="25DB0DBF"/>
  <w16cid:commentId w16cid:paraId="2F3B9EBD" w16cid:durableId="24D51C7A"/>
  <w16cid:commentId w16cid:paraId="56BAD37E" w16cid:durableId="2590F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4CE1" w14:textId="77777777" w:rsidR="00650461" w:rsidRDefault="00650461" w:rsidP="001B6364">
      <w:r>
        <w:separator/>
      </w:r>
    </w:p>
  </w:endnote>
  <w:endnote w:type="continuationSeparator" w:id="0">
    <w:p w14:paraId="154E4088" w14:textId="77777777" w:rsidR="00650461" w:rsidRDefault="00650461"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CA8F" w14:textId="77777777" w:rsidR="00650461" w:rsidRDefault="00650461" w:rsidP="001B6364">
      <w:r>
        <w:separator/>
      </w:r>
    </w:p>
  </w:footnote>
  <w:footnote w:type="continuationSeparator" w:id="0">
    <w:p w14:paraId="460005E2" w14:textId="77777777" w:rsidR="00650461" w:rsidRDefault="00650461"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rson w15:author="Hinch, Scott">
    <w15:presenceInfo w15:providerId="AD" w15:userId="S-1-5-21-3458574638-2780845101-4193349012-13496"/>
  </w15:person>
  <w15:person w15:author="Lok (Matt) Cheng">
    <w15:presenceInfo w15:providerId="AD" w15:userId="S::lhc1005@wildcats.unh.edu::1328aada-3719-4304-b574-d1fa2f36a437"/>
  </w15:person>
  <w15:person w15:author="Nathaniel Furey">
    <w15:presenceInfo w15:providerId="Windows Live" w15:userId="1651fab5952cd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7E01"/>
    <w:rsid w:val="0001115B"/>
    <w:rsid w:val="00011648"/>
    <w:rsid w:val="00011AF1"/>
    <w:rsid w:val="000129F5"/>
    <w:rsid w:val="00015A53"/>
    <w:rsid w:val="00015CED"/>
    <w:rsid w:val="00024D0D"/>
    <w:rsid w:val="00025D9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569F"/>
    <w:rsid w:val="0007590A"/>
    <w:rsid w:val="00075D7D"/>
    <w:rsid w:val="00076409"/>
    <w:rsid w:val="00080D1A"/>
    <w:rsid w:val="00082819"/>
    <w:rsid w:val="00083B01"/>
    <w:rsid w:val="0008415A"/>
    <w:rsid w:val="00084857"/>
    <w:rsid w:val="00086549"/>
    <w:rsid w:val="00090AB8"/>
    <w:rsid w:val="00091881"/>
    <w:rsid w:val="00092365"/>
    <w:rsid w:val="000927AE"/>
    <w:rsid w:val="00092FFB"/>
    <w:rsid w:val="0009314F"/>
    <w:rsid w:val="000941E5"/>
    <w:rsid w:val="00094739"/>
    <w:rsid w:val="00094EBD"/>
    <w:rsid w:val="00097176"/>
    <w:rsid w:val="000A010D"/>
    <w:rsid w:val="000A03A8"/>
    <w:rsid w:val="000A108F"/>
    <w:rsid w:val="000A3EF9"/>
    <w:rsid w:val="000A5FBE"/>
    <w:rsid w:val="000B022C"/>
    <w:rsid w:val="000B02D1"/>
    <w:rsid w:val="000B0E21"/>
    <w:rsid w:val="000B11C2"/>
    <w:rsid w:val="000B2FB1"/>
    <w:rsid w:val="000B4D3A"/>
    <w:rsid w:val="000B5538"/>
    <w:rsid w:val="000B6AC9"/>
    <w:rsid w:val="000C1580"/>
    <w:rsid w:val="000C2FD5"/>
    <w:rsid w:val="000C3FB7"/>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4200"/>
    <w:rsid w:val="00114678"/>
    <w:rsid w:val="00115DBD"/>
    <w:rsid w:val="00115E39"/>
    <w:rsid w:val="00122948"/>
    <w:rsid w:val="00123C5F"/>
    <w:rsid w:val="001245C1"/>
    <w:rsid w:val="0012484D"/>
    <w:rsid w:val="0012509D"/>
    <w:rsid w:val="00125666"/>
    <w:rsid w:val="00125C5F"/>
    <w:rsid w:val="00127210"/>
    <w:rsid w:val="00127543"/>
    <w:rsid w:val="001301FE"/>
    <w:rsid w:val="00133698"/>
    <w:rsid w:val="00135C9C"/>
    <w:rsid w:val="00140DD6"/>
    <w:rsid w:val="00141A88"/>
    <w:rsid w:val="001421E8"/>
    <w:rsid w:val="00143197"/>
    <w:rsid w:val="00144755"/>
    <w:rsid w:val="001449C5"/>
    <w:rsid w:val="0014796A"/>
    <w:rsid w:val="001511A4"/>
    <w:rsid w:val="00151366"/>
    <w:rsid w:val="0015417C"/>
    <w:rsid w:val="00156260"/>
    <w:rsid w:val="00162157"/>
    <w:rsid w:val="001678CC"/>
    <w:rsid w:val="001703AE"/>
    <w:rsid w:val="001704CE"/>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DCF"/>
    <w:rsid w:val="001B40CB"/>
    <w:rsid w:val="001B4EBE"/>
    <w:rsid w:val="001B6364"/>
    <w:rsid w:val="001C05D9"/>
    <w:rsid w:val="001C2E2E"/>
    <w:rsid w:val="001C3F1A"/>
    <w:rsid w:val="001C593E"/>
    <w:rsid w:val="001D1068"/>
    <w:rsid w:val="001D1E28"/>
    <w:rsid w:val="001D3317"/>
    <w:rsid w:val="001D4536"/>
    <w:rsid w:val="001D63BA"/>
    <w:rsid w:val="001E2AC4"/>
    <w:rsid w:val="001E33AC"/>
    <w:rsid w:val="001E5563"/>
    <w:rsid w:val="001E64E1"/>
    <w:rsid w:val="001F1897"/>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150E"/>
    <w:rsid w:val="002223AC"/>
    <w:rsid w:val="00222445"/>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223E"/>
    <w:rsid w:val="002636D8"/>
    <w:rsid w:val="0026375E"/>
    <w:rsid w:val="002642F1"/>
    <w:rsid w:val="00264BFE"/>
    <w:rsid w:val="00266247"/>
    <w:rsid w:val="00270303"/>
    <w:rsid w:val="00271A7B"/>
    <w:rsid w:val="00271C49"/>
    <w:rsid w:val="00272788"/>
    <w:rsid w:val="002735AC"/>
    <w:rsid w:val="00273771"/>
    <w:rsid w:val="00273DE3"/>
    <w:rsid w:val="00274406"/>
    <w:rsid w:val="0027577E"/>
    <w:rsid w:val="00275C1A"/>
    <w:rsid w:val="00276545"/>
    <w:rsid w:val="00277877"/>
    <w:rsid w:val="00277A6C"/>
    <w:rsid w:val="0028355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64E2"/>
    <w:rsid w:val="002C6BBB"/>
    <w:rsid w:val="002C7A7E"/>
    <w:rsid w:val="002D142A"/>
    <w:rsid w:val="002D37AD"/>
    <w:rsid w:val="002D3A46"/>
    <w:rsid w:val="002D41DA"/>
    <w:rsid w:val="002D5600"/>
    <w:rsid w:val="002D64CD"/>
    <w:rsid w:val="002E0851"/>
    <w:rsid w:val="002E28B2"/>
    <w:rsid w:val="002E29F4"/>
    <w:rsid w:val="002E3209"/>
    <w:rsid w:val="002E372E"/>
    <w:rsid w:val="002E445B"/>
    <w:rsid w:val="002E5F15"/>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2BBF"/>
    <w:rsid w:val="00312E24"/>
    <w:rsid w:val="00313956"/>
    <w:rsid w:val="00315776"/>
    <w:rsid w:val="003160BB"/>
    <w:rsid w:val="00321EC7"/>
    <w:rsid w:val="00322526"/>
    <w:rsid w:val="00322712"/>
    <w:rsid w:val="00323FD2"/>
    <w:rsid w:val="00325415"/>
    <w:rsid w:val="00325D08"/>
    <w:rsid w:val="00326BD0"/>
    <w:rsid w:val="0032747A"/>
    <w:rsid w:val="00327F70"/>
    <w:rsid w:val="003336BE"/>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35FE"/>
    <w:rsid w:val="003845EF"/>
    <w:rsid w:val="003845F6"/>
    <w:rsid w:val="00384CCE"/>
    <w:rsid w:val="003855F0"/>
    <w:rsid w:val="003862CD"/>
    <w:rsid w:val="0038661C"/>
    <w:rsid w:val="003912FB"/>
    <w:rsid w:val="00391763"/>
    <w:rsid w:val="00392D14"/>
    <w:rsid w:val="003931A7"/>
    <w:rsid w:val="003936F3"/>
    <w:rsid w:val="003938AE"/>
    <w:rsid w:val="00393BE2"/>
    <w:rsid w:val="003944BE"/>
    <w:rsid w:val="00395215"/>
    <w:rsid w:val="00395F3A"/>
    <w:rsid w:val="0039620F"/>
    <w:rsid w:val="0039632F"/>
    <w:rsid w:val="0039663A"/>
    <w:rsid w:val="00396D10"/>
    <w:rsid w:val="00397245"/>
    <w:rsid w:val="003A097E"/>
    <w:rsid w:val="003A1093"/>
    <w:rsid w:val="003A1D8B"/>
    <w:rsid w:val="003A205E"/>
    <w:rsid w:val="003A3B5D"/>
    <w:rsid w:val="003B0B3C"/>
    <w:rsid w:val="003B180C"/>
    <w:rsid w:val="003B19C0"/>
    <w:rsid w:val="003B43E6"/>
    <w:rsid w:val="003B4F34"/>
    <w:rsid w:val="003B589F"/>
    <w:rsid w:val="003C0164"/>
    <w:rsid w:val="003C0AE4"/>
    <w:rsid w:val="003C0E6A"/>
    <w:rsid w:val="003C1338"/>
    <w:rsid w:val="003C1427"/>
    <w:rsid w:val="003C226E"/>
    <w:rsid w:val="003C3040"/>
    <w:rsid w:val="003C350E"/>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6A11"/>
    <w:rsid w:val="003F0048"/>
    <w:rsid w:val="003F41B0"/>
    <w:rsid w:val="003F48C6"/>
    <w:rsid w:val="003F4D55"/>
    <w:rsid w:val="003F6C38"/>
    <w:rsid w:val="003F7EFA"/>
    <w:rsid w:val="003F7F9C"/>
    <w:rsid w:val="00400F5A"/>
    <w:rsid w:val="0040114D"/>
    <w:rsid w:val="00401DFD"/>
    <w:rsid w:val="004022DB"/>
    <w:rsid w:val="00404031"/>
    <w:rsid w:val="0040411F"/>
    <w:rsid w:val="004042B7"/>
    <w:rsid w:val="00405AA6"/>
    <w:rsid w:val="00405F60"/>
    <w:rsid w:val="00407180"/>
    <w:rsid w:val="00407939"/>
    <w:rsid w:val="004128D3"/>
    <w:rsid w:val="00416939"/>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61B68"/>
    <w:rsid w:val="00464DBB"/>
    <w:rsid w:val="004655A1"/>
    <w:rsid w:val="00466040"/>
    <w:rsid w:val="00470154"/>
    <w:rsid w:val="00471177"/>
    <w:rsid w:val="00472CAA"/>
    <w:rsid w:val="004733C1"/>
    <w:rsid w:val="00474473"/>
    <w:rsid w:val="00480E8D"/>
    <w:rsid w:val="004812BB"/>
    <w:rsid w:val="00485583"/>
    <w:rsid w:val="00491490"/>
    <w:rsid w:val="00491E89"/>
    <w:rsid w:val="00492630"/>
    <w:rsid w:val="00492709"/>
    <w:rsid w:val="004934B5"/>
    <w:rsid w:val="00493F76"/>
    <w:rsid w:val="00494682"/>
    <w:rsid w:val="004958C8"/>
    <w:rsid w:val="00495CB7"/>
    <w:rsid w:val="004975B7"/>
    <w:rsid w:val="00497698"/>
    <w:rsid w:val="004A0F87"/>
    <w:rsid w:val="004A1CA8"/>
    <w:rsid w:val="004A2447"/>
    <w:rsid w:val="004A33E9"/>
    <w:rsid w:val="004A432C"/>
    <w:rsid w:val="004A43EE"/>
    <w:rsid w:val="004A4499"/>
    <w:rsid w:val="004A53BF"/>
    <w:rsid w:val="004B438C"/>
    <w:rsid w:val="004B572A"/>
    <w:rsid w:val="004B6173"/>
    <w:rsid w:val="004B668B"/>
    <w:rsid w:val="004C29C2"/>
    <w:rsid w:val="004C7C2D"/>
    <w:rsid w:val="004D39DF"/>
    <w:rsid w:val="004D4D52"/>
    <w:rsid w:val="004D5430"/>
    <w:rsid w:val="004D5BB0"/>
    <w:rsid w:val="004D625D"/>
    <w:rsid w:val="004E0083"/>
    <w:rsid w:val="004E02FB"/>
    <w:rsid w:val="004E2A45"/>
    <w:rsid w:val="004E2D3C"/>
    <w:rsid w:val="004E3705"/>
    <w:rsid w:val="004E3A3F"/>
    <w:rsid w:val="004E4954"/>
    <w:rsid w:val="004E6228"/>
    <w:rsid w:val="004E63C1"/>
    <w:rsid w:val="004E6A08"/>
    <w:rsid w:val="004E718B"/>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1D5E"/>
    <w:rsid w:val="00502397"/>
    <w:rsid w:val="0050488C"/>
    <w:rsid w:val="00507B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41C5"/>
    <w:rsid w:val="00574E5C"/>
    <w:rsid w:val="005754C9"/>
    <w:rsid w:val="00576637"/>
    <w:rsid w:val="0058134E"/>
    <w:rsid w:val="005824C2"/>
    <w:rsid w:val="00582A69"/>
    <w:rsid w:val="00584A1B"/>
    <w:rsid w:val="005853AA"/>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6D0C"/>
    <w:rsid w:val="005D73AB"/>
    <w:rsid w:val="005D74FC"/>
    <w:rsid w:val="005E09E2"/>
    <w:rsid w:val="005E16DC"/>
    <w:rsid w:val="005E195E"/>
    <w:rsid w:val="005E1D1A"/>
    <w:rsid w:val="005E28B1"/>
    <w:rsid w:val="005E2D5B"/>
    <w:rsid w:val="005E55F5"/>
    <w:rsid w:val="005E56F3"/>
    <w:rsid w:val="005E5834"/>
    <w:rsid w:val="005E5B10"/>
    <w:rsid w:val="005E5FCC"/>
    <w:rsid w:val="005E68C7"/>
    <w:rsid w:val="005F0B31"/>
    <w:rsid w:val="005F245C"/>
    <w:rsid w:val="005F4C20"/>
    <w:rsid w:val="005F5208"/>
    <w:rsid w:val="005F6FA9"/>
    <w:rsid w:val="00600284"/>
    <w:rsid w:val="006016A2"/>
    <w:rsid w:val="00601999"/>
    <w:rsid w:val="00603B48"/>
    <w:rsid w:val="00605406"/>
    <w:rsid w:val="006055DF"/>
    <w:rsid w:val="00606596"/>
    <w:rsid w:val="00606B6A"/>
    <w:rsid w:val="00612D44"/>
    <w:rsid w:val="00613F52"/>
    <w:rsid w:val="0061456B"/>
    <w:rsid w:val="00614D1A"/>
    <w:rsid w:val="00614F5C"/>
    <w:rsid w:val="006151A8"/>
    <w:rsid w:val="006159F4"/>
    <w:rsid w:val="00615B2D"/>
    <w:rsid w:val="00615E92"/>
    <w:rsid w:val="006177CA"/>
    <w:rsid w:val="006179C7"/>
    <w:rsid w:val="00620D67"/>
    <w:rsid w:val="00620DE7"/>
    <w:rsid w:val="006228A4"/>
    <w:rsid w:val="0062299F"/>
    <w:rsid w:val="0062579B"/>
    <w:rsid w:val="0062606D"/>
    <w:rsid w:val="00627C41"/>
    <w:rsid w:val="006300EE"/>
    <w:rsid w:val="0063036C"/>
    <w:rsid w:val="006324EE"/>
    <w:rsid w:val="006327DA"/>
    <w:rsid w:val="006331BD"/>
    <w:rsid w:val="00633D83"/>
    <w:rsid w:val="0063408A"/>
    <w:rsid w:val="00634AFD"/>
    <w:rsid w:val="00635BD7"/>
    <w:rsid w:val="0063604D"/>
    <w:rsid w:val="00640ACB"/>
    <w:rsid w:val="00641400"/>
    <w:rsid w:val="00643646"/>
    <w:rsid w:val="00645AF8"/>
    <w:rsid w:val="00650461"/>
    <w:rsid w:val="00651838"/>
    <w:rsid w:val="006526FB"/>
    <w:rsid w:val="00654F2C"/>
    <w:rsid w:val="00655D4C"/>
    <w:rsid w:val="00656CA3"/>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6662"/>
    <w:rsid w:val="006772C8"/>
    <w:rsid w:val="006806FF"/>
    <w:rsid w:val="006814E7"/>
    <w:rsid w:val="006840DB"/>
    <w:rsid w:val="0068424B"/>
    <w:rsid w:val="006845BF"/>
    <w:rsid w:val="00685417"/>
    <w:rsid w:val="00686E8F"/>
    <w:rsid w:val="00686FB2"/>
    <w:rsid w:val="006873A9"/>
    <w:rsid w:val="00690422"/>
    <w:rsid w:val="00692831"/>
    <w:rsid w:val="00693655"/>
    <w:rsid w:val="00693A0E"/>
    <w:rsid w:val="00693FD9"/>
    <w:rsid w:val="00695639"/>
    <w:rsid w:val="00696390"/>
    <w:rsid w:val="00697CB8"/>
    <w:rsid w:val="006A554C"/>
    <w:rsid w:val="006A5DE6"/>
    <w:rsid w:val="006B0A31"/>
    <w:rsid w:val="006B339F"/>
    <w:rsid w:val="006B3B2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58B5"/>
    <w:rsid w:val="006E5C1D"/>
    <w:rsid w:val="006E64C8"/>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CB5"/>
    <w:rsid w:val="00776235"/>
    <w:rsid w:val="00776621"/>
    <w:rsid w:val="007769F6"/>
    <w:rsid w:val="00776CF3"/>
    <w:rsid w:val="00777BEC"/>
    <w:rsid w:val="00777C91"/>
    <w:rsid w:val="0078165A"/>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7B"/>
    <w:rsid w:val="007A65E3"/>
    <w:rsid w:val="007A66D4"/>
    <w:rsid w:val="007A7CEE"/>
    <w:rsid w:val="007B263A"/>
    <w:rsid w:val="007B2718"/>
    <w:rsid w:val="007B2D91"/>
    <w:rsid w:val="007B3B40"/>
    <w:rsid w:val="007B3CDC"/>
    <w:rsid w:val="007B53FA"/>
    <w:rsid w:val="007B5CAC"/>
    <w:rsid w:val="007B7220"/>
    <w:rsid w:val="007B7EB8"/>
    <w:rsid w:val="007B7FA6"/>
    <w:rsid w:val="007C1291"/>
    <w:rsid w:val="007C3397"/>
    <w:rsid w:val="007C33AC"/>
    <w:rsid w:val="007C35E8"/>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6A28"/>
    <w:rsid w:val="007F779F"/>
    <w:rsid w:val="007F77F1"/>
    <w:rsid w:val="007F794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5A13"/>
    <w:rsid w:val="0082697C"/>
    <w:rsid w:val="008302DE"/>
    <w:rsid w:val="00830755"/>
    <w:rsid w:val="008320B0"/>
    <w:rsid w:val="00832684"/>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309B"/>
    <w:rsid w:val="00854054"/>
    <w:rsid w:val="008544CD"/>
    <w:rsid w:val="00854703"/>
    <w:rsid w:val="00856CF0"/>
    <w:rsid w:val="00856FFD"/>
    <w:rsid w:val="00857945"/>
    <w:rsid w:val="00861808"/>
    <w:rsid w:val="008619BF"/>
    <w:rsid w:val="00863F2A"/>
    <w:rsid w:val="00864A51"/>
    <w:rsid w:val="008708AF"/>
    <w:rsid w:val="00870BBE"/>
    <w:rsid w:val="00871D24"/>
    <w:rsid w:val="00872A94"/>
    <w:rsid w:val="00873435"/>
    <w:rsid w:val="0087376B"/>
    <w:rsid w:val="0087519F"/>
    <w:rsid w:val="0087774E"/>
    <w:rsid w:val="008802F0"/>
    <w:rsid w:val="008806DD"/>
    <w:rsid w:val="00884787"/>
    <w:rsid w:val="00884C2D"/>
    <w:rsid w:val="00886133"/>
    <w:rsid w:val="00886617"/>
    <w:rsid w:val="00892BDD"/>
    <w:rsid w:val="008933A7"/>
    <w:rsid w:val="0089471B"/>
    <w:rsid w:val="008A01E9"/>
    <w:rsid w:val="008A09D3"/>
    <w:rsid w:val="008A1483"/>
    <w:rsid w:val="008A5A3F"/>
    <w:rsid w:val="008A606D"/>
    <w:rsid w:val="008B00CA"/>
    <w:rsid w:val="008B2040"/>
    <w:rsid w:val="008B209D"/>
    <w:rsid w:val="008B461D"/>
    <w:rsid w:val="008C449B"/>
    <w:rsid w:val="008C5A79"/>
    <w:rsid w:val="008C6BA8"/>
    <w:rsid w:val="008D0A96"/>
    <w:rsid w:val="008D6140"/>
    <w:rsid w:val="008E3E23"/>
    <w:rsid w:val="008E714D"/>
    <w:rsid w:val="008E7F64"/>
    <w:rsid w:val="008F01B8"/>
    <w:rsid w:val="008F3A07"/>
    <w:rsid w:val="008F50F8"/>
    <w:rsid w:val="008F57DD"/>
    <w:rsid w:val="008F60AD"/>
    <w:rsid w:val="008F6977"/>
    <w:rsid w:val="008F7934"/>
    <w:rsid w:val="0090020C"/>
    <w:rsid w:val="009008C8"/>
    <w:rsid w:val="0090251F"/>
    <w:rsid w:val="00902F99"/>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397"/>
    <w:rsid w:val="00930116"/>
    <w:rsid w:val="00933273"/>
    <w:rsid w:val="009336E4"/>
    <w:rsid w:val="009403A7"/>
    <w:rsid w:val="009412C6"/>
    <w:rsid w:val="0094169C"/>
    <w:rsid w:val="00941B50"/>
    <w:rsid w:val="00941C83"/>
    <w:rsid w:val="0094242F"/>
    <w:rsid w:val="0094252E"/>
    <w:rsid w:val="0094328F"/>
    <w:rsid w:val="0094344E"/>
    <w:rsid w:val="00943C27"/>
    <w:rsid w:val="00945292"/>
    <w:rsid w:val="00945944"/>
    <w:rsid w:val="00946103"/>
    <w:rsid w:val="009505A7"/>
    <w:rsid w:val="0095084C"/>
    <w:rsid w:val="009514AC"/>
    <w:rsid w:val="00951DB8"/>
    <w:rsid w:val="009544CE"/>
    <w:rsid w:val="00954765"/>
    <w:rsid w:val="00954974"/>
    <w:rsid w:val="00962496"/>
    <w:rsid w:val="00965C35"/>
    <w:rsid w:val="00966E22"/>
    <w:rsid w:val="00967BE7"/>
    <w:rsid w:val="00972A41"/>
    <w:rsid w:val="009737C5"/>
    <w:rsid w:val="00973FD7"/>
    <w:rsid w:val="00974CBD"/>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1E1E"/>
    <w:rsid w:val="009A28CD"/>
    <w:rsid w:val="009A2EE5"/>
    <w:rsid w:val="009A4A2D"/>
    <w:rsid w:val="009A4CCA"/>
    <w:rsid w:val="009A6069"/>
    <w:rsid w:val="009A7DFD"/>
    <w:rsid w:val="009B0816"/>
    <w:rsid w:val="009B169B"/>
    <w:rsid w:val="009B1DCA"/>
    <w:rsid w:val="009B1E15"/>
    <w:rsid w:val="009B4E1A"/>
    <w:rsid w:val="009B657D"/>
    <w:rsid w:val="009B7CDA"/>
    <w:rsid w:val="009C290D"/>
    <w:rsid w:val="009C2E10"/>
    <w:rsid w:val="009C67B9"/>
    <w:rsid w:val="009C77B1"/>
    <w:rsid w:val="009D021C"/>
    <w:rsid w:val="009D35DE"/>
    <w:rsid w:val="009D39C6"/>
    <w:rsid w:val="009D4D15"/>
    <w:rsid w:val="009D53B8"/>
    <w:rsid w:val="009D55BC"/>
    <w:rsid w:val="009D5AF1"/>
    <w:rsid w:val="009D72F7"/>
    <w:rsid w:val="009E1E66"/>
    <w:rsid w:val="009E2329"/>
    <w:rsid w:val="009E2EFA"/>
    <w:rsid w:val="009E468F"/>
    <w:rsid w:val="009E4BCB"/>
    <w:rsid w:val="009E4E7F"/>
    <w:rsid w:val="009F001E"/>
    <w:rsid w:val="009F1A80"/>
    <w:rsid w:val="009F23F0"/>
    <w:rsid w:val="009F4246"/>
    <w:rsid w:val="009F46FC"/>
    <w:rsid w:val="009F4D74"/>
    <w:rsid w:val="009F5178"/>
    <w:rsid w:val="009F589A"/>
    <w:rsid w:val="009F72A4"/>
    <w:rsid w:val="00A00789"/>
    <w:rsid w:val="00A0136A"/>
    <w:rsid w:val="00A01E0A"/>
    <w:rsid w:val="00A02553"/>
    <w:rsid w:val="00A026A9"/>
    <w:rsid w:val="00A03AE0"/>
    <w:rsid w:val="00A04C44"/>
    <w:rsid w:val="00A07042"/>
    <w:rsid w:val="00A07886"/>
    <w:rsid w:val="00A11740"/>
    <w:rsid w:val="00A126B4"/>
    <w:rsid w:val="00A127A2"/>
    <w:rsid w:val="00A12FE4"/>
    <w:rsid w:val="00A1387E"/>
    <w:rsid w:val="00A15C6D"/>
    <w:rsid w:val="00A17B49"/>
    <w:rsid w:val="00A20729"/>
    <w:rsid w:val="00A20DD7"/>
    <w:rsid w:val="00A21B8F"/>
    <w:rsid w:val="00A23FA2"/>
    <w:rsid w:val="00A271D4"/>
    <w:rsid w:val="00A3229E"/>
    <w:rsid w:val="00A325D3"/>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708D7"/>
    <w:rsid w:val="00A71704"/>
    <w:rsid w:val="00A72881"/>
    <w:rsid w:val="00A743A5"/>
    <w:rsid w:val="00A748A4"/>
    <w:rsid w:val="00A75EEA"/>
    <w:rsid w:val="00A7635E"/>
    <w:rsid w:val="00A81114"/>
    <w:rsid w:val="00A811CE"/>
    <w:rsid w:val="00A84EA2"/>
    <w:rsid w:val="00A85B80"/>
    <w:rsid w:val="00A86115"/>
    <w:rsid w:val="00A86520"/>
    <w:rsid w:val="00A90B66"/>
    <w:rsid w:val="00A919F5"/>
    <w:rsid w:val="00A927B3"/>
    <w:rsid w:val="00A93E88"/>
    <w:rsid w:val="00A9665A"/>
    <w:rsid w:val="00AA0124"/>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2AC5"/>
    <w:rsid w:val="00BA3138"/>
    <w:rsid w:val="00BA329A"/>
    <w:rsid w:val="00BA410C"/>
    <w:rsid w:val="00BB2C80"/>
    <w:rsid w:val="00BC3654"/>
    <w:rsid w:val="00BC38C5"/>
    <w:rsid w:val="00BC3CE1"/>
    <w:rsid w:val="00BC5A3D"/>
    <w:rsid w:val="00BC6FEF"/>
    <w:rsid w:val="00BC7E72"/>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3610"/>
    <w:rsid w:val="00BF3D35"/>
    <w:rsid w:val="00BF437C"/>
    <w:rsid w:val="00BF450B"/>
    <w:rsid w:val="00BF4CBD"/>
    <w:rsid w:val="00BF598D"/>
    <w:rsid w:val="00BF7F33"/>
    <w:rsid w:val="00C00D89"/>
    <w:rsid w:val="00C011C0"/>
    <w:rsid w:val="00C0153D"/>
    <w:rsid w:val="00C0286D"/>
    <w:rsid w:val="00C032B4"/>
    <w:rsid w:val="00C04163"/>
    <w:rsid w:val="00C04B81"/>
    <w:rsid w:val="00C11FB8"/>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7694"/>
    <w:rsid w:val="00C67BA0"/>
    <w:rsid w:val="00C70DAF"/>
    <w:rsid w:val="00C70DD8"/>
    <w:rsid w:val="00C71DD9"/>
    <w:rsid w:val="00C71EF9"/>
    <w:rsid w:val="00C72A33"/>
    <w:rsid w:val="00C73AE0"/>
    <w:rsid w:val="00C74AC5"/>
    <w:rsid w:val="00C74F0F"/>
    <w:rsid w:val="00C801FE"/>
    <w:rsid w:val="00C80235"/>
    <w:rsid w:val="00C8096A"/>
    <w:rsid w:val="00C81013"/>
    <w:rsid w:val="00C82DEC"/>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647"/>
    <w:rsid w:val="00CB0EF3"/>
    <w:rsid w:val="00CB1F37"/>
    <w:rsid w:val="00CB2724"/>
    <w:rsid w:val="00CB2850"/>
    <w:rsid w:val="00CB2878"/>
    <w:rsid w:val="00CB29AA"/>
    <w:rsid w:val="00CB3251"/>
    <w:rsid w:val="00CB409E"/>
    <w:rsid w:val="00CB4EF5"/>
    <w:rsid w:val="00CB56BA"/>
    <w:rsid w:val="00CB5793"/>
    <w:rsid w:val="00CB5D4A"/>
    <w:rsid w:val="00CB62EF"/>
    <w:rsid w:val="00CB6C2D"/>
    <w:rsid w:val="00CB7900"/>
    <w:rsid w:val="00CC06E1"/>
    <w:rsid w:val="00CC09AB"/>
    <w:rsid w:val="00CC1985"/>
    <w:rsid w:val="00CC1D3F"/>
    <w:rsid w:val="00CC2A06"/>
    <w:rsid w:val="00CC3083"/>
    <w:rsid w:val="00CC6A3B"/>
    <w:rsid w:val="00CC6BB9"/>
    <w:rsid w:val="00CD09D6"/>
    <w:rsid w:val="00CD2775"/>
    <w:rsid w:val="00CD345B"/>
    <w:rsid w:val="00CD3C2F"/>
    <w:rsid w:val="00CD3F2A"/>
    <w:rsid w:val="00CE05B7"/>
    <w:rsid w:val="00CE14EE"/>
    <w:rsid w:val="00CE1C10"/>
    <w:rsid w:val="00CE2FCC"/>
    <w:rsid w:val="00CE4B67"/>
    <w:rsid w:val="00CE5AC0"/>
    <w:rsid w:val="00CE6208"/>
    <w:rsid w:val="00CE6BC6"/>
    <w:rsid w:val="00CF128B"/>
    <w:rsid w:val="00CF1CE4"/>
    <w:rsid w:val="00CF2CAD"/>
    <w:rsid w:val="00CF3140"/>
    <w:rsid w:val="00CF32BE"/>
    <w:rsid w:val="00CF5638"/>
    <w:rsid w:val="00CF5F9B"/>
    <w:rsid w:val="00CF69D5"/>
    <w:rsid w:val="00CF79A7"/>
    <w:rsid w:val="00CF7FC8"/>
    <w:rsid w:val="00D03AB2"/>
    <w:rsid w:val="00D05424"/>
    <w:rsid w:val="00D102B3"/>
    <w:rsid w:val="00D103DF"/>
    <w:rsid w:val="00D119AF"/>
    <w:rsid w:val="00D11B66"/>
    <w:rsid w:val="00D12916"/>
    <w:rsid w:val="00D16A2E"/>
    <w:rsid w:val="00D16B29"/>
    <w:rsid w:val="00D1724A"/>
    <w:rsid w:val="00D2278D"/>
    <w:rsid w:val="00D22C3D"/>
    <w:rsid w:val="00D23048"/>
    <w:rsid w:val="00D239DC"/>
    <w:rsid w:val="00D23E52"/>
    <w:rsid w:val="00D25277"/>
    <w:rsid w:val="00D2630E"/>
    <w:rsid w:val="00D264E5"/>
    <w:rsid w:val="00D2705F"/>
    <w:rsid w:val="00D320EC"/>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BF0"/>
    <w:rsid w:val="00D6464F"/>
    <w:rsid w:val="00D662C1"/>
    <w:rsid w:val="00D67AA3"/>
    <w:rsid w:val="00D73438"/>
    <w:rsid w:val="00D759F5"/>
    <w:rsid w:val="00D75EEE"/>
    <w:rsid w:val="00D760D1"/>
    <w:rsid w:val="00D77844"/>
    <w:rsid w:val="00D77BC3"/>
    <w:rsid w:val="00D77FCE"/>
    <w:rsid w:val="00D80579"/>
    <w:rsid w:val="00D8148B"/>
    <w:rsid w:val="00D82053"/>
    <w:rsid w:val="00D833F3"/>
    <w:rsid w:val="00D84C34"/>
    <w:rsid w:val="00D8560C"/>
    <w:rsid w:val="00D875B0"/>
    <w:rsid w:val="00D90AD5"/>
    <w:rsid w:val="00D917EE"/>
    <w:rsid w:val="00D92149"/>
    <w:rsid w:val="00D9618E"/>
    <w:rsid w:val="00D96BF4"/>
    <w:rsid w:val="00D97768"/>
    <w:rsid w:val="00D97C62"/>
    <w:rsid w:val="00DA08DB"/>
    <w:rsid w:val="00DA0A37"/>
    <w:rsid w:val="00DA1324"/>
    <w:rsid w:val="00DA1ADC"/>
    <w:rsid w:val="00DA2164"/>
    <w:rsid w:val="00DA4349"/>
    <w:rsid w:val="00DA4CBC"/>
    <w:rsid w:val="00DA6A0C"/>
    <w:rsid w:val="00DB03E9"/>
    <w:rsid w:val="00DB0B35"/>
    <w:rsid w:val="00DB11ED"/>
    <w:rsid w:val="00DB39E4"/>
    <w:rsid w:val="00DB4E69"/>
    <w:rsid w:val="00DB582B"/>
    <w:rsid w:val="00DB7636"/>
    <w:rsid w:val="00DC0295"/>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FA1"/>
    <w:rsid w:val="00DF2DB5"/>
    <w:rsid w:val="00DF51A6"/>
    <w:rsid w:val="00DF54BF"/>
    <w:rsid w:val="00DF7452"/>
    <w:rsid w:val="00DF7DD7"/>
    <w:rsid w:val="00E00E94"/>
    <w:rsid w:val="00E0159E"/>
    <w:rsid w:val="00E03477"/>
    <w:rsid w:val="00E06C8D"/>
    <w:rsid w:val="00E07E5D"/>
    <w:rsid w:val="00E1265F"/>
    <w:rsid w:val="00E1322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476"/>
    <w:rsid w:val="00E674A3"/>
    <w:rsid w:val="00E67A60"/>
    <w:rsid w:val="00E70DA7"/>
    <w:rsid w:val="00E71425"/>
    <w:rsid w:val="00E71BF0"/>
    <w:rsid w:val="00E71ED2"/>
    <w:rsid w:val="00E7225A"/>
    <w:rsid w:val="00E72FF3"/>
    <w:rsid w:val="00E74224"/>
    <w:rsid w:val="00E74574"/>
    <w:rsid w:val="00E803CD"/>
    <w:rsid w:val="00E829DC"/>
    <w:rsid w:val="00E82FA5"/>
    <w:rsid w:val="00E84373"/>
    <w:rsid w:val="00E84739"/>
    <w:rsid w:val="00E8526B"/>
    <w:rsid w:val="00E85CA6"/>
    <w:rsid w:val="00E85CAD"/>
    <w:rsid w:val="00E86EEE"/>
    <w:rsid w:val="00E90D99"/>
    <w:rsid w:val="00E9134B"/>
    <w:rsid w:val="00E91D7D"/>
    <w:rsid w:val="00E926CB"/>
    <w:rsid w:val="00E94397"/>
    <w:rsid w:val="00E94931"/>
    <w:rsid w:val="00E94A5C"/>
    <w:rsid w:val="00E955B0"/>
    <w:rsid w:val="00E9770C"/>
    <w:rsid w:val="00EA22B1"/>
    <w:rsid w:val="00EA35EB"/>
    <w:rsid w:val="00EA439A"/>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20FC"/>
    <w:rsid w:val="00EE24E7"/>
    <w:rsid w:val="00EE5B03"/>
    <w:rsid w:val="00EE5E53"/>
    <w:rsid w:val="00EE7FC3"/>
    <w:rsid w:val="00EF2388"/>
    <w:rsid w:val="00EF3984"/>
    <w:rsid w:val="00EF3FEC"/>
    <w:rsid w:val="00EF54E3"/>
    <w:rsid w:val="00EF610D"/>
    <w:rsid w:val="00EF6B23"/>
    <w:rsid w:val="00F018E3"/>
    <w:rsid w:val="00F01B93"/>
    <w:rsid w:val="00F044EF"/>
    <w:rsid w:val="00F05AC7"/>
    <w:rsid w:val="00F066D4"/>
    <w:rsid w:val="00F06AB9"/>
    <w:rsid w:val="00F06E78"/>
    <w:rsid w:val="00F103C9"/>
    <w:rsid w:val="00F126EA"/>
    <w:rsid w:val="00F14DE3"/>
    <w:rsid w:val="00F158C2"/>
    <w:rsid w:val="00F1649E"/>
    <w:rsid w:val="00F21BC2"/>
    <w:rsid w:val="00F229EE"/>
    <w:rsid w:val="00F22E2C"/>
    <w:rsid w:val="00F24888"/>
    <w:rsid w:val="00F2558F"/>
    <w:rsid w:val="00F26672"/>
    <w:rsid w:val="00F26EC0"/>
    <w:rsid w:val="00F27175"/>
    <w:rsid w:val="00F30C1C"/>
    <w:rsid w:val="00F3173F"/>
    <w:rsid w:val="00F31CE5"/>
    <w:rsid w:val="00F33656"/>
    <w:rsid w:val="00F338B7"/>
    <w:rsid w:val="00F33F65"/>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6103"/>
    <w:rsid w:val="00F87382"/>
    <w:rsid w:val="00F875C4"/>
    <w:rsid w:val="00F90F2F"/>
    <w:rsid w:val="00F92BDB"/>
    <w:rsid w:val="00F94EF5"/>
    <w:rsid w:val="00FA072F"/>
    <w:rsid w:val="00FA159C"/>
    <w:rsid w:val="00FA21AB"/>
    <w:rsid w:val="00FA48F1"/>
    <w:rsid w:val="00FA7B11"/>
    <w:rsid w:val="00FB05FE"/>
    <w:rsid w:val="00FB14E7"/>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ethink.ca/Melissa/ECONOMIC%20DIMENSIONS%20of%20PACIFIC%20SALMON%20FINAL%20REPORT%20Counterpoint%202014%2006%2027.pdf" TargetMode="External"/><Relationship Id="rId1" Type="http://schemas.openxmlformats.org/officeDocument/2006/relationships/hyperlink" Target="http://www.gofishbc.com/docs/default-source/economic-analysis/2013_bc_freshwater_sport_fishing_economic_impact_report.pdf?sfvrsn=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timeanddat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791FED-F77F-4A7B-9A33-D66A2B7F8E6F}">
  <ds:schemaRefs>
    <ds:schemaRef ds:uri="http://schemas.openxmlformats.org/officeDocument/2006/bibliography"/>
  </ds:schemaRefs>
</ds:datastoreItem>
</file>

<file path=customXml/itemProps2.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3.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22</Pages>
  <Words>25801</Words>
  <Characters>147071</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207</cp:revision>
  <dcterms:created xsi:type="dcterms:W3CDTF">2022-03-15T18:45:00Z</dcterms:created>
  <dcterms:modified xsi:type="dcterms:W3CDTF">2022-03-23T02:11:00Z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id="BverboGa"/&gt;&lt;style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ies>
</file>