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454785E9"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322526BB" w:rsidR="005A0D90" w:rsidRPr="000D14B3" w:rsidRDefault="002357CF" w:rsidP="00E7142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proofErr w:type="spellStart"/>
      <w:r w:rsidR="00F439F4" w:rsidRPr="000D14B3">
        <w:t>Chilko</w:t>
      </w:r>
      <w:proofErr w:type="spellEnd"/>
      <w:r w:rsidR="00F439F4" w:rsidRPr="000D14B3">
        <w:t xml:space="preserve"> Lake, British Columbia, Canada,</w:t>
      </w:r>
      <w:r w:rsidR="000524EE" w:rsidRPr="000D14B3">
        <w:t xml:space="preserve"> large-scale </w:t>
      </w:r>
      <w:proofErr w:type="gramStart"/>
      <w:r w:rsidR="000524EE" w:rsidRPr="000D14B3">
        <w:t>telemetry</w:t>
      </w:r>
      <w:proofErr w:type="gramEnd"/>
      <w:r w:rsidR="000524EE" w:rsidRPr="000D14B3">
        <w:t xml:space="preserve">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mon smolts affect the behavior of Bull Trout and are important to this predator’s ecology</w:t>
      </w:r>
      <w:r w:rsidR="00873435" w:rsidRPr="000D14B3">
        <w:t xml:space="preserve"> </w:t>
      </w:r>
      <w:r w:rsidR="005A0D90" w:rsidRPr="000D14B3">
        <w:t xml:space="preserve">and provides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r w:rsidR="00C80235" w:rsidRPr="000D14B3">
        <w:t>.</w:t>
      </w:r>
    </w:p>
    <w:p w14:paraId="30B53DA2" w14:textId="77777777" w:rsidR="00BF7F33" w:rsidRPr="000D14B3" w:rsidRDefault="00BF7F33" w:rsidP="009C5E3C"/>
    <w:p w14:paraId="335566FB" w14:textId="2D5F1067" w:rsidR="00AE3472" w:rsidRDefault="00AE3472" w:rsidP="009C5E3C"/>
    <w:p w14:paraId="72D0E255" w14:textId="014F4F65" w:rsidR="00A743A5" w:rsidRDefault="00A743A5" w:rsidP="009C5E3C"/>
    <w:p w14:paraId="5AA57BD4" w14:textId="4C23F017" w:rsidR="005C68A1" w:rsidRDefault="005C68A1" w:rsidP="009C5E3C"/>
    <w:p w14:paraId="19BE6FF2" w14:textId="79366885" w:rsidR="005C68A1" w:rsidRDefault="005C68A1" w:rsidP="009C5E3C"/>
    <w:p w14:paraId="3754B638" w14:textId="42275CC4" w:rsidR="005C68A1" w:rsidRDefault="005C68A1" w:rsidP="009C5E3C"/>
    <w:p w14:paraId="7B1EACC2" w14:textId="037475F0" w:rsidR="009C5E3C" w:rsidRDefault="009C5E3C">
      <w:r>
        <w:br w:type="page"/>
      </w:r>
    </w:p>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417AFA1C" w14:textId="1EFC5B30" w:rsidR="00654315"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p>
    <w:p w14:paraId="18A96C81" w14:textId="2F77AECB" w:rsidR="00740254" w:rsidRPr="00403DF8" w:rsidRDefault="00FE3889" w:rsidP="00573B01">
      <w:pPr>
        <w:pStyle w:val="CommentText"/>
        <w:spacing w:line="480" w:lineRule="auto"/>
        <w:ind w:firstLine="720"/>
        <w:rPr>
          <w:rFonts w:ascii="Times New Roman" w:hAnsi="Times New Roman" w:cs="Times New Roman"/>
          <w:iCs/>
          <w:color w:val="202122"/>
          <w:sz w:val="24"/>
          <w:szCs w:val="24"/>
        </w:rPr>
      </w:pPr>
      <w:r>
        <w:rPr>
          <w:rFonts w:ascii="Times New Roman" w:hAnsi="Times New Roman" w:cs="Times New Roman"/>
          <w:iCs/>
          <w:color w:val="202122"/>
          <w:sz w:val="24"/>
          <w:szCs w:val="24"/>
        </w:rPr>
        <w:t>Sockeye Salmon</w:t>
      </w:r>
      <w:r w:rsidR="00654315">
        <w:rPr>
          <w:rFonts w:ascii="Times New Roman" w:hAnsi="Times New Roman" w:cs="Times New Roman"/>
          <w:iCs/>
          <w:color w:val="202122"/>
          <w:sz w:val="24"/>
          <w:szCs w:val="24"/>
        </w:rPr>
        <w:t xml:space="preserve"> juveniles</w:t>
      </w:r>
      <w:r>
        <w:rPr>
          <w:rFonts w:ascii="Times New Roman" w:hAnsi="Times New Roman" w:cs="Times New Roman"/>
          <w:iCs/>
          <w:color w:val="202122"/>
          <w:sz w:val="24"/>
          <w:szCs w:val="24"/>
        </w:rPr>
        <w:t xml:space="preserve"> </w:t>
      </w:r>
      <w:r w:rsidR="001D2BD7">
        <w:rPr>
          <w:rFonts w:ascii="Times New Roman" w:hAnsi="Times New Roman" w:cs="Times New Roman"/>
          <w:iCs/>
          <w:color w:val="202122"/>
          <w:sz w:val="24"/>
          <w:szCs w:val="24"/>
        </w:rPr>
        <w:t xml:space="preserve">typically rear in freshwater lakes for </w:t>
      </w:r>
      <w:r w:rsidR="00FB1592">
        <w:rPr>
          <w:rFonts w:ascii="Times New Roman" w:hAnsi="Times New Roman" w:cs="Times New Roman"/>
          <w:iCs/>
          <w:color w:val="202122"/>
          <w:sz w:val="24"/>
          <w:szCs w:val="24"/>
        </w:rPr>
        <w:t xml:space="preserve">1-3 </w:t>
      </w:r>
      <w:r w:rsidR="00E32D2C">
        <w:rPr>
          <w:rFonts w:ascii="Times New Roman" w:hAnsi="Times New Roman" w:cs="Times New Roman"/>
          <w:iCs/>
          <w:color w:val="202122"/>
          <w:sz w:val="24"/>
          <w:szCs w:val="24"/>
        </w:rPr>
        <w:t xml:space="preserve">years </w:t>
      </w:r>
      <w:r w:rsidR="00FB1592">
        <w:rPr>
          <w:rFonts w:ascii="Times New Roman" w:hAnsi="Times New Roman" w:cs="Times New Roman"/>
          <w:iCs/>
          <w:color w:val="202122"/>
          <w:sz w:val="24"/>
          <w:szCs w:val="24"/>
        </w:rPr>
        <w:t>before they begin their seaward migration</w:t>
      </w:r>
      <w:r w:rsidR="00403133">
        <w:rPr>
          <w:rFonts w:ascii="Times New Roman" w:hAnsi="Times New Roman" w:cs="Times New Roman"/>
          <w:iCs/>
          <w:color w:val="202122"/>
          <w:sz w:val="24"/>
          <w:szCs w:val="24"/>
        </w:rPr>
        <w:t xml:space="preserve"> as smolts</w:t>
      </w:r>
      <w:r w:rsidR="00AD7220">
        <w:rPr>
          <w:rFonts w:ascii="Times New Roman" w:hAnsi="Times New Roman" w:cs="Times New Roman"/>
          <w:iCs/>
          <w:color w:val="202122"/>
          <w:sz w:val="24"/>
          <w:szCs w:val="24"/>
        </w:rPr>
        <w:t xml:space="preserve">, a migration that requires </w:t>
      </w:r>
      <w:r w:rsidR="007F4BB0" w:rsidRPr="00E02A17">
        <w:rPr>
          <w:rFonts w:ascii="Times New Roman" w:hAnsi="Times New Roman" w:cs="Times New Roman"/>
          <w:sz w:val="24"/>
          <w:szCs w:val="24"/>
        </w:rPr>
        <w:t>a suite of behavioral and physiological changes (</w:t>
      </w:r>
      <w:r w:rsidR="00EA6147">
        <w:rPr>
          <w:rFonts w:ascii="Times New Roman" w:hAnsi="Times New Roman" w:cs="Times New Roman"/>
          <w:sz w:val="24"/>
          <w:szCs w:val="24"/>
        </w:rPr>
        <w:t xml:space="preserve">i.e., </w:t>
      </w:r>
      <w:proofErr w:type="spellStart"/>
      <w:r w:rsidR="007F4BB0" w:rsidRPr="00E02A17">
        <w:rPr>
          <w:rFonts w:ascii="Times New Roman" w:hAnsi="Times New Roman" w:cs="Times New Roman"/>
          <w:sz w:val="24"/>
          <w:szCs w:val="24"/>
        </w:rPr>
        <w:t>smoltification</w:t>
      </w:r>
      <w:proofErr w:type="spellEnd"/>
      <w:r w:rsidR="00F03A8D">
        <w:rPr>
          <w:rFonts w:ascii="Times New Roman" w:hAnsi="Times New Roman" w:cs="Times New Roman"/>
          <w:sz w:val="24"/>
          <w:szCs w:val="24"/>
        </w:rPr>
        <w:t>;</w:t>
      </w:r>
      <w:r w:rsidR="007F4BB0">
        <w:rPr>
          <w:rFonts w:ascii="Times New Roman" w:hAnsi="Times New Roman" w:cs="Times New Roman"/>
          <w:sz w:val="24"/>
          <w:szCs w:val="24"/>
        </w:rPr>
        <w:t xml:space="preserve"> </w:t>
      </w:r>
      <w:r w:rsidR="00DF03B4" w:rsidRPr="00AA1961">
        <w:rPr>
          <w:rFonts w:ascii="Times New Roman" w:hAnsi="Times New Roman" w:cs="Times New Roman"/>
          <w:sz w:val="24"/>
          <w:szCs w:val="24"/>
        </w:rPr>
        <w:fldChar w:fldCharType="begin"/>
      </w:r>
      <w:r w:rsidR="00DF03B4" w:rsidRPr="00E02A17">
        <w:rPr>
          <w:rFonts w:ascii="Times New Roman" w:hAnsi="Times New Roman" w:cs="Times New Roman"/>
          <w:sz w:val="24"/>
          <w:szCs w:val="24"/>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r w:rsidR="007F4BB0">
        <w:rPr>
          <w:rFonts w:ascii="Times New Roman" w:hAnsi="Times New Roman" w:cs="Times New Roman"/>
          <w:sz w:val="24"/>
          <w:szCs w:val="24"/>
        </w:rPr>
        <w:t xml:space="preserve"> </w:t>
      </w:r>
      <w:r w:rsidR="00955212">
        <w:rPr>
          <w:rFonts w:ascii="Times New Roman" w:hAnsi="Times New Roman" w:cs="Times New Roman"/>
          <w:sz w:val="24"/>
          <w:szCs w:val="24"/>
        </w:rPr>
        <w:t>to</w:t>
      </w:r>
      <w:r w:rsidR="007F4BB0">
        <w:rPr>
          <w:rFonts w:ascii="Times New Roman" w:hAnsi="Times New Roman" w:cs="Times New Roman"/>
          <w:sz w:val="24"/>
          <w:szCs w:val="24"/>
        </w:rPr>
        <w:t xml:space="preserve"> cope with saltwater</w:t>
      </w:r>
      <w:r w:rsidR="00C63A4A">
        <w:rPr>
          <w:rFonts w:ascii="Times New Roman" w:hAnsi="Times New Roman" w:cs="Times New Roman"/>
          <w:sz w:val="24"/>
          <w:szCs w:val="24"/>
        </w:rPr>
        <w:t xml:space="preserve">. </w:t>
      </w:r>
      <w:r w:rsidR="00403133">
        <w:rPr>
          <w:rFonts w:ascii="Times New Roman" w:hAnsi="Times New Roman" w:cs="Times New Roman"/>
          <w:sz w:val="24"/>
          <w:szCs w:val="24"/>
        </w:rPr>
        <w:t>While migrating, smolts</w:t>
      </w:r>
      <w:r w:rsidR="00740254" w:rsidRPr="00E02A17">
        <w:rPr>
          <w:rFonts w:ascii="Times New Roman" w:hAnsi="Times New Roman" w:cs="Times New Roman"/>
          <w:sz w:val="24"/>
          <w:szCs w:val="24"/>
        </w:rPr>
        <w:t xml:space="preserve"> </w:t>
      </w:r>
      <w:r w:rsidR="00F03A8D">
        <w:rPr>
          <w:rFonts w:ascii="Times New Roman" w:hAnsi="Times New Roman" w:cs="Times New Roman"/>
          <w:sz w:val="24"/>
          <w:szCs w:val="24"/>
        </w:rPr>
        <w:t xml:space="preserve">also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r w:rsidR="0068046D">
        <w:rPr>
          <w:rFonts w:ascii="Times New Roman" w:hAnsi="Times New Roman" w:cs="Times New Roman"/>
          <w:color w:val="202122"/>
          <w:sz w:val="24"/>
          <w:szCs w:val="24"/>
          <w:highlight w:val="white"/>
        </w:rPr>
        <w:t>,</w:t>
      </w:r>
      <w:r w:rsidR="009260FF">
        <w:rPr>
          <w:rFonts w:ascii="Times New Roman" w:hAnsi="Times New Roman" w:cs="Times New Roman"/>
          <w:color w:val="202122"/>
          <w:sz w:val="24"/>
          <w:szCs w:val="24"/>
          <w:highlight w:val="white"/>
        </w:rPr>
        <w:t xml:space="preserve"> </w:t>
      </w:r>
      <w:r w:rsidR="0068046D">
        <w:rPr>
          <w:rFonts w:ascii="Times New Roman" w:hAnsi="Times New Roman" w:cs="Times New Roman"/>
          <w:color w:val="202122"/>
          <w:sz w:val="24"/>
          <w:szCs w:val="24"/>
          <w:highlight w:val="white"/>
        </w:rPr>
        <w:t>and mammals</w:t>
      </w:r>
      <w:r w:rsidR="008D2B69">
        <w:rPr>
          <w:rFonts w:ascii="Times New Roman" w:hAnsi="Times New Roman" w:cs="Times New Roman"/>
          <w:color w:val="202122"/>
          <w:sz w:val="24"/>
          <w:szCs w:val="24"/>
          <w:highlight w:val="white"/>
        </w:rPr>
        <w:t xml:space="preserve"> </w:t>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 Flávio et al. 2021)</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r w:rsidR="009260FF">
        <w:rPr>
          <w:rFonts w:ascii="Times New Roman" w:hAnsi="Times New Roman" w:cs="Times New Roman"/>
          <w:sz w:val="24"/>
          <w:szCs w:val="24"/>
        </w:rPr>
        <w:t>As such,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r w:rsidR="00AA53F7" w:rsidRPr="005854A5">
        <w:rPr>
          <w:rFonts w:ascii="Times New Roman" w:hAnsi="Times New Roman" w:cs="Times New Roman"/>
          <w:sz w:val="24"/>
          <w:szCs w:val="24"/>
        </w:rPr>
        <w:t xml:space="preserve">both </w:t>
      </w:r>
      <w:r w:rsidR="00A63F8E" w:rsidRPr="005854A5">
        <w:rPr>
          <w:rFonts w:ascii="Times New Roman" w:hAnsi="Times New Roman" w:cs="Times New Roman"/>
          <w:sz w:val="24"/>
          <w:szCs w:val="24"/>
        </w:rPr>
        <w:t>Sockeye Salmon</w:t>
      </w:r>
      <w:r w:rsidR="004A0199">
        <w:rPr>
          <w:rFonts w:ascii="Times New Roman" w:hAnsi="Times New Roman" w:cs="Times New Roman"/>
          <w:sz w:val="24"/>
          <w:szCs w:val="24"/>
        </w:rPr>
        <w:t xml:space="preserve"> </w:t>
      </w:r>
      <w:r w:rsidR="00665675" w:rsidRPr="005854A5">
        <w:rPr>
          <w:rFonts w:ascii="Times New Roman" w:hAnsi="Times New Roman" w:cs="Times New Roman"/>
          <w:color w:val="202122"/>
          <w:sz w:val="24"/>
          <w:szCs w:val="24"/>
        </w:rPr>
        <w:t xml:space="preserve">and </w:t>
      </w:r>
      <w:r w:rsidR="002C32B2" w:rsidRPr="005854A5">
        <w:rPr>
          <w:rFonts w:ascii="Times New Roman" w:hAnsi="Times New Roman" w:cs="Times New Roman"/>
          <w:color w:val="202122"/>
          <w:sz w:val="24"/>
          <w:szCs w:val="24"/>
          <w:highlight w:val="white"/>
        </w:rPr>
        <w:t xml:space="preserve">Atlantic </w:t>
      </w:r>
      <w:r w:rsidR="00861808" w:rsidRPr="005854A5">
        <w:rPr>
          <w:rFonts w:ascii="Times New Roman" w:hAnsi="Times New Roman" w:cs="Times New Roman"/>
          <w:color w:val="202122"/>
          <w:sz w:val="24"/>
          <w:szCs w:val="24"/>
          <w:highlight w:val="white"/>
        </w:rPr>
        <w:t>Salmon (</w:t>
      </w:r>
      <w:r w:rsidR="00861808" w:rsidRPr="005854A5">
        <w:rPr>
          <w:rFonts w:ascii="Times New Roman" w:hAnsi="Times New Roman" w:cs="Times New Roman"/>
          <w:i/>
          <w:iCs/>
          <w:color w:val="202122"/>
          <w:sz w:val="24"/>
          <w:szCs w:val="24"/>
          <w:highlight w:val="white"/>
        </w:rPr>
        <w:t xml:space="preserve">Salmo </w:t>
      </w:r>
      <w:proofErr w:type="spellStart"/>
      <w:r w:rsidR="00861808" w:rsidRPr="005854A5">
        <w:rPr>
          <w:rFonts w:ascii="Times New Roman" w:hAnsi="Times New Roman" w:cs="Times New Roman"/>
          <w:i/>
          <w:iCs/>
          <w:color w:val="202122"/>
          <w:sz w:val="24"/>
          <w:szCs w:val="24"/>
          <w:highlight w:val="white"/>
        </w:rPr>
        <w:t>salar</w:t>
      </w:r>
      <w:proofErr w:type="spellEnd"/>
      <w:r w:rsidR="00665675" w:rsidRPr="005854A5">
        <w:rPr>
          <w:rFonts w:ascii="Times New Roman" w:hAnsi="Times New Roman" w:cs="Times New Roman"/>
          <w:color w:val="202122"/>
          <w:sz w:val="24"/>
          <w:szCs w:val="24"/>
          <w:highlight w:val="white"/>
        </w:rPr>
        <w:t>,</w:t>
      </w:r>
      <w:r w:rsidR="002C32B2" w:rsidRPr="005854A5">
        <w:rPr>
          <w:rFonts w:ascii="Times New Roman" w:hAnsi="Times New Roman" w:cs="Times New Roman"/>
          <w:color w:val="202122"/>
          <w:sz w:val="24"/>
          <w:szCs w:val="24"/>
          <w:highlight w:val="white"/>
        </w:rPr>
        <w:t xml:space="preserve"> </w:t>
      </w:r>
      <w:r w:rsidR="00362A11" w:rsidRPr="005854A5">
        <w:rPr>
          <w:rFonts w:ascii="Times New Roman" w:hAnsi="Times New Roman" w:cs="Times New Roman"/>
          <w:color w:val="202122"/>
          <w:sz w:val="24"/>
          <w:szCs w:val="24"/>
          <w:highlight w:val="white"/>
        </w:rPr>
        <w:t xml:space="preserve">which </w:t>
      </w:r>
      <w:r w:rsidR="00BC5A3D" w:rsidRPr="005854A5">
        <w:rPr>
          <w:rFonts w:ascii="Times New Roman" w:hAnsi="Times New Roman" w:cs="Times New Roman"/>
          <w:color w:val="202122"/>
          <w:sz w:val="24"/>
          <w:szCs w:val="24"/>
          <w:highlight w:val="white"/>
        </w:rPr>
        <w:t>also undertake seaward migrations</w:t>
      </w:r>
      <w:r w:rsidR="00665675" w:rsidRPr="005854A5">
        <w:rPr>
          <w:rFonts w:ascii="Times New Roman" w:hAnsi="Times New Roman" w:cs="Times New Roman"/>
          <w:color w:val="202122"/>
          <w:sz w:val="24"/>
          <w:szCs w:val="24"/>
          <w:highlight w:val="white"/>
        </w:rPr>
        <w:t>)</w:t>
      </w:r>
      <w:r w:rsidR="00BC5A3D" w:rsidRPr="005854A5">
        <w:rPr>
          <w:rFonts w:ascii="Times New Roman" w:hAnsi="Times New Roman" w:cs="Times New Roman"/>
          <w:color w:val="202122"/>
          <w:sz w:val="24"/>
          <w:szCs w:val="24"/>
          <w:highlight w:val="white"/>
        </w:rPr>
        <w:t xml:space="preserve"> </w:t>
      </w:r>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w:t>
      </w:r>
      <w:r w:rsidR="00403133">
        <w:rPr>
          <w:rFonts w:ascii="Times New Roman" w:hAnsi="Times New Roman" w:cs="Times New Roman"/>
          <w:color w:val="202122"/>
          <w:sz w:val="24"/>
          <w:szCs w:val="24"/>
          <w:highlight w:val="white"/>
        </w:rPr>
        <w:t>can</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4A2447" w:rsidRPr="005854A5">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(Ibbotson et al. 2006, 2011; 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Furthermore, smolts can synchronize their migrations to find safety in numbers or “swamp” predators </w:t>
      </w:r>
      <w:r w:rsidR="007F5EB0">
        <w:rPr>
          <w:rFonts w:ascii="Times New Roman" w:hAnsi="Times New Roman" w:cs="Times New Roman"/>
          <w:color w:val="202122"/>
          <w:sz w:val="24"/>
          <w:szCs w:val="24"/>
        </w:rPr>
        <w:t xml:space="preserve">with large pulses of conspecific </w:t>
      </w:r>
      <w:r w:rsidR="000E6BFD">
        <w:rPr>
          <w:rFonts w:ascii="Times New Roman" w:hAnsi="Times New Roman" w:cs="Times New Roman"/>
          <w:color w:val="202122"/>
          <w:sz w:val="24"/>
          <w:szCs w:val="24"/>
        </w:rPr>
        <w:t xml:space="preserve">migrants </w:t>
      </w:r>
      <w:r w:rsidR="00884787" w:rsidRPr="005854A5">
        <w:rPr>
          <w:rFonts w:ascii="Times New Roman" w:hAnsi="Times New Roman" w:cs="Times New Roman"/>
          <w:color w:val="202122"/>
          <w:sz w:val="24"/>
          <w:szCs w:val="24"/>
        </w:rPr>
        <w:fldChar w:fldCharType="begin"/>
      </w:r>
      <w:r w:rsidR="004A2447" w:rsidRPr="005854A5">
        <w:rPr>
          <w:rFonts w:ascii="Times New Roman" w:hAnsi="Times New Roman" w:cs="Times New Roman"/>
          <w:color w:val="202122"/>
          <w:sz w:val="24"/>
          <w:szCs w:val="24"/>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5854A5">
        <w:rPr>
          <w:rFonts w:ascii="Times New Roman" w:hAnsi="Times New Roman" w:cs="Times New Roman"/>
          <w:color w:val="202122"/>
          <w:sz w:val="24"/>
          <w:szCs w:val="24"/>
        </w:rPr>
        <w:fldChar w:fldCharType="separate"/>
      </w:r>
      <w:r w:rsidR="00D119AF" w:rsidRPr="005854A5">
        <w:rPr>
          <w:rFonts w:ascii="Times New Roman" w:hAnsi="Times New Roman" w:cs="Times New Roman"/>
          <w:noProof/>
          <w:color w:val="202122"/>
          <w:sz w:val="24"/>
          <w:szCs w:val="24"/>
        </w:rPr>
        <w:t>(Furey et al. 2016a, 2021b)</w:t>
      </w:r>
      <w:r w:rsidR="00884787" w:rsidRPr="005854A5">
        <w:rPr>
          <w:rFonts w:ascii="Times New Roman" w:hAnsi="Times New Roman" w:cs="Times New Roman"/>
          <w:color w:val="202122"/>
          <w:sz w:val="24"/>
          <w:szCs w:val="24"/>
        </w:rPr>
        <w:fldChar w:fldCharType="end"/>
      </w:r>
      <w:r w:rsidR="000D1863" w:rsidRPr="005854A5">
        <w:rPr>
          <w:rFonts w:ascii="Times New Roman" w:hAnsi="Times New Roman" w:cs="Times New Roman"/>
          <w:color w:val="202122"/>
          <w:sz w:val="24"/>
          <w:szCs w:val="24"/>
          <w:highlight w:val="white"/>
        </w:rPr>
        <w:t>.</w:t>
      </w:r>
      <w:r w:rsidR="002A1500" w:rsidRPr="005854A5">
        <w:rPr>
          <w:rFonts w:ascii="Times New Roman" w:hAnsi="Times New Roman" w:cs="Times New Roman"/>
          <w:color w:val="202122"/>
          <w:sz w:val="24"/>
          <w:szCs w:val="24"/>
        </w:rPr>
        <w:t xml:space="preserve"> However, how densities of migrating smolts could impact the foraging behavior of predators </w:t>
      </w:r>
      <w:r w:rsidR="00362A11" w:rsidRPr="005854A5">
        <w:rPr>
          <w:rFonts w:ascii="Times New Roman" w:hAnsi="Times New Roman" w:cs="Times New Roman"/>
          <w:color w:val="202122"/>
          <w:sz w:val="24"/>
          <w:szCs w:val="24"/>
        </w:rPr>
        <w:t xml:space="preserve">is less well studied. </w:t>
      </w:r>
    </w:p>
    <w:p w14:paraId="4877CCAC" w14:textId="49AD86DE" w:rsidR="00E91D7D" w:rsidRPr="000D14B3" w:rsidRDefault="001B6364" w:rsidP="003827A9">
      <w:pPr>
        <w:spacing w:line="480" w:lineRule="auto"/>
        <w:rPr>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F03A8D">
        <w:rPr>
          <w:color w:val="202122"/>
        </w:rPr>
        <w:t xml:space="preserve"> </w:t>
      </w:r>
      <w:r w:rsidR="00F03A8D" w:rsidRPr="000D14B3">
        <w:t>(</w:t>
      </w:r>
      <w:r w:rsidR="00D541CA">
        <w:t xml:space="preserve">or </w:t>
      </w:r>
      <w:proofErr w:type="spellStart"/>
      <w:r w:rsidR="00F03A8D" w:rsidRPr="000D14B3">
        <w:rPr>
          <w:highlight w:val="white"/>
        </w:rPr>
        <w:t>Tŝilhqox</w:t>
      </w:r>
      <w:proofErr w:type="spellEnd"/>
      <w:r w:rsidR="00F03A8D" w:rsidRPr="000D14B3">
        <w:rPr>
          <w:highlight w:val="white"/>
        </w:rPr>
        <w:t xml:space="preserve"> </w:t>
      </w:r>
      <w:proofErr w:type="spellStart"/>
      <w:r w:rsidR="00F03A8D" w:rsidRPr="000D14B3">
        <w:rPr>
          <w:highlight w:val="white"/>
        </w:rPr>
        <w:t>Biny</w:t>
      </w:r>
      <w:proofErr w:type="spellEnd"/>
      <w:r w:rsidR="00F03A8D" w:rsidRPr="000D14B3">
        <w:rPr>
          <w:highlight w:val="white"/>
        </w:rPr>
        <w:t>)</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r w:rsidR="00164B81">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w:t>
      </w:r>
      <w:r w:rsidR="00C14DCB">
        <w:rPr>
          <w:color w:val="202122"/>
          <w:highlight w:val="white"/>
        </w:rPr>
        <w:t>&gt;</w:t>
      </w:r>
      <w:r w:rsidR="008C6BA8" w:rsidRPr="000D14B3">
        <w:rPr>
          <w:color w:val="202122"/>
          <w:highlight w:val="white"/>
        </w:rPr>
        <w:t xml:space="preserve">40 million </w:t>
      </w:r>
      <w:r w:rsidR="00A63F8E" w:rsidRPr="000D14B3">
        <w:rPr>
          <w:color w:val="202122"/>
          <w:highlight w:val="white"/>
        </w:rPr>
        <w:t xml:space="preserve">Sockeye </w:t>
      </w:r>
      <w:r w:rsidR="00A63F8E" w:rsidRPr="000D14B3">
        <w:rPr>
          <w:color w:val="202122"/>
          <w:highlight w:val="white"/>
        </w:rPr>
        <w:lastRenderedPageBreak/>
        <w:t>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w:t>
      </w:r>
      <w:r w:rsidR="004B5C2F">
        <w:rPr>
          <w:color w:val="202122"/>
          <w:highlight w:val="white"/>
        </w:rPr>
        <w:t xml:space="preserve"> (</w:t>
      </w:r>
      <w:r w:rsidR="00273DE3" w:rsidRPr="000D14B3">
        <w:rPr>
          <w:color w:val="202122"/>
          <w:highlight w:val="white"/>
        </w:rPr>
        <w:t>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4B5C2F">
        <w:rPr>
          <w:color w:val="202122"/>
          <w:highlight w:val="white"/>
        </w:rPr>
        <w:t>)</w:t>
      </w:r>
      <w:r w:rsidR="002078C4" w:rsidRPr="000D14B3">
        <w:rPr>
          <w:color w:val="202122"/>
          <w:highlight w:val="white"/>
        </w:rPr>
        <w:t xml:space="preserve"> is</w:t>
      </w:r>
      <w:r w:rsidR="00C032B4" w:rsidRPr="000D14B3">
        <w:rPr>
          <w:color w:val="202122"/>
          <w:highlight w:val="white"/>
        </w:rPr>
        <w:t xml:space="preserve"> </w:t>
      </w:r>
      <w:r w:rsidR="00273DE3" w:rsidRPr="000D14B3">
        <w:rPr>
          <w:color w:val="202122"/>
          <w:highlight w:val="white"/>
        </w:rPr>
        <w:t>high-risk relative to the</w:t>
      </w:r>
      <w:r w:rsidR="008D2B69">
        <w:rPr>
          <w:color w:val="202122"/>
          <w:highlight w:val="white"/>
        </w:rPr>
        <w:t xml:space="preserve"> turbid waters of the </w:t>
      </w:r>
      <w:r w:rsidR="003827A9">
        <w:rPr>
          <w:color w:val="202122"/>
          <w:highlight w:val="white"/>
        </w:rPr>
        <w:t>Chilcotin</w:t>
      </w:r>
      <w:r w:rsidR="008D2B69">
        <w:rPr>
          <w:color w:val="202122"/>
          <w:highlight w:val="white"/>
        </w:rPr>
        <w:t xml:space="preserve"> and Fraser River</w:t>
      </w:r>
      <w:r w:rsidR="004B5C2F">
        <w:rPr>
          <w:color w:val="202122"/>
          <w:highlight w:val="white"/>
        </w:rPr>
        <w:t>s downstream</w:t>
      </w:r>
      <w:r w:rsidR="002078C4" w:rsidRPr="000D14B3">
        <w:rPr>
          <w:color w:val="202122"/>
          <w:highlight w:val="white"/>
        </w:rPr>
        <w:t xml:space="preserve"> </w:t>
      </w:r>
      <w:r w:rsidR="003827A9">
        <w:rPr>
          <w:color w:val="202122"/>
          <w:highlight w:val="white"/>
        </w:rPr>
        <w:t>(</w:t>
      </w:r>
      <w:r w:rsidR="00CF128B" w:rsidRPr="000D14B3">
        <w:rPr>
          <w:color w:val="202122"/>
          <w:highlight w:val="white"/>
        </w:rPr>
        <w:fldChar w:fldCharType="begin"/>
      </w:r>
      <w:r w:rsidR="00165269">
        <w:rPr>
          <w:color w:val="202122"/>
          <w:highlight w:val="white"/>
        </w:rPr>
        <w: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C14DCB" w:rsidRPr="000D14B3">
        <w:rPr>
          <w:color w:val="202122"/>
          <w:highlight w:val="white"/>
        </w:rPr>
        <w:fldChar w:fldCharType="begin"/>
      </w:r>
      <w:r w:rsidR="00C14DCB"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C14DCB" w:rsidRPr="000D14B3">
        <w:rPr>
          <w:color w:val="202122"/>
          <w:highlight w:val="white"/>
        </w:rPr>
        <w:fldChar w:fldCharType="separate"/>
      </w:r>
      <w:r w:rsidR="00C14DCB" w:rsidRPr="000D14B3">
        <w:rPr>
          <w:noProof/>
          <w:color w:val="202122"/>
          <w:highlight w:val="white"/>
        </w:rPr>
        <w:t>(Furey et al. 2015)</w:t>
      </w:r>
      <w:r w:rsidR="00C14DCB" w:rsidRPr="000D14B3">
        <w:rPr>
          <w:color w:val="202122"/>
          <w:highlight w:val="white"/>
        </w:rPr>
        <w:fldChar w:fldCharType="end"/>
      </w:r>
      <w:r w:rsidR="00C14DCB">
        <w:rPr>
          <w:color w:val="202122"/>
          <w:highlight w:val="white"/>
        </w:rPr>
        <w:t xml:space="preserve">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r w:rsidR="00C14DCB" w:rsidRPr="000D14B3">
        <w:rPr>
          <w:color w:val="202122"/>
          <w:highlight w:val="white"/>
        </w:rPr>
        <w:t>(</w:t>
      </w:r>
      <w:proofErr w:type="spellStart"/>
      <w:r w:rsidR="00C14DCB" w:rsidRPr="000D14B3">
        <w:rPr>
          <w:color w:val="202122"/>
        </w:rPr>
        <w:t>Furey</w:t>
      </w:r>
      <w:proofErr w:type="spellEnd"/>
      <w:r w:rsidR="00C14DCB" w:rsidRPr="000D14B3">
        <w:rPr>
          <w:color w:val="202122"/>
        </w:rPr>
        <w:t xml:space="preserve"> et al. 2016b)</w:t>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4B5C2F">
        <w:rPr>
          <w:noProof/>
          <w:color w:val="202122"/>
          <w:highlight w:val="white"/>
        </w:rPr>
        <w:t>; Kanigan 2019</w:t>
      </w:r>
      <w:r w:rsidR="00D119AF" w:rsidRPr="000D14B3">
        <w:rPr>
          <w:noProof/>
          <w:color w:val="202122"/>
          <w:highlight w:val="white"/>
        </w:rPr>
        <w:t>)</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w:t>
      </w:r>
      <w:proofErr w:type="spellStart"/>
      <w:r w:rsidR="00FA21AB" w:rsidRPr="000D14B3">
        <w:rPr>
          <w:color w:val="202122"/>
          <w:highlight w:val="white"/>
        </w:rPr>
        <w:t>Chilko</w:t>
      </w:r>
      <w:proofErr w:type="spellEnd"/>
      <w:r w:rsidR="00FA21AB" w:rsidRPr="000D14B3">
        <w:rPr>
          <w:color w:val="202122"/>
          <w:highlight w:val="white"/>
        </w:rPr>
        <w:t xml:space="preserve">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smolts migrate nocturnally and synchronize their movements to numerically overwhelm or swamp predators </w:t>
      </w:r>
      <w:r w:rsidR="0051100A">
        <w:rPr>
          <w:color w:val="202122"/>
          <w:highlight w:val="white"/>
        </w:rPr>
        <w:t xml:space="preserve">in the clear upper-river reaches of </w:t>
      </w:r>
      <w:proofErr w:type="spellStart"/>
      <w:r w:rsidR="0051100A">
        <w:rPr>
          <w:color w:val="202122"/>
          <w:highlight w:val="white"/>
        </w:rPr>
        <w:t>Chilko</w:t>
      </w:r>
      <w:proofErr w:type="spellEnd"/>
      <w:r w:rsidR="0051100A">
        <w:rPr>
          <w:color w:val="202122"/>
          <w:highlight w:val="white"/>
        </w:rPr>
        <w:t xml:space="preserve"> Lake</w:t>
      </w:r>
      <w:r w:rsidR="0051100A" w:rsidRPr="000D14B3">
        <w:rPr>
          <w:color w:val="202122"/>
          <w:highlight w:val="white"/>
        </w:rPr>
        <w:t xml:space="preserve">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51100A">
        <w:rPr>
          <w:color w:val="202122"/>
          <w:highlight w:val="white"/>
        </w:rPr>
        <w:t>.</w:t>
      </w:r>
      <w:r w:rsidR="00615DD4">
        <w:rPr>
          <w:color w:val="202122"/>
          <w:highlight w:val="white"/>
        </w:rPr>
        <w:t xml:space="preserve"> </w:t>
      </w:r>
      <w:r w:rsidR="00273DE3" w:rsidRPr="000D14B3">
        <w:rPr>
          <w:color w:val="202122"/>
          <w:highlight w:val="white"/>
        </w:rPr>
        <w:t xml:space="preserve">Thus, this system </w:t>
      </w:r>
      <w:r w:rsidR="004B5C2F">
        <w:rPr>
          <w:color w:val="202122"/>
          <w:highlight w:val="white"/>
        </w:rPr>
        <w:t>is</w:t>
      </w:r>
      <w:r w:rsidR="004B5C2F" w:rsidRPr="000D14B3">
        <w:rPr>
          <w:color w:val="202122"/>
          <w:highlight w:val="white"/>
        </w:rPr>
        <w:t xml:space="preserve"> </w:t>
      </w:r>
      <w:r w:rsidR="00273DE3" w:rsidRPr="000D14B3">
        <w:rPr>
          <w:color w:val="202122"/>
          <w:highlight w:val="white"/>
        </w:rPr>
        <w:t>ideal for investigating fine-scale predator-prey interactions</w:t>
      </w:r>
      <w:r w:rsidR="001A28BA" w:rsidRPr="000D14B3">
        <w:rPr>
          <w:color w:val="202122"/>
          <w:highlight w:val="white"/>
        </w:rPr>
        <w:t>.</w:t>
      </w:r>
      <w:r w:rsidR="000679F4" w:rsidRPr="000D14B3">
        <w:rPr>
          <w:color w:val="202124"/>
          <w:highlight w:val="white"/>
        </w:rPr>
        <w:t xml:space="preserve"> </w:t>
      </w:r>
    </w:p>
    <w:p w14:paraId="0BC6588E" w14:textId="44975107"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w:t>
      </w:r>
      <w:r w:rsidR="00C74937">
        <w:rPr>
          <w:color w:val="202124"/>
          <w:highlight w:val="white"/>
        </w:rPr>
        <w:t>fish</w:t>
      </w:r>
      <w:r w:rsidR="00C74937" w:rsidRPr="000D14B3">
        <w:rPr>
          <w:color w:val="202124"/>
          <w:highlight w:val="white"/>
        </w:rPr>
        <w:t xml:space="preserve"> </w:t>
      </w:r>
      <w:r w:rsidRPr="000D14B3">
        <w:rPr>
          <w:color w:val="202124"/>
          <w:highlight w:val="white"/>
        </w:rPr>
        <w:t>behaviors</w:t>
      </w:r>
      <w:r w:rsidR="00C74937">
        <w:rPr>
          <w:color w:val="202124"/>
          <w:highlight w:val="white"/>
        </w:rPr>
        <w:t>, size distributions, and relative abundances</w:t>
      </w:r>
      <w:r w:rsidRPr="000D14B3">
        <w:rPr>
          <w:color w:val="202124"/>
          <w:highlight w:val="white"/>
        </w:rPr>
        <w:t xml:space="preserve">,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C74937" w:rsidRPr="000D14B3">
        <w:rPr>
          <w:color w:val="202124"/>
          <w:highlight w:val="white"/>
        </w:rPr>
        <w:fldChar w:fldCharType="begin"/>
      </w:r>
      <w:r w:rsidR="00C7493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C74937" w:rsidRPr="000D14B3">
        <w:rPr>
          <w:color w:val="202124"/>
          <w:highlight w:val="white"/>
        </w:rPr>
        <w:fldChar w:fldCharType="separate"/>
      </w:r>
      <w:r w:rsidR="00C74937" w:rsidRPr="000D14B3">
        <w:rPr>
          <w:noProof/>
          <w:color w:val="202124"/>
          <w:highlight w:val="white"/>
        </w:rPr>
        <w:t>(Burwen et al. 2010; Crossman et al. 2011; Martignac et al. 2015</w:t>
      </w:r>
      <w:r w:rsidR="00C74937" w:rsidRPr="000D14B3">
        <w:rPr>
          <w:color w:val="202124"/>
          <w:highlight w:val="white"/>
        </w:rPr>
        <w:fldChar w:fldCharType="end"/>
      </w:r>
      <w:r w:rsidR="00C74937">
        <w:rPr>
          <w:color w:val="202124"/>
          <w:highlight w:val="white"/>
        </w:rPr>
        <w:t xml:space="preserve">; </w:t>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r w:rsidR="00B5126D" w:rsidRPr="000D14B3">
        <w:rPr>
          <w:color w:val="202124"/>
          <w:highlight w:val="white"/>
        </w:rPr>
        <w:t xml:space="preserve"> and relative abundance</w:t>
      </w:r>
      <w:r w:rsidR="00532917" w:rsidRPr="000D14B3">
        <w:rPr>
          <w:color w:val="202124"/>
          <w:highlight w:val="white"/>
        </w:rPr>
        <w:t>s</w:t>
      </w:r>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proofErr w:type="gramStart"/>
      <w:r w:rsidR="005412B5" w:rsidRPr="000D14B3">
        <w:rPr>
          <w:color w:val="202124"/>
          <w:highlight w:val="white"/>
        </w:rPr>
        <w:t>to:</w:t>
      </w:r>
      <w:proofErr w:type="gramEnd"/>
      <w:r w:rsidRPr="000D14B3">
        <w:rPr>
          <w:color w:val="202124"/>
          <w:highlight w:val="white"/>
        </w:rPr>
        <w:t xml:space="preserve"> </w:t>
      </w:r>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feeding activity </w:t>
      </w:r>
      <w:r w:rsidR="00EE24E7" w:rsidRPr="000D14B3">
        <w:rPr>
          <w:color w:val="202124"/>
          <w:highlight w:val="white"/>
        </w:rPr>
        <w:t xml:space="preserve">and </w:t>
      </w:r>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2043E0D6"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 and has been deployed annually since the early 1950s</w:t>
      </w:r>
      <w:r w:rsidR="00403133">
        <w:t>,</w:t>
      </w:r>
      <w:r w:rsidR="00823ACA">
        <w:t xml:space="preserve"> </w:t>
      </w:r>
      <w:proofErr w:type="gramStart"/>
      <w:r w:rsidR="00823ACA">
        <w:t>with the exception of</w:t>
      </w:r>
      <w:proofErr w:type="gramEnd"/>
      <w:r w:rsidR="00823ACA">
        <w:t xml:space="preserve"> 2017 and 2020</w:t>
      </w:r>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533B3F77"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t xml:space="preserve">the outflow of </w:t>
      </w:r>
      <w:proofErr w:type="spellStart"/>
      <w:r w:rsidR="00654E92">
        <w:t>Chilko</w:t>
      </w:r>
      <w:proofErr w:type="spellEnd"/>
      <w:r w:rsidR="00654E92">
        <w:t xml:space="preserve">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 and perpendicular to the flow. We used two different configurations of the DIDSON</w:t>
      </w:r>
      <w:r w:rsidR="0010260D" w:rsidRPr="000D14B3">
        <w:rPr>
          <w:iCs/>
        </w:rPr>
        <w:t>:</w:t>
      </w:r>
      <w:r w:rsidR="003F4D55" w:rsidRPr="000D14B3">
        <w:rPr>
          <w:iCs/>
        </w:rPr>
        <w:t xml:space="preserve"> the </w:t>
      </w:r>
      <w:r w:rsidR="003F4D55" w:rsidRPr="000D14B3">
        <w:rPr>
          <w:iCs/>
        </w:rPr>
        <w:lastRenderedPageBreak/>
        <w:t xml:space="preserve">first constrained the 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14DD9C4E" w:rsidR="00F2558F" w:rsidRPr="000D14B3"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 xml:space="preserve">smolts were recorded. </w:t>
      </w:r>
      <w:r w:rsidR="00C12300" w:rsidRPr="000D14B3">
        <w:t xml:space="preserve">For the purposes of this study, we defined interactions as any instance when it appeared that either Bull Trout or </w:t>
      </w:r>
      <w:r w:rsidR="00C12300">
        <w:t xml:space="preserve">Sockeye Salmon </w:t>
      </w:r>
      <w:r w:rsidR="00C12300" w:rsidRPr="000D14B3">
        <w:t xml:space="preserve">smolts (or both) reacted to the presence or proximity of the other within the video. </w:t>
      </w:r>
      <w:r w:rsidR="00697CB8" w:rsidRPr="000D14B3">
        <w:t xml:space="preserve">Bull Trout are the </w:t>
      </w:r>
      <w:r w:rsidR="00BC2D93">
        <w:t>dominant</w:t>
      </w:r>
      <w:r w:rsidR="00697CB8" w:rsidRPr="000D14B3">
        <w:t xml:space="preserve"> </w:t>
      </w:r>
      <w:r w:rsidR="00BC2D93">
        <w:t>piscivore present during the migration to feed on</w:t>
      </w:r>
      <w:r w:rsidR="00697CB8" w:rsidRPr="000D14B3">
        <w:t xml:space="preserve"> smolts </w:t>
      </w:r>
      <w:r w:rsidR="00697CB8" w:rsidRPr="000D14B3">
        <w:fldChar w:fldCharType="begin"/>
      </w:r>
      <w:r w:rsidR="00697CB8"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697CB8" w:rsidRPr="000D14B3">
        <w:fldChar w:fldCharType="separate"/>
      </w:r>
      <w:r w:rsidR="00697CB8" w:rsidRPr="000D14B3">
        <w:rPr>
          <w:noProof/>
        </w:rPr>
        <w:t>(Furey et al. 2015, 2016b)</w:t>
      </w:r>
      <w:r w:rsidR="00697CB8" w:rsidRPr="000D14B3">
        <w:fldChar w:fldCharType="end"/>
      </w:r>
      <w:r w:rsidR="00BC2D93">
        <w:t xml:space="preserve"> and are generally much larger in body size </w:t>
      </w:r>
      <w:r w:rsidR="00996F0E">
        <w:t xml:space="preserve">(we measured at ~25-85 cm in length) </w:t>
      </w:r>
      <w:r w:rsidR="00DA2C3E">
        <w:t>than other fishes present at lower abundances</w:t>
      </w:r>
      <w:r w:rsidR="00697CB8" w:rsidRPr="000D14B3">
        <w:t xml:space="preserve"> (mountain whitefish and rainbow trout primarily)</w:t>
      </w:r>
      <w:r w:rsidR="00DA2C3E">
        <w:t xml:space="preserve"> and thus generally identifiable on the DIDSON. Sockeye Salmon smolts present as “clouds” of small fish on the DIDSON and are easily identifiable.</w:t>
      </w:r>
      <w:r w:rsidR="00697CB8" w:rsidRPr="000D14B3">
        <w:t xml:space="preserve"> </w:t>
      </w:r>
    </w:p>
    <w:p w14:paraId="7508906E" w14:textId="126BD79D"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Recorded observations of interactions between Bull Trout and smolts 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w:t>
      </w:r>
      <w:r w:rsidR="0009314F" w:rsidRPr="000D14B3">
        <w:lastRenderedPageBreak/>
        <w:t xml:space="preserve">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795B669E" w:rsidR="005E16DC" w:rsidRPr="000D14B3" w:rsidRDefault="001710E2" w:rsidP="005854A5">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r w:rsidR="00BA0C20" w:rsidRPr="000D14B3">
        <w:t>Kruskal-</w:t>
      </w:r>
      <w:proofErr w:type="gramStart"/>
      <w:r w:rsidR="00BA0C20" w:rsidRPr="000D14B3">
        <w:t>Wallis</w:t>
      </w:r>
      <w:proofErr w:type="gramEnd"/>
      <w:r w:rsidR="00BA0C20" w:rsidRPr="000D14B3">
        <w:t xml:space="preserve">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across</w:t>
      </w:r>
      <w:r w:rsidR="00EA22B1" w:rsidRPr="000D14B3">
        <w:t xml:space="preserve"> all</w:t>
      </w:r>
      <w:r w:rsidR="00BA0C20" w:rsidRPr="000D14B3">
        <w:t xml:space="preserve"> </w:t>
      </w:r>
      <w:r w:rsidR="0081769E" w:rsidRPr="000D14B3">
        <w:t>deployments</w:t>
      </w:r>
      <w:r w:rsidR="00996F0E">
        <w:t>; n</w:t>
      </w:r>
      <w:r w:rsidR="00A6603B" w:rsidRPr="000D14B3">
        <w:t xml:space="preserve">ote that </w:t>
      </w:r>
      <w:r w:rsidR="00EE5B03" w:rsidRPr="000D14B3">
        <w:t>intervals</w:t>
      </w:r>
      <w:r w:rsidR="00A6603B" w:rsidRPr="000D14B3">
        <w:t xml:space="preserve"> </w:t>
      </w:r>
      <w:r w:rsidR="00996F0E">
        <w:t>containing</w:t>
      </w:r>
      <w:r w:rsidR="00996F0E" w:rsidRPr="000D14B3">
        <w:t xml:space="preserve"> </w:t>
      </w:r>
      <w:r w:rsidR="00E52ED3" w:rsidRPr="000D14B3">
        <w:t xml:space="preserve">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1"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w:t>
      </w:r>
      <w:proofErr w:type="gramStart"/>
      <w:r w:rsidR="00820F5F" w:rsidRPr="000D14B3">
        <w:t>time period</w:t>
      </w:r>
      <w:proofErr w:type="gramEnd"/>
      <w:r w:rsidR="00820F5F" w:rsidRPr="000D14B3">
        <w:t xml:space="preserve"> when smolts were not migrating 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5CA1A473" w14:textId="5B20DCB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ED0581">
        <w:rPr>
          <w:color w:val="202124"/>
          <w:highlight w:val="white"/>
        </w:rPr>
        <w:t>m</w:t>
      </w:r>
      <w:r w:rsidR="00A85B80" w:rsidRPr="00ED0581">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00996F0E">
        <w:rPr>
          <w:color w:val="202124"/>
          <w:highlight w:val="white"/>
        </w:rPr>
        <w:t xml:space="preserve">; </w:t>
      </w:r>
      <w:r w:rsidR="00322712" w:rsidRPr="000D14B3">
        <w:rPr>
          <w:color w:val="202124"/>
          <w:highlight w:val="white"/>
        </w:rPr>
        <w:t xml:space="preserve">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0" w:name="_Hlk98241088"/>
      <w:r w:rsidR="003F7EFA" w:rsidRPr="000D14B3">
        <w:rPr>
          <w:i/>
          <w:iCs/>
          <w:color w:val="202124"/>
        </w:rPr>
        <w:t>P</w:t>
      </w:r>
      <w:bookmarkEnd w:id="0"/>
      <w:r w:rsidR="003F7EFA" w:rsidRPr="000D14B3">
        <w:rPr>
          <w:i/>
          <w:iCs/>
          <w:color w:val="202124"/>
        </w:rPr>
        <w:t xml:space="preserve"> </w:t>
      </w:r>
      <w:r w:rsidR="003F7EFA" w:rsidRPr="000D14B3">
        <w:rPr>
          <w:color w:val="202124"/>
        </w:rPr>
        <w:t>&lt; 0.01</w:t>
      </w:r>
      <w:r w:rsidR="00996F0E">
        <w:rPr>
          <w:color w:val="202124"/>
        </w:rPr>
        <w:t xml:space="preserve">; </w:t>
      </w:r>
      <w:r w:rsidR="003F7EFA" w:rsidRPr="000D14B3">
        <w:rPr>
          <w:color w:val="202124"/>
        </w:rPr>
        <w:t>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1C4B224E" w:rsidR="003336BE" w:rsidRPr="000D14B3" w:rsidRDefault="003336BE" w:rsidP="00E71425">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lastRenderedPageBreak/>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214C3FF9"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r w:rsidR="00907F6C" w:rsidRPr="000D14B3">
        <w:rPr>
          <w:color w:val="202124"/>
          <w:highlight w:val="white"/>
        </w:rPr>
        <w:t xml:space="preserve">respond by </w:t>
      </w:r>
      <w:r w:rsidR="00BF2BCE">
        <w:rPr>
          <w:color w:val="202124"/>
          <w:highlight w:val="white"/>
        </w:rPr>
        <w:t xml:space="preserve">actively </w:t>
      </w:r>
      <w:r w:rsidR="00907F6C" w:rsidRPr="000D14B3">
        <w:rPr>
          <w:color w:val="202124"/>
          <w:highlight w:val="white"/>
        </w:rPr>
        <w:t>interacting with smolts</w:t>
      </w:r>
      <w:r w:rsidR="00412AC7">
        <w:rPr>
          <w:color w:val="202124"/>
          <w:highlight w:val="white"/>
        </w:rPr>
        <w:t xml:space="preserve"> </w:t>
      </w:r>
      <w:r w:rsidRPr="000D14B3">
        <w:rPr>
          <w:color w:val="202124"/>
          <w:highlight w:val="white"/>
        </w:rPr>
        <w:t>during nighttime (when smolt migration is densest)</w:t>
      </w:r>
      <w:r w:rsidR="00907F6C" w:rsidRPr="000D14B3">
        <w:rPr>
          <w:color w:val="202124"/>
          <w:highlight w:val="white"/>
        </w:rPr>
        <w:t>,</w:t>
      </w:r>
      <w:r w:rsidRPr="000D14B3">
        <w:rPr>
          <w:color w:val="202124"/>
          <w:highlight w:val="white"/>
        </w:rPr>
        <w:t xml:space="preserve"> demonstrating that Bull Trout </w:t>
      </w:r>
      <w:r w:rsidR="00452573" w:rsidRPr="000D14B3">
        <w:rPr>
          <w:color w:val="202124"/>
          <w:highlight w:val="white"/>
        </w:rPr>
        <w:t xml:space="preserve">likely </w:t>
      </w:r>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confirm actual predation events</w:t>
      </w:r>
      <w:r w:rsidR="00996F0E">
        <w:rPr>
          <w:color w:val="202124"/>
          <w:highlight w:val="white"/>
        </w:rPr>
        <w:t>,</w:t>
      </w:r>
      <w:r w:rsidR="00CC1985" w:rsidRPr="000D14B3">
        <w:rPr>
          <w:color w:val="202124"/>
          <w:highlight w:val="white"/>
        </w:rPr>
        <w:t xml:space="preserve"> </w:t>
      </w:r>
      <w:r w:rsidR="00996F0E">
        <w:rPr>
          <w:color w:val="202124"/>
          <w:highlight w:val="white"/>
        </w:rPr>
        <w:t>estimate</w:t>
      </w:r>
      <w:r w:rsidR="00996F0E" w:rsidRPr="000D14B3">
        <w:rPr>
          <w:color w:val="202124"/>
          <w:highlight w:val="white"/>
        </w:rPr>
        <w:t xml:space="preserve"> </w:t>
      </w:r>
      <w:r w:rsidRPr="000D14B3">
        <w:rPr>
          <w:color w:val="202124"/>
          <w:highlight w:val="white"/>
        </w:rPr>
        <w:t xml:space="preserve">the number of smolts consumed, </w:t>
      </w:r>
      <w:r w:rsidR="00996F0E">
        <w:rPr>
          <w:color w:val="202124"/>
          <w:highlight w:val="white"/>
        </w:rPr>
        <w:t>or quantify</w:t>
      </w:r>
      <w:r w:rsidR="00996F0E" w:rsidRPr="000D14B3">
        <w:rPr>
          <w:color w:val="202124"/>
          <w:highlight w:val="white"/>
        </w:rPr>
        <w:t xml:space="preserve"> </w:t>
      </w:r>
      <w:r w:rsidRPr="000D14B3">
        <w:rPr>
          <w:color w:val="202124"/>
          <w:highlight w:val="white"/>
        </w:rPr>
        <w:t xml:space="preserve">the effectiveness of </w:t>
      </w:r>
      <w:r w:rsidR="00996F0E">
        <w:rPr>
          <w:color w:val="202124"/>
          <w:highlight w:val="white"/>
        </w:rPr>
        <w:t>synchronized</w:t>
      </w:r>
      <w:r w:rsidR="00996F0E" w:rsidRPr="000D14B3">
        <w:rPr>
          <w:color w:val="202124"/>
          <w:highlight w:val="white"/>
        </w:rPr>
        <w:t xml:space="preserve"> </w:t>
      </w:r>
      <w:r w:rsidRPr="000D14B3">
        <w:rPr>
          <w:color w:val="202124"/>
          <w:highlight w:val="white"/>
        </w:rPr>
        <w:t>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Furey et al. 2016a; Furey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053EFFD0" w:rsidR="00BF3D35" w:rsidRPr="000D14B3" w:rsidRDefault="006E5C1D" w:rsidP="00E71425">
      <w:pPr>
        <w:spacing w:line="480" w:lineRule="auto"/>
        <w:rPr>
          <w:color w:val="202124"/>
          <w:highlight w:val="white"/>
        </w:rPr>
      </w:pPr>
      <w:r w:rsidRPr="000D14B3">
        <w:rPr>
          <w:color w:val="202124"/>
          <w:highlight w:val="white"/>
        </w:rPr>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r w:rsidR="00571B1B" w:rsidRPr="000D14B3">
        <w:rPr>
          <w:color w:val="202124"/>
          <w:highlight w:val="white"/>
        </w:rPr>
        <w:t xml:space="preserve"> (Fig. 3E)</w:t>
      </w:r>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 xml:space="preserve">appears smolt-Bull Trout </w:t>
      </w:r>
      <w:r w:rsidR="00C04B81" w:rsidRPr="000D14B3">
        <w:rPr>
          <w:color w:val="202124"/>
          <w:highlight w:val="white"/>
        </w:rPr>
        <w:lastRenderedPageBreak/>
        <w:t>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and it appears that fine-scale behaviors</w:t>
      </w:r>
      <w:r w:rsidR="00D62258">
        <w:rPr>
          <w:color w:val="202124"/>
          <w:highlight w:val="white"/>
        </w:rPr>
        <w:t xml:space="preserve"> (</w:t>
      </w:r>
      <w:r w:rsidR="00CC45EF">
        <w:rPr>
          <w:color w:val="202124"/>
          <w:highlight w:val="white"/>
        </w:rPr>
        <w:t xml:space="preserve">i.e., </w:t>
      </w:r>
      <w:r w:rsidR="000A7C22">
        <w:rPr>
          <w:color w:val="202124"/>
          <w:highlight w:val="white"/>
        </w:rPr>
        <w:t xml:space="preserve">actively </w:t>
      </w:r>
      <w:r w:rsidR="00EE43AC">
        <w:rPr>
          <w:color w:val="202124"/>
          <w:highlight w:val="white"/>
        </w:rPr>
        <w:t>pursuing smolts as they appear as observed by the DIDSON</w:t>
      </w:r>
      <w:r w:rsidR="00D62258">
        <w:rPr>
          <w:color w:val="202124"/>
          <w:highlight w:val="white"/>
        </w:rPr>
        <w:t>)</w:t>
      </w:r>
      <w:r w:rsidR="00B1709D" w:rsidRPr="000D14B3">
        <w:rPr>
          <w:color w:val="202124"/>
          <w:highlight w:val="white"/>
        </w:rPr>
        <w:t xml:space="preserve"> </w:t>
      </w:r>
      <w:r w:rsidR="00C61049" w:rsidRPr="000D14B3">
        <w:rPr>
          <w:color w:val="202124"/>
          <w:highlight w:val="white"/>
        </w:rPr>
        <w:t xml:space="preserve">likely </w:t>
      </w:r>
      <w:r w:rsidR="00B1709D" w:rsidRPr="000D14B3">
        <w:rPr>
          <w:color w:val="202124"/>
          <w:highlight w:val="white"/>
        </w:rPr>
        <w:t>reflect these observations of feeding intensity</w:t>
      </w:r>
      <w:r w:rsidR="00BF3D35" w:rsidRPr="000D14B3">
        <w:rPr>
          <w:color w:val="202124"/>
          <w:highlight w:val="white"/>
        </w:rPr>
        <w:t>. As a result, the counting fence may create a spatial bottleneck for migrant smolts to pass. It is possible that the constriction of the counting fence, and potentially the presence of Bull Trout</w:t>
      </w:r>
      <w:r w:rsidR="007C5535">
        <w:rPr>
          <w:color w:val="202124"/>
          <w:highlight w:val="white"/>
        </w:rPr>
        <w:t>,</w:t>
      </w:r>
      <w:r w:rsidR="00BF3D35" w:rsidRPr="000D14B3">
        <w:rPr>
          <w:color w:val="202124"/>
          <w:highlight w:val="white"/>
        </w:rPr>
        <w:t xml:space="preserve">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telemetry tracking</w:t>
      </w:r>
      <w:r w:rsidR="00996F0E">
        <w:rPr>
          <w:color w:val="202124"/>
          <w:highlight w:val="white"/>
        </w:rPr>
        <w:t xml:space="preserve"> upstream of the fence</w:t>
      </w:r>
      <w:r w:rsidR="00BF3D35" w:rsidRPr="000D14B3">
        <w:rPr>
          <w:color w:val="202124"/>
          <w:highlight w:val="white"/>
        </w:rPr>
        <w:t xml:space="preserve">.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unit, we were unable to compare differences in predator-prey interactions between or among sites simultaneously. </w:t>
      </w:r>
    </w:p>
    <w:p w14:paraId="6C9BDE74" w14:textId="1265871D" w:rsidR="00F67F70"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12734">
        <w:rPr>
          <w:color w:val="202124"/>
          <w:highlight w:val="white"/>
        </w:rPr>
        <w:t xml:space="preserve"> </w:t>
      </w:r>
      <w:r w:rsidR="009E2EFA"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9E2EFA"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009E2EFA" w:rsidRPr="000D14B3">
        <w:rPr>
          <w:color w:val="202124"/>
          <w:highlight w:val="white"/>
        </w:rPr>
        <w:fldChar w:fldCharType="end"/>
      </w:r>
      <w:r w:rsidR="009E2EFA" w:rsidRPr="000D14B3">
        <w:rPr>
          <w:color w:val="202124"/>
          <w:highlight w:val="white"/>
        </w:rPr>
        <w:t>.</w:t>
      </w:r>
    </w:p>
    <w:p w14:paraId="3E15CFC4" w14:textId="57F81028" w:rsidR="00054822" w:rsidRPr="000D14B3" w:rsidRDefault="007B2D91" w:rsidP="00E71425">
      <w:pPr>
        <w:spacing w:line="480" w:lineRule="auto"/>
      </w:pPr>
      <w:r w:rsidRPr="000D14B3">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or experiencing specific infections</w:t>
      </w:r>
      <w:r w:rsidR="00234CB6">
        <w:t xml:space="preserve"> </w:t>
      </w:r>
      <w:r w:rsidR="005A6DB0"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5A6DB0" w:rsidRPr="000D14B3">
        <w:fldChar w:fldCharType="separate"/>
      </w:r>
      <w:r w:rsidR="00D119AF" w:rsidRPr="000D14B3">
        <w:rPr>
          <w:noProof/>
        </w:rPr>
        <w:t>(Miller et al. 2014; Jeffries et al. 2014; Furey et al. 2021a)</w:t>
      </w:r>
      <w:r w:rsidR="005A6DB0" w:rsidRPr="000D14B3">
        <w:fldChar w:fldCharType="end"/>
      </w:r>
      <w:r w:rsidR="005A6DB0" w:rsidRPr="000D14B3">
        <w:t xml:space="preserve"> </w:t>
      </w:r>
      <w:r w:rsidRPr="000D14B3">
        <w:t xml:space="preserve">can experience increased predation or mortality. </w:t>
      </w:r>
      <w:r w:rsidR="00C27D87" w:rsidRPr="000D14B3">
        <w:t>Further r</w:t>
      </w:r>
      <w:r w:rsidRPr="000D14B3">
        <w:t>esearch could attempt to quantify</w:t>
      </w:r>
      <w:r w:rsidR="00C27D87" w:rsidRPr="000D14B3">
        <w:t xml:space="preserve"> behavioral mechanisms of predation-based selection processes and how such selection might be </w:t>
      </w:r>
      <w:r w:rsidRPr="000D14B3">
        <w:t xml:space="preserve">affected by anthropogenic structures. </w:t>
      </w:r>
    </w:p>
    <w:p w14:paraId="72E1AD55" w14:textId="6A870A43" w:rsidR="00501D5E" w:rsidRPr="000D14B3" w:rsidRDefault="00364AC6" w:rsidP="00E85CA6">
      <w:pPr>
        <w:spacing w:line="480" w:lineRule="auto"/>
        <w:ind w:firstLine="720"/>
        <w:rPr>
          <w:color w:val="202124"/>
          <w:highlight w:val="white"/>
        </w:rPr>
      </w:pPr>
      <w:r w:rsidRPr="000D14B3">
        <w:rPr>
          <w:color w:val="202124"/>
          <w:highlight w:val="white"/>
        </w:rPr>
        <w:lastRenderedPageBreak/>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FA32DF">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006B54D9">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(Furey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t>During field work, Furey was supported via the Vanier Canada Graduate Scholarships Program.</w:t>
      </w:r>
      <w:r w:rsidR="006035F2">
        <w:rPr>
          <w:color w:val="202124"/>
          <w:highlight w:val="white"/>
        </w:rPr>
        <w:t xml:space="preserve"> Furey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66BFA1C1" w14:textId="77777777" w:rsidR="002E3CFE" w:rsidRPr="002E3CFE" w:rsidRDefault="00F1649E" w:rsidP="002E3CFE">
      <w:pPr>
        <w:pStyle w:val="Bibliography"/>
      </w:pPr>
      <w:r w:rsidRPr="000D14B3">
        <w:rPr>
          <w:highlight w:val="white"/>
        </w:rPr>
        <w:fldChar w:fldCharType="begin"/>
      </w:r>
      <w:r w:rsidR="002E3CFE">
        <w:rPr>
          <w:highlight w:val="white"/>
        </w:rPr>
        <w:instrText xml:space="preserve"> ADDIN ZOTERO_BIBL {"uncited":[],"omitted":[],"custom":[]} CSL_BIBLIOGRAPHY </w:instrText>
      </w:r>
      <w:r w:rsidRPr="000D14B3">
        <w:rPr>
          <w:highlight w:val="white"/>
        </w:rPr>
        <w:fldChar w:fldCharType="separate"/>
      </w:r>
      <w:r w:rsidR="002E3CFE" w:rsidRPr="002E3CFE">
        <w:t>Beamesderfer, R. C. P., D. L. Ward, and A. A. Nigro. 1996. Evaluation of the biological basis for a predator control program on northern squawfish (</w:t>
      </w:r>
      <w:r w:rsidR="002E3CFE" w:rsidRPr="00B43399">
        <w:rPr>
          <w:i/>
          <w:iCs/>
        </w:rPr>
        <w:t>Ptychocheilus oregonensis</w:t>
      </w:r>
      <w:r w:rsidR="002E3CFE" w:rsidRPr="002E3CFE">
        <w:t>) in the Columbia and Snake rivers. Canadian Journal of Fisheries and Aquatic Sciences 53:2898–2908.</w:t>
      </w:r>
    </w:p>
    <w:p w14:paraId="60AD4473" w14:textId="77777777" w:rsidR="002E3CFE" w:rsidRPr="002E3CFE" w:rsidRDefault="002E3CFE" w:rsidP="002E3CFE">
      <w:pPr>
        <w:pStyle w:val="Bibliography"/>
      </w:pPr>
      <w:r w:rsidRPr="002E3CFE">
        <w:t>Blackwell, B. F., and F. Juanes. 1998. Predation on Atlantic Salmon Smolts by Striped Bass after Dam Passage. North American Journal of Fisheries Management 18(4):936–939.</w:t>
      </w:r>
    </w:p>
    <w:p w14:paraId="7227D9B9" w14:textId="77777777" w:rsidR="002E3CFE" w:rsidRPr="002E3CFE" w:rsidRDefault="002E3CFE" w:rsidP="002E3CFE">
      <w:pPr>
        <w:pStyle w:val="Bibliography"/>
      </w:pPr>
      <w:r w:rsidRPr="002E3CFE">
        <w:t>Bradford, M. J., B. J. Pyper, and K. S. Shortreed. 2000. Biological Responses of Sockeye Salmon to the Fertilization of Chilko Lake, a Large Lake in the Interior of British Columbia. North American Journal of Fisheries Management 20:661–671.</w:t>
      </w:r>
    </w:p>
    <w:p w14:paraId="7DD88843" w14:textId="77777777" w:rsidR="002E3CFE" w:rsidRPr="002E3CFE" w:rsidRDefault="002E3CFE" w:rsidP="002E3CFE">
      <w:pPr>
        <w:pStyle w:val="Bibliography"/>
      </w:pPr>
      <w:r w:rsidRPr="002E3CFE">
        <w:t>Burwen, D. L., S. J. Fleischman, and J. D. Miller. 2010. Accuracy and Precision of Salmon Length Estimates Taken from DIDSON Sonar Images. Transactions of the American Fisheries Society 139(5):1306–1314.</w:t>
      </w:r>
    </w:p>
    <w:p w14:paraId="76F06E7E" w14:textId="77777777" w:rsidR="002E3CFE" w:rsidRPr="002E3CFE" w:rsidRDefault="002E3CFE" w:rsidP="002E3CFE">
      <w:pPr>
        <w:pStyle w:val="Bibliography"/>
      </w:pPr>
      <w:r w:rsidRPr="002E3CFE">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00CBD73B" w14:textId="77777777" w:rsidR="002E3CFE" w:rsidRPr="002E3CFE" w:rsidRDefault="002E3CFE" w:rsidP="002E3CFE">
      <w:pPr>
        <w:pStyle w:val="Bibliography"/>
      </w:pPr>
      <w:r w:rsidRPr="002E3CFE">
        <w:t>COSEWIC. 2017. COSEWIC assessment and status report on the sockeye salmon, Oncorhynchus nerka, 24 designatable units in the Fraser River drainage basin, in Canada. Committee on the Status of Endangered Wildlife in Canada, Ottawa.</w:t>
      </w:r>
    </w:p>
    <w:p w14:paraId="270CA4DD" w14:textId="0BCA6DE8" w:rsidR="002E3CFE" w:rsidRPr="002E3CFE" w:rsidRDefault="002E3CFE" w:rsidP="002E3CFE">
      <w:pPr>
        <w:pStyle w:val="Bibliography"/>
      </w:pPr>
      <w:r w:rsidRPr="002E3CFE">
        <w:lastRenderedPageBreak/>
        <w:t>Crossman, J. A., G. Martel, P. N. Johnson, and K. Bray. 2011. The use of Dual-frequency I</w:t>
      </w:r>
      <w:r w:rsidR="000541E8">
        <w:t>D</w:t>
      </w:r>
      <w:r w:rsidRPr="002E3CFE">
        <w:t>entification SONAR (DIDSON) to document white sturgeon activity in the Columbia River, Canada. Journal of Applied Ichthyology 27:53–57.</w:t>
      </w:r>
    </w:p>
    <w:p w14:paraId="2B1D6F21" w14:textId="77777777" w:rsidR="002E3CFE" w:rsidRPr="002E3CFE" w:rsidRDefault="002E3CFE" w:rsidP="002E3CFE">
      <w:pPr>
        <w:pStyle w:val="Bibliography"/>
      </w:pPr>
      <w:r w:rsidRPr="002E3CFE">
        <w:t>Davis, J. P., E. T. Schultz, and J. C. Vokoun. 2012. Striped Bass Consumption of Blueback Herring during Vernal Riverine Migrations: Does Relaxing Harvest Restrictions on a Predator Help Conserve a Prey Species of Concern? Marine and Coastal Fisheries 4(1):239–251.</w:t>
      </w:r>
    </w:p>
    <w:p w14:paraId="233D16D9" w14:textId="77777777" w:rsidR="002E3CFE" w:rsidRPr="002E3CFE" w:rsidRDefault="002E3CFE" w:rsidP="002E3CFE">
      <w:pPr>
        <w:pStyle w:val="Bibliography"/>
      </w:pPr>
      <w:r w:rsidRPr="002E3CFE">
        <w:t>Duffy, E. J., and D. A. Beauchamp. 2008. Seasonal Patterns of Predation on Juvenile Pacific Salmon by Anadromous Cutthroat Trout in Puget Sound. Transactions of the American Fisheries Society 137(1):165–181.</w:t>
      </w:r>
    </w:p>
    <w:p w14:paraId="79A25A75" w14:textId="77777777" w:rsidR="002E3CFE" w:rsidRPr="002E3CFE" w:rsidRDefault="002E3CFE" w:rsidP="002E3CFE">
      <w:pPr>
        <w:pStyle w:val="Bibliography"/>
      </w:pPr>
      <w:r w:rsidRPr="002E3CFE">
        <w:t>Flávio, H., P. Caballero, N. Jepsen, and K. Aarestrup. 2021. Atlantic salmon living on the edge: Smolt behaviour and survival during seaward migration in River Minho. Ecology of Freshwater Fish 30(1):61–72.</w:t>
      </w:r>
    </w:p>
    <w:p w14:paraId="647537F8" w14:textId="77777777" w:rsidR="002E3CFE" w:rsidRPr="002E3CFE" w:rsidRDefault="002E3CFE" w:rsidP="002E3CFE">
      <w:pPr>
        <w:pStyle w:val="Bibliography"/>
      </w:pPr>
      <w:r w:rsidRPr="002E3CFE">
        <w:t>Furey, N. B., A. L. Bass, K. M. Miller, S. Li, A. G. Lotto, S. J. Healy, S. M. Drenner, and S. G. Hinch. 2021a. Infected juvenile salmon can experience increased predation during freshwater migration. Royal Society Open Science 8(3):rsos.201522, 201522.</w:t>
      </w:r>
    </w:p>
    <w:p w14:paraId="7FF11841" w14:textId="77777777" w:rsidR="002E3CFE" w:rsidRPr="002E3CFE" w:rsidRDefault="002E3CFE" w:rsidP="002E3CFE">
      <w:pPr>
        <w:pStyle w:val="Bibliography"/>
      </w:pPr>
      <w:r w:rsidRPr="002E3CFE">
        <w:t>Furey, N. B., and S. G. Hinch. 2017. Bull Trout Movements Match the Life History of Sockeye Salmon: Consumers Can Exploit Seasonally Distinct Resource Pulses. Transactions of the American Fisheries Society 146(3):450–461.</w:t>
      </w:r>
    </w:p>
    <w:p w14:paraId="5F3C7CC8" w14:textId="77777777" w:rsidR="002E3CFE" w:rsidRPr="002E3CFE" w:rsidRDefault="002E3CFE" w:rsidP="002E3CFE">
      <w:pPr>
        <w:pStyle w:val="Bibliography"/>
      </w:pPr>
      <w:r w:rsidRPr="002E3CFE">
        <w:t>Furey, N. B., S. G. Hinch, A. L. Bass, C. T. Middleton, V. Minke-Martin, and A. G. Lotto. 2016a. Predator swamping reduces predation risk during nocturnal migration of juvenile salmon in a high-mortality landscape. Journal of Animal Ecology 85(4):948–959.</w:t>
      </w:r>
    </w:p>
    <w:p w14:paraId="2E8BF892" w14:textId="58C00598" w:rsidR="002E3CFE" w:rsidRPr="002E3CFE" w:rsidRDefault="002E3CFE" w:rsidP="002E3CFE">
      <w:pPr>
        <w:pStyle w:val="Bibliography"/>
      </w:pPr>
      <w:r w:rsidRPr="002E3CFE">
        <w:lastRenderedPageBreak/>
        <w:t xml:space="preserve">Furey, N. B., S. G. Hinch, A. G. Lotto, and D. A. Beauchamp. 2015. Extensive feeding on sockeye salmon </w:t>
      </w:r>
      <w:r w:rsidRPr="00B43399">
        <w:rPr>
          <w:i/>
          <w:iCs/>
        </w:rPr>
        <w:t>Oncorhynchus nerka</w:t>
      </w:r>
      <w:r w:rsidRPr="002E3CFE">
        <w:t xml:space="preserve"> smolts by bull trout </w:t>
      </w:r>
      <w:r w:rsidRPr="00B43399">
        <w:rPr>
          <w:i/>
          <w:iCs/>
        </w:rPr>
        <w:t>Salvelinus confluentus</w:t>
      </w:r>
      <w:r w:rsidRPr="002E3CFE">
        <w:t xml:space="preserve"> during initial outmigration into a small, unregulated and inland British Columbia river</w:t>
      </w:r>
      <w:r w:rsidR="00923805">
        <w:t>.</w:t>
      </w:r>
      <w:r w:rsidRPr="002E3CFE">
        <w:t xml:space="preserve"> Journal of Fish Biology 86(1):392–401.</w:t>
      </w:r>
    </w:p>
    <w:p w14:paraId="4ACBD2CE" w14:textId="77777777" w:rsidR="002E3CFE" w:rsidRPr="002E3CFE" w:rsidRDefault="002E3CFE" w:rsidP="002E3CFE">
      <w:pPr>
        <w:pStyle w:val="Bibliography"/>
      </w:pPr>
      <w:r w:rsidRPr="002E3CFE">
        <w:t>Furey, N. B., S. G. Hinch, M. G. Mesa, and D. A. Beauchamp. 2016b. Piscivorous fish exhibit temperature-influenced binge feeding during an annual prey pulse. Journal of Animal Ecology 85(5):1307–1317.</w:t>
      </w:r>
    </w:p>
    <w:p w14:paraId="0862F38B" w14:textId="77777777" w:rsidR="002E3CFE" w:rsidRPr="002E3CFE" w:rsidRDefault="002E3CFE" w:rsidP="002E3CFE">
      <w:pPr>
        <w:pStyle w:val="Bibliography"/>
      </w:pPr>
      <w:r w:rsidRPr="002E3CFE">
        <w:t>Furey, N. B., E. G. Martins, and S. G. Hinch. 2021b. Migratory salmon smolts exhibit consistent interannual depensatory predator swamping: Effects on telemetry‐based survival estimates. Ecology of Freshwater Fish 30(1):18–30.</w:t>
      </w:r>
    </w:p>
    <w:p w14:paraId="5725D2A4" w14:textId="568AB55C" w:rsidR="002E3CFE" w:rsidRPr="002E3CFE" w:rsidRDefault="002E3CFE" w:rsidP="002E3CFE">
      <w:pPr>
        <w:pStyle w:val="Bibliography"/>
      </w:pPr>
      <w:r w:rsidRPr="00483731">
        <w:t>Gislason, G., E. Lam, G. Knapp, and M. Guettabi. 2017. Economic Impacts of Pacific Salmon Fisheries. Report to the Pacific Salmon Commission GSGislason</w:t>
      </w:r>
      <w:r w:rsidR="00E562D1" w:rsidRPr="00483731">
        <w:t xml:space="preserve"> </w:t>
      </w:r>
      <w:r w:rsidRPr="00483731">
        <w:t>&amp;</w:t>
      </w:r>
      <w:r w:rsidR="00E562D1" w:rsidRPr="00483731">
        <w:t xml:space="preserve"> </w:t>
      </w:r>
      <w:r w:rsidRPr="00483731">
        <w:t>Associates Ltd.</w:t>
      </w:r>
    </w:p>
    <w:p w14:paraId="610ED1CA" w14:textId="1C2637B4" w:rsidR="002E3CFE" w:rsidRPr="002E3CFE" w:rsidRDefault="002E3CFE" w:rsidP="002E3CFE">
      <w:pPr>
        <w:pStyle w:val="Bibliography"/>
      </w:pPr>
      <w:r w:rsidRPr="002E3CFE">
        <w:t>Haraldstad, T., F. Kroglund, T. Kristensen, B. Jonsson, and T. O. Haugen. 2017. Diel migration pattern of Atlantic salmon (</w:t>
      </w:r>
      <w:r w:rsidRPr="002E3CFE">
        <w:rPr>
          <w:i/>
          <w:iCs/>
        </w:rPr>
        <w:t>Salmo salar</w:t>
      </w:r>
      <w:r w:rsidRPr="002E3CFE">
        <w:t>) and sea trout (</w:t>
      </w:r>
      <w:r w:rsidRPr="002E3CFE">
        <w:rPr>
          <w:i/>
          <w:iCs/>
        </w:rPr>
        <w:t>Salmo trutta</w:t>
      </w:r>
      <w:r w:rsidRPr="002E3CFE">
        <w:t>) smolts: an assessment of environmental cues. Ecology of Freshwater Fish 26(4):541–551.</w:t>
      </w:r>
    </w:p>
    <w:p w14:paraId="10932806" w14:textId="77777777" w:rsidR="002E3CFE" w:rsidRPr="002E3CFE" w:rsidRDefault="002E3CFE" w:rsidP="002E3CFE">
      <w:pPr>
        <w:pStyle w:val="Bibliography"/>
      </w:pPr>
      <w:r w:rsidRPr="002E3CFE">
        <w:t>Ibbotson, A. T., W. R. C. Beaumont, and A. C. Pinder. 2011. A size-dependent migration strategy in Atlantic salmon smolts: Small smolts favour nocturnal migration. Environmental Biology of Fishes 92(2):151–157.</w:t>
      </w:r>
    </w:p>
    <w:p w14:paraId="78732865" w14:textId="77777777" w:rsidR="002E3CFE" w:rsidRPr="002E3CFE" w:rsidRDefault="002E3CFE" w:rsidP="002E3CFE">
      <w:pPr>
        <w:pStyle w:val="Bibliography"/>
      </w:pPr>
      <w:r w:rsidRPr="002E3CFE">
        <w:t>Ibbotson, A. T., W. R. C. Beaumont, A. Pinder, S. Welton, and M. Ladle. 2006. Diel migration patterns of Atlantic salmon smolts with particular reference to the absence of crepuscular migration. Ecology of Freshwater Fish 15(4):544–551.</w:t>
      </w:r>
    </w:p>
    <w:p w14:paraId="74E1B010" w14:textId="77777777" w:rsidR="002E3CFE" w:rsidRPr="002E3CFE" w:rsidRDefault="002E3CFE" w:rsidP="002E3CFE">
      <w:pPr>
        <w:pStyle w:val="Bibliography"/>
      </w:pPr>
      <w:r w:rsidRPr="002E3CFE">
        <w:t>Irvine, J. R., and S. A. Akenhead. 2013. Understanding Smolt Survival Trends in Sockeye Salmon. Marine and Coastal Fisheries 5(1):303–328.</w:t>
      </w:r>
    </w:p>
    <w:p w14:paraId="112C3BF1" w14:textId="77777777" w:rsidR="002E3CFE" w:rsidRPr="002E3CFE" w:rsidRDefault="002E3CFE" w:rsidP="002E3CFE">
      <w:pPr>
        <w:pStyle w:val="Bibliography"/>
      </w:pPr>
      <w:r w:rsidRPr="002E3CFE">
        <w:lastRenderedPageBreak/>
        <w:t>Jeffries, K. M., S. G. Hinch, M. K. Gale, T. D. Clark, A. G. Lotto, M. T. Casselman, S. Li, E. L. Rechisky, A. D. Porter, D. W. Welch, and K. M. Miller. 2014. Immune response genes and pathogen presence predict migration survival in wild salmon smolts. Molecular Ecology 23(23):5803–5815.</w:t>
      </w:r>
    </w:p>
    <w:p w14:paraId="69045634" w14:textId="0133B79B" w:rsidR="002E3CFE" w:rsidRPr="002E3CFE" w:rsidRDefault="002E3CFE" w:rsidP="002E3CFE">
      <w:pPr>
        <w:pStyle w:val="Bibliography"/>
      </w:pPr>
      <w:r w:rsidRPr="002E3CFE">
        <w:t>Kanigan, A. M. 2019. The movements and distribution of bull trout (</w:t>
      </w:r>
      <w:r w:rsidRPr="00B43399">
        <w:rPr>
          <w:i/>
          <w:iCs/>
        </w:rPr>
        <w:t>Salvelinus confluentus</w:t>
      </w:r>
      <w:r w:rsidRPr="002E3CFE">
        <w:t>) in response to Sockeye Salmon (</w:t>
      </w:r>
      <w:r w:rsidRPr="00B43399">
        <w:rPr>
          <w:i/>
          <w:iCs/>
        </w:rPr>
        <w:t>Oncorhynchus nerka</w:t>
      </w:r>
      <w:r w:rsidRPr="002E3CFE">
        <w:t>) migrations in the Chilko Lake system, British Columbia. University of British Columbia, Master’s Thesis.</w:t>
      </w:r>
      <w:r w:rsidR="00D66DA3">
        <w:t xml:space="preserve"> </w:t>
      </w:r>
      <w:r w:rsidRPr="002E3CFE">
        <w:t>92.</w:t>
      </w:r>
    </w:p>
    <w:p w14:paraId="666BF7EF" w14:textId="77777777" w:rsidR="002E3CFE" w:rsidRPr="002E3CFE" w:rsidRDefault="002E3CFE" w:rsidP="002E3CFE">
      <w:pPr>
        <w:pStyle w:val="Bibliography"/>
      </w:pPr>
      <w:r w:rsidRPr="002E3CFE">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57136D01" w14:textId="77777777" w:rsidR="002E3CFE" w:rsidRPr="002E3CFE" w:rsidRDefault="002E3CFE" w:rsidP="002E3CFE">
      <w:pPr>
        <w:pStyle w:val="Bibliography"/>
      </w:pPr>
      <w:r w:rsidRPr="002E3CFE">
        <w:t>Martignac, F., A. Daroux, J.-L. Bagliniere, D. Ombredane, and J. Guillard. 2015. The use of acoustic cameras in shallow waters: new hydroacoustic tools for monitoring migratory fish population. A review of DIDSON technology. Fish and Fisheries 16(3):486–510.</w:t>
      </w:r>
    </w:p>
    <w:p w14:paraId="1F49AFC2" w14:textId="77777777" w:rsidR="002E3CFE" w:rsidRPr="002E3CFE" w:rsidRDefault="002E3CFE" w:rsidP="002E3CFE">
      <w:pPr>
        <w:pStyle w:val="Bibliography"/>
      </w:pPr>
      <w:r w:rsidRPr="002E3CFE">
        <w:t>Maxwell, S. L., and N. E. Gove. 2007. Assessing a dual-frequency identification sonars’ fish-counting accuracy, precision, and turbid river range capability. The Journal of the Acoustical Society of America 122(6):3364–3377.</w:t>
      </w:r>
    </w:p>
    <w:p w14:paraId="68E86AA2" w14:textId="77777777" w:rsidR="002E3CFE" w:rsidRPr="002E3CFE" w:rsidRDefault="002E3CFE" w:rsidP="002E3CFE">
      <w:pPr>
        <w:pStyle w:val="Bibliography"/>
      </w:pPr>
      <w:r w:rsidRPr="002E3CFE">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374FBBCB" w14:textId="77777777" w:rsidR="002E3CFE" w:rsidRPr="002E3CFE" w:rsidRDefault="002E3CFE" w:rsidP="002E3CFE">
      <w:pPr>
        <w:pStyle w:val="Bibliography"/>
      </w:pPr>
      <w:r w:rsidRPr="002E3CFE">
        <w:lastRenderedPageBreak/>
        <w:t>Moursund, R. A., T. J. Carlson, and R. D. Peters. 2003. A fisheries application of a dual-frequency identification sonar acoustic camera. ICES Journal of Marine Science 60(3):678–683.</w:t>
      </w:r>
    </w:p>
    <w:p w14:paraId="08E426A7" w14:textId="77777777" w:rsidR="002E3CFE" w:rsidRPr="002E3CFE" w:rsidRDefault="002E3CFE" w:rsidP="002E3CFE">
      <w:pPr>
        <w:pStyle w:val="Bibliography"/>
      </w:pPr>
      <w:r w:rsidRPr="002E3CFE">
        <w:t>Naiman, R. J., R. E. Bilby, D. E. Schindler, and J. M. Helfield. 2002. Pacific Salmon, Nutrients, and the Dynamics of Freshwater and Riparian Ecosystems. Ecosystems 5(4):399–417.</w:t>
      </w:r>
    </w:p>
    <w:p w14:paraId="33AB8838" w14:textId="77777777" w:rsidR="002E3CFE" w:rsidRPr="002E3CFE" w:rsidRDefault="002E3CFE" w:rsidP="002E3CFE">
      <w:pPr>
        <w:pStyle w:val="Bibliography"/>
      </w:pPr>
      <w:r w:rsidRPr="002E3CFE">
        <w:t>Nichols, O. C., E. Eldredge, and S. X. Cadrin. 2014. Gray Seal Behavior in a Fish Weir Observed Using Dual-Frequency Identification Sonar. Marine Technology Society Journal 48(4):72–78.</w:t>
      </w:r>
    </w:p>
    <w:p w14:paraId="5695A4FC" w14:textId="77777777" w:rsidR="002E3CFE" w:rsidRPr="002E3CFE" w:rsidRDefault="002E3CFE" w:rsidP="002E3CFE">
      <w:pPr>
        <w:pStyle w:val="Bibliography"/>
      </w:pPr>
      <w:r w:rsidRPr="002E3CFE">
        <w:t>Osterback, A.-M. K., D. M. Frechette, A. O. Shelton, S. A. Hayes, M. H. Bond, S. A. Shaffer, and J. W. Moore. 2013. High predation on small populations: avian predation on imperiled salmonids. Ecosphere 4(9):art116.</w:t>
      </w:r>
    </w:p>
    <w:p w14:paraId="45E72CD1" w14:textId="74B71D37" w:rsidR="002E3CFE" w:rsidRPr="002E3CFE" w:rsidRDefault="002E3CFE" w:rsidP="002E3CFE">
      <w:pPr>
        <w:pStyle w:val="Bibliography"/>
      </w:pPr>
      <w:r w:rsidRPr="002E3CFE">
        <w:t>Peterman, R. M., and B. Dorner. 2012. A widespread decrease in productivity of sockeye salmon (</w:t>
      </w:r>
      <w:r w:rsidRPr="002E3CFE">
        <w:rPr>
          <w:i/>
          <w:iCs/>
        </w:rPr>
        <w:t>Oncorhynchus nerka</w:t>
      </w:r>
      <w:r w:rsidRPr="002E3CFE">
        <w:t>) populations in western North America. Canadian Journal of Fisheries and Aquatic Sciences 69(8):1255–1260.</w:t>
      </w:r>
    </w:p>
    <w:p w14:paraId="50AF1C86" w14:textId="77777777" w:rsidR="002E3CFE" w:rsidRPr="002E3CFE" w:rsidRDefault="002E3CFE" w:rsidP="002E3CFE">
      <w:pPr>
        <w:pStyle w:val="Bibliography"/>
      </w:pPr>
      <w:r w:rsidRPr="002E3CFE">
        <w:t>R Core Team. 2021. R: A Language and Environment for Statistical Computing. R Foundation for Statistical Computing, Vienna, Austria.</w:t>
      </w:r>
    </w:p>
    <w:p w14:paraId="68E62F46" w14:textId="77777777" w:rsidR="002E3CFE" w:rsidRPr="002E3CFE" w:rsidRDefault="002E3CFE" w:rsidP="002E3CFE">
      <w:pPr>
        <w:pStyle w:val="Bibliography"/>
      </w:pPr>
      <w:r w:rsidRPr="002E3CFE">
        <w:t>Rechisky, E. L., A. D. Porter, T. D. Clark, N. B. Furey, M. K. Gale, S. G. Hinch, and D. W. Welch. 2019. Quantifying survival of age-2 Chilko Lake sockeye salmon during the first 50 days of migration. Canadian Journal of Fisheries and Aquatic Sciences 76(1):136–152.</w:t>
      </w:r>
    </w:p>
    <w:p w14:paraId="61B06E2A" w14:textId="77777777" w:rsidR="002E3CFE" w:rsidRPr="002E3CFE" w:rsidRDefault="002E3CFE" w:rsidP="002E3CFE">
      <w:pPr>
        <w:pStyle w:val="Bibliography"/>
      </w:pPr>
      <w:r w:rsidRPr="002E3CFE">
        <w:t xml:space="preserve">Sabal, M. C., M. S. Boyce, C. L. Charpentier, N. B. Furey, T. M. Luhring, H. W. Martin, M. C. Melnychuk, R. B. Srygley, C. M. Wagner, A. J. Wirsing, R. C. Ydenberg, and E. P. </w:t>
      </w:r>
      <w:r w:rsidRPr="002E3CFE">
        <w:lastRenderedPageBreak/>
        <w:t>Palkovacs. 2021. Predation landscapes influence migratory prey ecology and evolution. Trends in Ecology &amp; Evolution:S0169534721001245.</w:t>
      </w:r>
    </w:p>
    <w:p w14:paraId="487F2403" w14:textId="77777777" w:rsidR="002E3CFE" w:rsidRPr="002E3CFE" w:rsidRDefault="002E3CFE" w:rsidP="002E3CFE">
      <w:pPr>
        <w:pStyle w:val="Bibliography"/>
      </w:pPr>
      <w:r w:rsidRPr="002E3CFE">
        <w:t>Sabal, M., S. Hayes, J. Merz, and J. Setka. 2016. Habitat Alterations and a Nonnative Predator, the Striped Bass, Increase Native Chinook Salmon Mortality in the Central Valley, California. North American Journal of Fisheries Management 36(2):309–320.</w:t>
      </w:r>
    </w:p>
    <w:p w14:paraId="5095705D" w14:textId="77777777" w:rsidR="002E3CFE" w:rsidRPr="002E3CFE" w:rsidRDefault="002E3CFE" w:rsidP="002E3CFE">
      <w:pPr>
        <w:pStyle w:val="Bibliography"/>
      </w:pPr>
      <w:r w:rsidRPr="002E3CFE">
        <w:t>Saloniemi, I., E. Jokikokko, I. Kallio-Nyberg, E. Jutila, and P. Pasanen. 2004. Survival of reared and wild Atlantic salmon smolts: size matters more in bad years. ICES Journal of Marine Science 61(5):782–787.</w:t>
      </w:r>
    </w:p>
    <w:p w14:paraId="1004817F" w14:textId="77777777" w:rsidR="002E3CFE" w:rsidRPr="002E3CFE" w:rsidRDefault="002E3CFE" w:rsidP="002E3CFE">
      <w:pPr>
        <w:pStyle w:val="Bibliography"/>
      </w:pPr>
      <w:r w:rsidRPr="002E3CFE">
        <w:t>Schneider, C. A., W. S. Rasband, and K. W. Eliceiri. 2012. NIH Image to ImageJ: 25 years of image analysis. Nature Methods 9(7):671–675.</w:t>
      </w:r>
    </w:p>
    <w:p w14:paraId="17E89338" w14:textId="77777777" w:rsidR="002E3CFE" w:rsidRPr="002E3CFE" w:rsidRDefault="002E3CFE" w:rsidP="002E3CFE">
      <w:pPr>
        <w:pStyle w:val="Bibliography"/>
      </w:pPr>
      <w:r w:rsidRPr="002E3CFE">
        <w:t>Tucker, S., J. Mark Hipfner, and M. Trudel. 2016. Size- and condition-dependent predation: a seabird disproportionately targets substandard individual juvenile salmon. Ecology 97(2):461–471.</w:t>
      </w:r>
    </w:p>
    <w:p w14:paraId="50649A05" w14:textId="107324B8" w:rsidR="002E3CFE" w:rsidRPr="002E3CFE" w:rsidRDefault="002E3CFE" w:rsidP="002E3CFE">
      <w:pPr>
        <w:pStyle w:val="Bibliography"/>
      </w:pPr>
      <w:r w:rsidRPr="002E3CFE">
        <w:t>West, C. J., and P. A. Larkin. 1987. Evidence for Size-Selective Mortality of Juvenile Sockeye Salmon (</w:t>
      </w:r>
      <w:r w:rsidRPr="002E3CFE">
        <w:rPr>
          <w:i/>
          <w:iCs/>
        </w:rPr>
        <w:t>Oncorhynchus nerka</w:t>
      </w:r>
      <w:r w:rsidRPr="002E3CFE">
        <w:t>) in Babine Lake, British Columbia. Canadian Journal of Fisheries and Aquatic Sciences 44(4):712–721.</w:t>
      </w:r>
    </w:p>
    <w:p w14:paraId="3E758104" w14:textId="77777777" w:rsidR="002E3CFE" w:rsidRPr="002E3CFE" w:rsidRDefault="002E3CFE" w:rsidP="002E3CFE">
      <w:pPr>
        <w:pStyle w:val="Bibliography"/>
      </w:pPr>
      <w:r w:rsidRPr="002E3CFE">
        <w:t>Young, G., B. Th. Björnsson, P. Prunet, R. J. Lin, and H. A. Bern. 1989. Smoltification and seawater adaptation in coho salmon (</w:t>
      </w:r>
      <w:r w:rsidRPr="00B43399">
        <w:rPr>
          <w:i/>
          <w:iCs/>
        </w:rPr>
        <w:t>Oncorhynchus kisutch</w:t>
      </w:r>
      <w:r w:rsidRPr="002E3CFE">
        <w:t>): Plasma prolactin, growth hormone, thyroid hormones, and cortisol. General and Comparative Endocrinology 74(3):335–345.</w:t>
      </w:r>
    </w:p>
    <w:p w14:paraId="1D16CAD9" w14:textId="09154694" w:rsidR="001821C4" w:rsidRDefault="00F1649E" w:rsidP="005854A5">
      <w:pPr>
        <w:pStyle w:val="Bibliography"/>
        <w:rPr>
          <w:highlight w:val="white"/>
        </w:rPr>
      </w:pPr>
      <w:r w:rsidRPr="000D14B3">
        <w:rPr>
          <w:highlight w:val="white"/>
        </w:rPr>
        <w:fldChar w:fldCharType="end"/>
      </w:r>
    </w:p>
    <w:p w14:paraId="1041583C" w14:textId="6E9DABC0" w:rsidR="00CF37B8" w:rsidRDefault="00CF37B8" w:rsidP="00CF37B8">
      <w:pPr>
        <w:rPr>
          <w:highlight w:val="white"/>
        </w:rPr>
      </w:pPr>
    </w:p>
    <w:p w14:paraId="31D2CC87" w14:textId="3AA5BB52" w:rsidR="00CF37B8" w:rsidRDefault="00CF37B8" w:rsidP="00CF37B8">
      <w:pPr>
        <w:rPr>
          <w:highlight w:val="white"/>
        </w:rPr>
      </w:pPr>
    </w:p>
    <w:p w14:paraId="03100DE9" w14:textId="5FA91833" w:rsidR="00CF37B8" w:rsidRDefault="00CF37B8" w:rsidP="00CF37B8">
      <w:pPr>
        <w:rPr>
          <w:highlight w:val="white"/>
        </w:rPr>
      </w:pPr>
    </w:p>
    <w:p w14:paraId="7512394A" w14:textId="41A6DD77" w:rsidR="00CF37B8" w:rsidRDefault="00CF37B8" w:rsidP="00CF37B8">
      <w:pPr>
        <w:rPr>
          <w:highlight w:val="white"/>
        </w:rPr>
      </w:pPr>
    </w:p>
    <w:p w14:paraId="398AF3A6" w14:textId="264D0044" w:rsidR="00CF37B8" w:rsidRPr="00CF37B8" w:rsidRDefault="00427513" w:rsidP="00CF37B8">
      <w:pPr>
        <w:rPr>
          <w:highlight w:val="white"/>
        </w:rPr>
      </w:pPr>
      <w:r>
        <w:rPr>
          <w:highlight w:val="white"/>
        </w:rPr>
        <w:lastRenderedPageBreak/>
        <w:t xml:space="preserve">Tables: </w:t>
      </w:r>
    </w:p>
    <w:p w14:paraId="4329DCDE" w14:textId="77777777" w:rsidR="000F3D64" w:rsidRPr="000D14B3" w:rsidRDefault="000F3D64" w:rsidP="00923805"/>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60AB8062"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3BDB591D"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8F68B1E"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5543F914"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2BB765C9"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35C88A9D" w:rsidR="00C449A0" w:rsidRPr="000D14B3" w:rsidRDefault="00C449A0" w:rsidP="00C217E8">
            <w:r w:rsidRPr="000D14B3">
              <w:t xml:space="preserve">Narrows </w:t>
            </w:r>
            <w:r w:rsidR="00DA33A3">
              <w:t xml:space="preserve">(N) </w:t>
            </w:r>
            <w:r w:rsidRPr="000D14B3">
              <w:t>April 29</w:t>
            </w:r>
            <w:proofErr w:type="gramStart"/>
            <w:r w:rsidRPr="000D14B3">
              <w:t xml:space="preserve"> 2016</w:t>
            </w:r>
            <w:proofErr w:type="gramEnd"/>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29799870" w:rsidR="0099673A" w:rsidRPr="004A6465" w:rsidRDefault="0099673A" w:rsidP="0099673A">
      <w:pPr>
        <w:pStyle w:val="Heading1"/>
        <w:rPr>
          <w:rFonts w:ascii="Times New Roman" w:hAnsi="Times New Roman" w:cs="Times New Roman"/>
          <w:color w:val="000000" w:themeColor="text1"/>
          <w:sz w:val="24"/>
          <w:szCs w:val="24"/>
        </w:rPr>
      </w:pPr>
      <w:r w:rsidRPr="004A6465">
        <w:rPr>
          <w:rFonts w:ascii="Times New Roman" w:hAnsi="Times New Roman" w:cs="Times New Roman"/>
          <w:color w:val="000000" w:themeColor="text1"/>
          <w:sz w:val="24"/>
          <w:szCs w:val="24"/>
        </w:rPr>
        <w:lastRenderedPageBreak/>
        <w:t>Figures:</w:t>
      </w:r>
    </w:p>
    <w:p w14:paraId="1B89C4C4" w14:textId="77777777" w:rsidR="0099673A" w:rsidRPr="000D14B3" w:rsidRDefault="0099673A" w:rsidP="0099673A">
      <w:pPr>
        <w:spacing w:line="480" w:lineRule="auto"/>
        <w:jc w:val="center"/>
      </w:pPr>
    </w:p>
    <w:p w14:paraId="0F4E6388" w14:textId="65D3C9B0" w:rsidR="0099673A" w:rsidRPr="000D14B3" w:rsidRDefault="0099673A" w:rsidP="0099673A">
      <w:pPr>
        <w:spacing w:line="480" w:lineRule="auto"/>
      </w:pPr>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w:t>
      </w:r>
      <w:proofErr w:type="spellStart"/>
      <w:r w:rsidRPr="000D14B3">
        <w:t>Chilko</w:t>
      </w:r>
      <w:proofErr w:type="spellEnd"/>
      <w:r w:rsidRPr="000D14B3">
        <w:t xml:space="preserve">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w:t>
      </w:r>
      <w:proofErr w:type="spellStart"/>
      <w:r w:rsidRPr="000D14B3">
        <w:t>Chilko</w:t>
      </w:r>
      <w:proofErr w:type="spellEnd"/>
      <w:r w:rsidRPr="000D14B3">
        <w:t xml:space="preserve"> Lake in North America. </w:t>
      </w:r>
    </w:p>
    <w:p w14:paraId="6A747F9D" w14:textId="02F54AEE" w:rsidR="002E445B" w:rsidRPr="00541BCF" w:rsidRDefault="0099673A" w:rsidP="00541BCF">
      <w:r w:rsidRPr="000D14B3">
        <w:br w:type="page"/>
      </w:r>
    </w:p>
    <w:p w14:paraId="426A6153" w14:textId="1FAA48C1" w:rsidR="004219CF" w:rsidRPr="000D14B3" w:rsidRDefault="004B438C" w:rsidP="003E3586">
      <w:pPr>
        <w:spacing w:line="480" w:lineRule="auto"/>
      </w:pPr>
      <w:r w:rsidRPr="000D14B3">
        <w:rPr>
          <w:color w:val="202124"/>
          <w:highlight w:val="white"/>
        </w:rPr>
        <w:lastRenderedPageBreak/>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4F6D83DF"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E263" w14:textId="77777777" w:rsidR="00E1356E" w:rsidRDefault="00E1356E" w:rsidP="001B6364">
      <w:r>
        <w:separator/>
      </w:r>
    </w:p>
  </w:endnote>
  <w:endnote w:type="continuationSeparator" w:id="0">
    <w:p w14:paraId="7F09043F" w14:textId="77777777" w:rsidR="00E1356E" w:rsidRDefault="00E1356E"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09B" w14:textId="77777777" w:rsidR="001268BF" w:rsidRDefault="0012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5CFB" w14:textId="77777777" w:rsidR="00E1356E" w:rsidRDefault="00E1356E" w:rsidP="001B6364">
      <w:r>
        <w:separator/>
      </w:r>
    </w:p>
  </w:footnote>
  <w:footnote w:type="continuationSeparator" w:id="0">
    <w:p w14:paraId="40C9D6DB" w14:textId="77777777" w:rsidR="00E1356E" w:rsidRDefault="00E1356E"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589A" w14:textId="77777777" w:rsidR="001268BF" w:rsidRDefault="00126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78D3" w14:textId="77777777" w:rsidR="001268BF" w:rsidRDefault="00126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60960">
    <w:abstractNumId w:val="1"/>
  </w:num>
  <w:num w:numId="2" w16cid:durableId="115521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69FC"/>
    <w:rsid w:val="00006F07"/>
    <w:rsid w:val="00006FAF"/>
    <w:rsid w:val="00007E01"/>
    <w:rsid w:val="0001115B"/>
    <w:rsid w:val="00011648"/>
    <w:rsid w:val="00011AF1"/>
    <w:rsid w:val="00012786"/>
    <w:rsid w:val="000129F5"/>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1E8"/>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6549"/>
    <w:rsid w:val="00090AB8"/>
    <w:rsid w:val="00091881"/>
    <w:rsid w:val="00092365"/>
    <w:rsid w:val="000927AE"/>
    <w:rsid w:val="00092950"/>
    <w:rsid w:val="00092FFB"/>
    <w:rsid w:val="0009314F"/>
    <w:rsid w:val="000941E5"/>
    <w:rsid w:val="00094739"/>
    <w:rsid w:val="00094EBD"/>
    <w:rsid w:val="00097176"/>
    <w:rsid w:val="000A010D"/>
    <w:rsid w:val="000A03A8"/>
    <w:rsid w:val="000A108F"/>
    <w:rsid w:val="000A1E79"/>
    <w:rsid w:val="000A214F"/>
    <w:rsid w:val="000A3EF9"/>
    <w:rsid w:val="000A5FBE"/>
    <w:rsid w:val="000A7C22"/>
    <w:rsid w:val="000B022C"/>
    <w:rsid w:val="000B02D1"/>
    <w:rsid w:val="000B0E21"/>
    <w:rsid w:val="000B11C2"/>
    <w:rsid w:val="000B1339"/>
    <w:rsid w:val="000B2FB1"/>
    <w:rsid w:val="000B3027"/>
    <w:rsid w:val="000B4D3A"/>
    <w:rsid w:val="000B5538"/>
    <w:rsid w:val="000B6AC9"/>
    <w:rsid w:val="000C1580"/>
    <w:rsid w:val="000C2FD5"/>
    <w:rsid w:val="000C3FB7"/>
    <w:rsid w:val="000C56CE"/>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6BFD"/>
    <w:rsid w:val="000E70AD"/>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2A56"/>
    <w:rsid w:val="00114200"/>
    <w:rsid w:val="00114678"/>
    <w:rsid w:val="001153CD"/>
    <w:rsid w:val="00115DBD"/>
    <w:rsid w:val="00115E39"/>
    <w:rsid w:val="00117743"/>
    <w:rsid w:val="00122948"/>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616FB"/>
    <w:rsid w:val="00162157"/>
    <w:rsid w:val="00164B81"/>
    <w:rsid w:val="00165269"/>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BD7"/>
    <w:rsid w:val="001D3317"/>
    <w:rsid w:val="001D4536"/>
    <w:rsid w:val="001D63BA"/>
    <w:rsid w:val="001D693B"/>
    <w:rsid w:val="001E2AC4"/>
    <w:rsid w:val="001E33AC"/>
    <w:rsid w:val="001E5563"/>
    <w:rsid w:val="001E64E1"/>
    <w:rsid w:val="001F1897"/>
    <w:rsid w:val="001F44FC"/>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3F7F"/>
    <w:rsid w:val="00234CB6"/>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672B8"/>
    <w:rsid w:val="00270303"/>
    <w:rsid w:val="00271A7B"/>
    <w:rsid w:val="00271B6F"/>
    <w:rsid w:val="00271C49"/>
    <w:rsid w:val="00272788"/>
    <w:rsid w:val="002735AC"/>
    <w:rsid w:val="00273771"/>
    <w:rsid w:val="00273DE3"/>
    <w:rsid w:val="00274406"/>
    <w:rsid w:val="0027577E"/>
    <w:rsid w:val="00275C1A"/>
    <w:rsid w:val="00276545"/>
    <w:rsid w:val="00276BD0"/>
    <w:rsid w:val="00277877"/>
    <w:rsid w:val="00277A6C"/>
    <w:rsid w:val="00277F7F"/>
    <w:rsid w:val="00280C74"/>
    <w:rsid w:val="00281D72"/>
    <w:rsid w:val="00283550"/>
    <w:rsid w:val="002853B0"/>
    <w:rsid w:val="00286088"/>
    <w:rsid w:val="002860BD"/>
    <w:rsid w:val="002865E5"/>
    <w:rsid w:val="002868CE"/>
    <w:rsid w:val="00286ADD"/>
    <w:rsid w:val="00286F34"/>
    <w:rsid w:val="002873E6"/>
    <w:rsid w:val="0029759D"/>
    <w:rsid w:val="00297B1B"/>
    <w:rsid w:val="002A1500"/>
    <w:rsid w:val="002A1ED9"/>
    <w:rsid w:val="002A22E6"/>
    <w:rsid w:val="002A6C5B"/>
    <w:rsid w:val="002A6D7C"/>
    <w:rsid w:val="002B0B35"/>
    <w:rsid w:val="002B0CAF"/>
    <w:rsid w:val="002B1A6E"/>
    <w:rsid w:val="002B28F2"/>
    <w:rsid w:val="002B6740"/>
    <w:rsid w:val="002B6FBE"/>
    <w:rsid w:val="002C0902"/>
    <w:rsid w:val="002C0AB0"/>
    <w:rsid w:val="002C1FD3"/>
    <w:rsid w:val="002C32B2"/>
    <w:rsid w:val="002C3D5A"/>
    <w:rsid w:val="002C64E2"/>
    <w:rsid w:val="002C68F2"/>
    <w:rsid w:val="002C6BBB"/>
    <w:rsid w:val="002C7A7E"/>
    <w:rsid w:val="002D142A"/>
    <w:rsid w:val="002D37AD"/>
    <w:rsid w:val="002D3A46"/>
    <w:rsid w:val="002D41DA"/>
    <w:rsid w:val="002D5600"/>
    <w:rsid w:val="002D64CD"/>
    <w:rsid w:val="002D74C3"/>
    <w:rsid w:val="002E0851"/>
    <w:rsid w:val="002E2264"/>
    <w:rsid w:val="002E28B2"/>
    <w:rsid w:val="002E29F4"/>
    <w:rsid w:val="002E3209"/>
    <w:rsid w:val="002E372E"/>
    <w:rsid w:val="002E3CFE"/>
    <w:rsid w:val="002E445B"/>
    <w:rsid w:val="002E5F15"/>
    <w:rsid w:val="002E60B2"/>
    <w:rsid w:val="002E7419"/>
    <w:rsid w:val="002F17C7"/>
    <w:rsid w:val="002F381F"/>
    <w:rsid w:val="002F5077"/>
    <w:rsid w:val="002F5E2B"/>
    <w:rsid w:val="002F65DA"/>
    <w:rsid w:val="002F7BBB"/>
    <w:rsid w:val="002F7EC1"/>
    <w:rsid w:val="003015E7"/>
    <w:rsid w:val="0030178B"/>
    <w:rsid w:val="00304103"/>
    <w:rsid w:val="00304672"/>
    <w:rsid w:val="003049AA"/>
    <w:rsid w:val="0030541D"/>
    <w:rsid w:val="00307B65"/>
    <w:rsid w:val="00310E6A"/>
    <w:rsid w:val="003110FD"/>
    <w:rsid w:val="00312734"/>
    <w:rsid w:val="00312ACD"/>
    <w:rsid w:val="00312BBF"/>
    <w:rsid w:val="00312E24"/>
    <w:rsid w:val="00313956"/>
    <w:rsid w:val="00313AA1"/>
    <w:rsid w:val="003142B1"/>
    <w:rsid w:val="00315287"/>
    <w:rsid w:val="00315776"/>
    <w:rsid w:val="003160BB"/>
    <w:rsid w:val="00321EC7"/>
    <w:rsid w:val="00322526"/>
    <w:rsid w:val="00322712"/>
    <w:rsid w:val="00323FD2"/>
    <w:rsid w:val="00325415"/>
    <w:rsid w:val="00325D08"/>
    <w:rsid w:val="00325E35"/>
    <w:rsid w:val="00325E61"/>
    <w:rsid w:val="00326BD0"/>
    <w:rsid w:val="0032747A"/>
    <w:rsid w:val="003275AE"/>
    <w:rsid w:val="00327F70"/>
    <w:rsid w:val="003336BE"/>
    <w:rsid w:val="00334F02"/>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40"/>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1B80"/>
    <w:rsid w:val="003827A9"/>
    <w:rsid w:val="003835FE"/>
    <w:rsid w:val="003845EF"/>
    <w:rsid w:val="003845F6"/>
    <w:rsid w:val="00384CCE"/>
    <w:rsid w:val="003855F0"/>
    <w:rsid w:val="003862CD"/>
    <w:rsid w:val="00386519"/>
    <w:rsid w:val="0038661C"/>
    <w:rsid w:val="003912FB"/>
    <w:rsid w:val="0039133A"/>
    <w:rsid w:val="00391763"/>
    <w:rsid w:val="003927C6"/>
    <w:rsid w:val="00392D14"/>
    <w:rsid w:val="003931A7"/>
    <w:rsid w:val="003936F3"/>
    <w:rsid w:val="003938AE"/>
    <w:rsid w:val="00393BE2"/>
    <w:rsid w:val="003944BE"/>
    <w:rsid w:val="00395215"/>
    <w:rsid w:val="00395F3A"/>
    <w:rsid w:val="00395F6E"/>
    <w:rsid w:val="0039620F"/>
    <w:rsid w:val="0039632F"/>
    <w:rsid w:val="0039663A"/>
    <w:rsid w:val="00396D10"/>
    <w:rsid w:val="00397245"/>
    <w:rsid w:val="003A097E"/>
    <w:rsid w:val="003A1093"/>
    <w:rsid w:val="003A1D8B"/>
    <w:rsid w:val="003A205E"/>
    <w:rsid w:val="003A3B5D"/>
    <w:rsid w:val="003B0B3C"/>
    <w:rsid w:val="003B176F"/>
    <w:rsid w:val="003B180C"/>
    <w:rsid w:val="003B19C0"/>
    <w:rsid w:val="003B43E6"/>
    <w:rsid w:val="003B4F34"/>
    <w:rsid w:val="003B589F"/>
    <w:rsid w:val="003C0164"/>
    <w:rsid w:val="003C0AE4"/>
    <w:rsid w:val="003C0E6A"/>
    <w:rsid w:val="003C1338"/>
    <w:rsid w:val="003C1427"/>
    <w:rsid w:val="003C226E"/>
    <w:rsid w:val="003C3040"/>
    <w:rsid w:val="003C350E"/>
    <w:rsid w:val="003C3904"/>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5B91"/>
    <w:rsid w:val="003E6A11"/>
    <w:rsid w:val="003F0048"/>
    <w:rsid w:val="003F41B0"/>
    <w:rsid w:val="003F48C6"/>
    <w:rsid w:val="003F4D55"/>
    <w:rsid w:val="003F6C38"/>
    <w:rsid w:val="003F7EFA"/>
    <w:rsid w:val="003F7F9C"/>
    <w:rsid w:val="00400F5A"/>
    <w:rsid w:val="0040114D"/>
    <w:rsid w:val="00401DFD"/>
    <w:rsid w:val="004022DB"/>
    <w:rsid w:val="00403133"/>
    <w:rsid w:val="00403DF8"/>
    <w:rsid w:val="00404031"/>
    <w:rsid w:val="0040411F"/>
    <w:rsid w:val="004042B7"/>
    <w:rsid w:val="00405AA6"/>
    <w:rsid w:val="00405F60"/>
    <w:rsid w:val="00407180"/>
    <w:rsid w:val="00407939"/>
    <w:rsid w:val="004128D3"/>
    <w:rsid w:val="00412AC7"/>
    <w:rsid w:val="00416939"/>
    <w:rsid w:val="00417273"/>
    <w:rsid w:val="004213E0"/>
    <w:rsid w:val="004219CF"/>
    <w:rsid w:val="004221F2"/>
    <w:rsid w:val="004248EE"/>
    <w:rsid w:val="004250AE"/>
    <w:rsid w:val="00427513"/>
    <w:rsid w:val="004302B2"/>
    <w:rsid w:val="0043251D"/>
    <w:rsid w:val="0043259B"/>
    <w:rsid w:val="00432DA0"/>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5759B"/>
    <w:rsid w:val="00461B68"/>
    <w:rsid w:val="00464DBB"/>
    <w:rsid w:val="004655A1"/>
    <w:rsid w:val="00465EFC"/>
    <w:rsid w:val="00466040"/>
    <w:rsid w:val="00470154"/>
    <w:rsid w:val="00471177"/>
    <w:rsid w:val="0047258A"/>
    <w:rsid w:val="00472CAA"/>
    <w:rsid w:val="004733C1"/>
    <w:rsid w:val="00474473"/>
    <w:rsid w:val="00477EA6"/>
    <w:rsid w:val="00480E8D"/>
    <w:rsid w:val="004812BB"/>
    <w:rsid w:val="00483731"/>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432C"/>
    <w:rsid w:val="004A43EE"/>
    <w:rsid w:val="004A4499"/>
    <w:rsid w:val="004A4D96"/>
    <w:rsid w:val="004A53BF"/>
    <w:rsid w:val="004A6465"/>
    <w:rsid w:val="004B438C"/>
    <w:rsid w:val="004B572A"/>
    <w:rsid w:val="004B5C2F"/>
    <w:rsid w:val="004B6173"/>
    <w:rsid w:val="004B668B"/>
    <w:rsid w:val="004C1B81"/>
    <w:rsid w:val="004C29C2"/>
    <w:rsid w:val="004C7C2D"/>
    <w:rsid w:val="004D39DF"/>
    <w:rsid w:val="004D4D52"/>
    <w:rsid w:val="004D5430"/>
    <w:rsid w:val="004D5A4C"/>
    <w:rsid w:val="004D5BB0"/>
    <w:rsid w:val="004D625D"/>
    <w:rsid w:val="004D6875"/>
    <w:rsid w:val="004D791F"/>
    <w:rsid w:val="004E0083"/>
    <w:rsid w:val="004E02FB"/>
    <w:rsid w:val="004E2A45"/>
    <w:rsid w:val="004E2D3C"/>
    <w:rsid w:val="004E3705"/>
    <w:rsid w:val="004E3A3F"/>
    <w:rsid w:val="004E4954"/>
    <w:rsid w:val="004E6228"/>
    <w:rsid w:val="004E63C1"/>
    <w:rsid w:val="004E647A"/>
    <w:rsid w:val="004E6A08"/>
    <w:rsid w:val="004E718B"/>
    <w:rsid w:val="004E76FA"/>
    <w:rsid w:val="004F0260"/>
    <w:rsid w:val="004F092F"/>
    <w:rsid w:val="004F15FC"/>
    <w:rsid w:val="004F1F2C"/>
    <w:rsid w:val="004F3769"/>
    <w:rsid w:val="004F3A89"/>
    <w:rsid w:val="004F4669"/>
    <w:rsid w:val="004F46A5"/>
    <w:rsid w:val="004F4E79"/>
    <w:rsid w:val="004F52EE"/>
    <w:rsid w:val="004F56A4"/>
    <w:rsid w:val="004F5E30"/>
    <w:rsid w:val="004F77AA"/>
    <w:rsid w:val="0050143B"/>
    <w:rsid w:val="00501C7B"/>
    <w:rsid w:val="00501D5E"/>
    <w:rsid w:val="00502397"/>
    <w:rsid w:val="005044F5"/>
    <w:rsid w:val="0050488C"/>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12B5"/>
    <w:rsid w:val="0054131B"/>
    <w:rsid w:val="00541BCF"/>
    <w:rsid w:val="005428F7"/>
    <w:rsid w:val="00542AF4"/>
    <w:rsid w:val="005435CD"/>
    <w:rsid w:val="005437D6"/>
    <w:rsid w:val="00543B47"/>
    <w:rsid w:val="00543CA4"/>
    <w:rsid w:val="00544ED5"/>
    <w:rsid w:val="0054528C"/>
    <w:rsid w:val="00545AB4"/>
    <w:rsid w:val="00550109"/>
    <w:rsid w:val="00552A4A"/>
    <w:rsid w:val="00552F3A"/>
    <w:rsid w:val="0055316D"/>
    <w:rsid w:val="0055482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3B01"/>
    <w:rsid w:val="005741C5"/>
    <w:rsid w:val="00574E5C"/>
    <w:rsid w:val="005754C9"/>
    <w:rsid w:val="00576637"/>
    <w:rsid w:val="0058134E"/>
    <w:rsid w:val="005824C2"/>
    <w:rsid w:val="00582A69"/>
    <w:rsid w:val="00584A1B"/>
    <w:rsid w:val="005853AA"/>
    <w:rsid w:val="005854A5"/>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1C5B"/>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4433"/>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245C"/>
    <w:rsid w:val="005F4C20"/>
    <w:rsid w:val="005F5208"/>
    <w:rsid w:val="005F6FA9"/>
    <w:rsid w:val="00600284"/>
    <w:rsid w:val="006016A2"/>
    <w:rsid w:val="00601999"/>
    <w:rsid w:val="006035F2"/>
    <w:rsid w:val="00603B48"/>
    <w:rsid w:val="00605406"/>
    <w:rsid w:val="006055DF"/>
    <w:rsid w:val="00606596"/>
    <w:rsid w:val="00606B6A"/>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9F"/>
    <w:rsid w:val="0062579B"/>
    <w:rsid w:val="0062606D"/>
    <w:rsid w:val="00627C41"/>
    <w:rsid w:val="006300EE"/>
    <w:rsid w:val="0063036C"/>
    <w:rsid w:val="00631492"/>
    <w:rsid w:val="006324EE"/>
    <w:rsid w:val="006327BE"/>
    <w:rsid w:val="006327DA"/>
    <w:rsid w:val="006331BD"/>
    <w:rsid w:val="00633D83"/>
    <w:rsid w:val="0063408A"/>
    <w:rsid w:val="00634AFD"/>
    <w:rsid w:val="00635BD7"/>
    <w:rsid w:val="0063604D"/>
    <w:rsid w:val="00640ACB"/>
    <w:rsid w:val="0064110E"/>
    <w:rsid w:val="00641400"/>
    <w:rsid w:val="00642860"/>
    <w:rsid w:val="00643646"/>
    <w:rsid w:val="00643FB6"/>
    <w:rsid w:val="00645AF8"/>
    <w:rsid w:val="00650461"/>
    <w:rsid w:val="006512E4"/>
    <w:rsid w:val="00651838"/>
    <w:rsid w:val="006526FB"/>
    <w:rsid w:val="00654315"/>
    <w:rsid w:val="00654E92"/>
    <w:rsid w:val="00654F2C"/>
    <w:rsid w:val="00655D4C"/>
    <w:rsid w:val="00656CA3"/>
    <w:rsid w:val="00656DF5"/>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5EBA"/>
    <w:rsid w:val="00676662"/>
    <w:rsid w:val="006772C8"/>
    <w:rsid w:val="0068046D"/>
    <w:rsid w:val="006806FF"/>
    <w:rsid w:val="006814E7"/>
    <w:rsid w:val="006840DB"/>
    <w:rsid w:val="0068424B"/>
    <w:rsid w:val="006845BF"/>
    <w:rsid w:val="00685417"/>
    <w:rsid w:val="00686E8F"/>
    <w:rsid w:val="00686FB2"/>
    <w:rsid w:val="006873A9"/>
    <w:rsid w:val="006877C1"/>
    <w:rsid w:val="00690422"/>
    <w:rsid w:val="00692831"/>
    <w:rsid w:val="00693655"/>
    <w:rsid w:val="00693A0E"/>
    <w:rsid w:val="00693B0A"/>
    <w:rsid w:val="00693FD9"/>
    <w:rsid w:val="00695639"/>
    <w:rsid w:val="00696390"/>
    <w:rsid w:val="00696CAF"/>
    <w:rsid w:val="00697CB8"/>
    <w:rsid w:val="006A554C"/>
    <w:rsid w:val="006A58AA"/>
    <w:rsid w:val="006A5DE6"/>
    <w:rsid w:val="006B0A31"/>
    <w:rsid w:val="006B339F"/>
    <w:rsid w:val="006B3B2B"/>
    <w:rsid w:val="006B4BCB"/>
    <w:rsid w:val="006B54D9"/>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4B0E"/>
    <w:rsid w:val="006E58B5"/>
    <w:rsid w:val="006E5C1D"/>
    <w:rsid w:val="006E64C8"/>
    <w:rsid w:val="006E75CD"/>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3C39"/>
    <w:rsid w:val="007340A5"/>
    <w:rsid w:val="00734532"/>
    <w:rsid w:val="0073513E"/>
    <w:rsid w:val="007364C6"/>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A0A"/>
    <w:rsid w:val="00773CB5"/>
    <w:rsid w:val="00776235"/>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97FCF"/>
    <w:rsid w:val="007A0BA4"/>
    <w:rsid w:val="007A18FE"/>
    <w:rsid w:val="007A288B"/>
    <w:rsid w:val="007A459A"/>
    <w:rsid w:val="007A4E79"/>
    <w:rsid w:val="007A4F4B"/>
    <w:rsid w:val="007A5955"/>
    <w:rsid w:val="007A657B"/>
    <w:rsid w:val="007A65E3"/>
    <w:rsid w:val="007A66D4"/>
    <w:rsid w:val="007A7CEE"/>
    <w:rsid w:val="007B263A"/>
    <w:rsid w:val="007B2718"/>
    <w:rsid w:val="007B2D91"/>
    <w:rsid w:val="007B3B40"/>
    <w:rsid w:val="007B3CDC"/>
    <w:rsid w:val="007B53FA"/>
    <w:rsid w:val="007B595E"/>
    <w:rsid w:val="007B5CAC"/>
    <w:rsid w:val="007B7220"/>
    <w:rsid w:val="007B78C9"/>
    <w:rsid w:val="007B7EB8"/>
    <w:rsid w:val="007B7FA6"/>
    <w:rsid w:val="007C1291"/>
    <w:rsid w:val="007C3397"/>
    <w:rsid w:val="007C33AC"/>
    <w:rsid w:val="007C35E8"/>
    <w:rsid w:val="007C3CA3"/>
    <w:rsid w:val="007C4676"/>
    <w:rsid w:val="007C5535"/>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4BB0"/>
    <w:rsid w:val="007F5B0D"/>
    <w:rsid w:val="007F5EB0"/>
    <w:rsid w:val="007F6A28"/>
    <w:rsid w:val="007F779F"/>
    <w:rsid w:val="007F77F1"/>
    <w:rsid w:val="007F7941"/>
    <w:rsid w:val="008021B4"/>
    <w:rsid w:val="008025CB"/>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3ACA"/>
    <w:rsid w:val="00825A13"/>
    <w:rsid w:val="0082697C"/>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174F"/>
    <w:rsid w:val="0085309B"/>
    <w:rsid w:val="00854054"/>
    <w:rsid w:val="008544CD"/>
    <w:rsid w:val="00854703"/>
    <w:rsid w:val="00856CF0"/>
    <w:rsid w:val="00856FFD"/>
    <w:rsid w:val="00857945"/>
    <w:rsid w:val="00861808"/>
    <w:rsid w:val="008619BF"/>
    <w:rsid w:val="00863F2A"/>
    <w:rsid w:val="00864A51"/>
    <w:rsid w:val="00865BFD"/>
    <w:rsid w:val="008708AF"/>
    <w:rsid w:val="00870BBE"/>
    <w:rsid w:val="00871D24"/>
    <w:rsid w:val="00872A94"/>
    <w:rsid w:val="00873435"/>
    <w:rsid w:val="0087376B"/>
    <w:rsid w:val="0087519F"/>
    <w:rsid w:val="0087774E"/>
    <w:rsid w:val="008802F0"/>
    <w:rsid w:val="008806DD"/>
    <w:rsid w:val="0088195D"/>
    <w:rsid w:val="00884787"/>
    <w:rsid w:val="00884C2D"/>
    <w:rsid w:val="00886133"/>
    <w:rsid w:val="00886617"/>
    <w:rsid w:val="00892BDD"/>
    <w:rsid w:val="008933A7"/>
    <w:rsid w:val="0089471B"/>
    <w:rsid w:val="008A01E9"/>
    <w:rsid w:val="008A09D3"/>
    <w:rsid w:val="008A1483"/>
    <w:rsid w:val="008A2241"/>
    <w:rsid w:val="008A490C"/>
    <w:rsid w:val="008A5A3F"/>
    <w:rsid w:val="008A5E4A"/>
    <w:rsid w:val="008A606D"/>
    <w:rsid w:val="008B00CA"/>
    <w:rsid w:val="008B2040"/>
    <w:rsid w:val="008B209D"/>
    <w:rsid w:val="008B4208"/>
    <w:rsid w:val="008B461D"/>
    <w:rsid w:val="008C449B"/>
    <w:rsid w:val="008C5A79"/>
    <w:rsid w:val="008C5C34"/>
    <w:rsid w:val="008C6BA8"/>
    <w:rsid w:val="008D0A96"/>
    <w:rsid w:val="008D2B69"/>
    <w:rsid w:val="008D6140"/>
    <w:rsid w:val="008E3E23"/>
    <w:rsid w:val="008E64E3"/>
    <w:rsid w:val="008E714D"/>
    <w:rsid w:val="008E7F64"/>
    <w:rsid w:val="008F01B8"/>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C1A"/>
    <w:rsid w:val="00917F99"/>
    <w:rsid w:val="009228F0"/>
    <w:rsid w:val="00923805"/>
    <w:rsid w:val="00924483"/>
    <w:rsid w:val="009250B9"/>
    <w:rsid w:val="009260FF"/>
    <w:rsid w:val="00926397"/>
    <w:rsid w:val="00930116"/>
    <w:rsid w:val="00931914"/>
    <w:rsid w:val="00933273"/>
    <w:rsid w:val="009336E4"/>
    <w:rsid w:val="0093745B"/>
    <w:rsid w:val="009403A7"/>
    <w:rsid w:val="009412C6"/>
    <w:rsid w:val="0094169C"/>
    <w:rsid w:val="00941B50"/>
    <w:rsid w:val="00941C83"/>
    <w:rsid w:val="0094242F"/>
    <w:rsid w:val="0094252E"/>
    <w:rsid w:val="0094328F"/>
    <w:rsid w:val="0094344E"/>
    <w:rsid w:val="00943C27"/>
    <w:rsid w:val="00945292"/>
    <w:rsid w:val="00945548"/>
    <w:rsid w:val="00945944"/>
    <w:rsid w:val="00946103"/>
    <w:rsid w:val="009505A7"/>
    <w:rsid w:val="0095084C"/>
    <w:rsid w:val="009514AC"/>
    <w:rsid w:val="00951723"/>
    <w:rsid w:val="00951DB8"/>
    <w:rsid w:val="00952330"/>
    <w:rsid w:val="009544CE"/>
    <w:rsid w:val="00954765"/>
    <w:rsid w:val="00954974"/>
    <w:rsid w:val="00955212"/>
    <w:rsid w:val="00955C56"/>
    <w:rsid w:val="00962496"/>
    <w:rsid w:val="00964E46"/>
    <w:rsid w:val="00965C35"/>
    <w:rsid w:val="00966E22"/>
    <w:rsid w:val="00967BE7"/>
    <w:rsid w:val="00972A41"/>
    <w:rsid w:val="009737C5"/>
    <w:rsid w:val="00973FD7"/>
    <w:rsid w:val="009745E8"/>
    <w:rsid w:val="00974A02"/>
    <w:rsid w:val="00974CBD"/>
    <w:rsid w:val="0097615A"/>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6F0E"/>
    <w:rsid w:val="00997391"/>
    <w:rsid w:val="009A00F8"/>
    <w:rsid w:val="009A077B"/>
    <w:rsid w:val="009A1E1E"/>
    <w:rsid w:val="009A28CD"/>
    <w:rsid w:val="009A2EE5"/>
    <w:rsid w:val="009A352A"/>
    <w:rsid w:val="009A3779"/>
    <w:rsid w:val="009A4A2D"/>
    <w:rsid w:val="009A4CCA"/>
    <w:rsid w:val="009A6069"/>
    <w:rsid w:val="009A7DFD"/>
    <w:rsid w:val="009B023A"/>
    <w:rsid w:val="009B0816"/>
    <w:rsid w:val="009B169B"/>
    <w:rsid w:val="009B1DCA"/>
    <w:rsid w:val="009B1E15"/>
    <w:rsid w:val="009B4E1A"/>
    <w:rsid w:val="009B657D"/>
    <w:rsid w:val="009B7CDA"/>
    <w:rsid w:val="009C1184"/>
    <w:rsid w:val="009C290D"/>
    <w:rsid w:val="009C2E10"/>
    <w:rsid w:val="009C46B8"/>
    <w:rsid w:val="009C5E3C"/>
    <w:rsid w:val="009C67B9"/>
    <w:rsid w:val="009C77B1"/>
    <w:rsid w:val="009D021C"/>
    <w:rsid w:val="009D35DE"/>
    <w:rsid w:val="009D39C6"/>
    <w:rsid w:val="009D415B"/>
    <w:rsid w:val="009D4D15"/>
    <w:rsid w:val="009D53B8"/>
    <w:rsid w:val="009D55BC"/>
    <w:rsid w:val="009D5AF1"/>
    <w:rsid w:val="009D72F7"/>
    <w:rsid w:val="009E1E66"/>
    <w:rsid w:val="009E2329"/>
    <w:rsid w:val="009E2EFA"/>
    <w:rsid w:val="009E468F"/>
    <w:rsid w:val="009E4BCB"/>
    <w:rsid w:val="009E4E7F"/>
    <w:rsid w:val="009F001E"/>
    <w:rsid w:val="009F0B7C"/>
    <w:rsid w:val="009F1A80"/>
    <w:rsid w:val="009F23F0"/>
    <w:rsid w:val="009F4246"/>
    <w:rsid w:val="009F46FC"/>
    <w:rsid w:val="009F4D74"/>
    <w:rsid w:val="009F5178"/>
    <w:rsid w:val="009F589A"/>
    <w:rsid w:val="009F5D46"/>
    <w:rsid w:val="009F6B8B"/>
    <w:rsid w:val="009F72A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25DC"/>
    <w:rsid w:val="00A23FA2"/>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53061"/>
    <w:rsid w:val="00A5358B"/>
    <w:rsid w:val="00A536D8"/>
    <w:rsid w:val="00A5423A"/>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6648B"/>
    <w:rsid w:val="00A708D7"/>
    <w:rsid w:val="00A71704"/>
    <w:rsid w:val="00A72881"/>
    <w:rsid w:val="00A743A5"/>
    <w:rsid w:val="00A748A4"/>
    <w:rsid w:val="00A75EEA"/>
    <w:rsid w:val="00A7635E"/>
    <w:rsid w:val="00A81114"/>
    <w:rsid w:val="00A811CE"/>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220"/>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0D1E"/>
    <w:rsid w:val="00B43399"/>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77C6C"/>
    <w:rsid w:val="00B80BCB"/>
    <w:rsid w:val="00B8244C"/>
    <w:rsid w:val="00B834F8"/>
    <w:rsid w:val="00B839F7"/>
    <w:rsid w:val="00B84B6D"/>
    <w:rsid w:val="00B84DCD"/>
    <w:rsid w:val="00B858CB"/>
    <w:rsid w:val="00B90993"/>
    <w:rsid w:val="00B92932"/>
    <w:rsid w:val="00B93FFD"/>
    <w:rsid w:val="00B9447C"/>
    <w:rsid w:val="00B95499"/>
    <w:rsid w:val="00B96B7B"/>
    <w:rsid w:val="00B96B8D"/>
    <w:rsid w:val="00BA0C20"/>
    <w:rsid w:val="00BA12B5"/>
    <w:rsid w:val="00BA2AC5"/>
    <w:rsid w:val="00BA3138"/>
    <w:rsid w:val="00BA329A"/>
    <w:rsid w:val="00BA410C"/>
    <w:rsid w:val="00BA6644"/>
    <w:rsid w:val="00BA788A"/>
    <w:rsid w:val="00BB2C80"/>
    <w:rsid w:val="00BC2D93"/>
    <w:rsid w:val="00BC3654"/>
    <w:rsid w:val="00BC38C5"/>
    <w:rsid w:val="00BC3CE1"/>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402D"/>
    <w:rsid w:val="00BE5DD3"/>
    <w:rsid w:val="00BE5F4B"/>
    <w:rsid w:val="00BE71B9"/>
    <w:rsid w:val="00BF00E2"/>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32B4"/>
    <w:rsid w:val="00C04163"/>
    <w:rsid w:val="00C04B81"/>
    <w:rsid w:val="00C11FB8"/>
    <w:rsid w:val="00C12300"/>
    <w:rsid w:val="00C133DC"/>
    <w:rsid w:val="00C141FA"/>
    <w:rsid w:val="00C144C9"/>
    <w:rsid w:val="00C14DCB"/>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3A4A"/>
    <w:rsid w:val="00C67694"/>
    <w:rsid w:val="00C67BA0"/>
    <w:rsid w:val="00C70DAF"/>
    <w:rsid w:val="00C70DD8"/>
    <w:rsid w:val="00C71DD9"/>
    <w:rsid w:val="00C71EF9"/>
    <w:rsid w:val="00C72A33"/>
    <w:rsid w:val="00C73AE0"/>
    <w:rsid w:val="00C74937"/>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2F7E"/>
    <w:rsid w:val="00C95289"/>
    <w:rsid w:val="00C95FC0"/>
    <w:rsid w:val="00C96A9E"/>
    <w:rsid w:val="00CA0021"/>
    <w:rsid w:val="00CA002C"/>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D9B"/>
    <w:rsid w:val="00CB409E"/>
    <w:rsid w:val="00CB4EF5"/>
    <w:rsid w:val="00CB50CD"/>
    <w:rsid w:val="00CB56BA"/>
    <w:rsid w:val="00CB5793"/>
    <w:rsid w:val="00CB5D4A"/>
    <w:rsid w:val="00CB5EA8"/>
    <w:rsid w:val="00CB62EF"/>
    <w:rsid w:val="00CB6C2D"/>
    <w:rsid w:val="00CB7900"/>
    <w:rsid w:val="00CC0312"/>
    <w:rsid w:val="00CC06E1"/>
    <w:rsid w:val="00CC09AB"/>
    <w:rsid w:val="00CC1985"/>
    <w:rsid w:val="00CC1D3F"/>
    <w:rsid w:val="00CC2A06"/>
    <w:rsid w:val="00CC3083"/>
    <w:rsid w:val="00CC45EF"/>
    <w:rsid w:val="00CC6A3B"/>
    <w:rsid w:val="00CC6BB9"/>
    <w:rsid w:val="00CD09D6"/>
    <w:rsid w:val="00CD2775"/>
    <w:rsid w:val="00CD2A72"/>
    <w:rsid w:val="00CD345B"/>
    <w:rsid w:val="00CD3C2F"/>
    <w:rsid w:val="00CD3F2A"/>
    <w:rsid w:val="00CE05B7"/>
    <w:rsid w:val="00CE14EE"/>
    <w:rsid w:val="00CE1C10"/>
    <w:rsid w:val="00CE2FCC"/>
    <w:rsid w:val="00CE4B67"/>
    <w:rsid w:val="00CE5AC0"/>
    <w:rsid w:val="00CE6208"/>
    <w:rsid w:val="00CE6BC6"/>
    <w:rsid w:val="00CF0EF0"/>
    <w:rsid w:val="00CF128B"/>
    <w:rsid w:val="00CF1CE4"/>
    <w:rsid w:val="00CF1EF0"/>
    <w:rsid w:val="00CF2CAD"/>
    <w:rsid w:val="00CF3140"/>
    <w:rsid w:val="00CF32BE"/>
    <w:rsid w:val="00CF37B8"/>
    <w:rsid w:val="00CF5638"/>
    <w:rsid w:val="00CF5F9B"/>
    <w:rsid w:val="00CF6394"/>
    <w:rsid w:val="00CF69D5"/>
    <w:rsid w:val="00CF79A7"/>
    <w:rsid w:val="00CF7FC8"/>
    <w:rsid w:val="00D03AB2"/>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77"/>
    <w:rsid w:val="00D2630E"/>
    <w:rsid w:val="00D264E5"/>
    <w:rsid w:val="00D2705F"/>
    <w:rsid w:val="00D2772A"/>
    <w:rsid w:val="00D320EC"/>
    <w:rsid w:val="00D32903"/>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41CA"/>
    <w:rsid w:val="00D557F1"/>
    <w:rsid w:val="00D55B7E"/>
    <w:rsid w:val="00D601D3"/>
    <w:rsid w:val="00D6110A"/>
    <w:rsid w:val="00D620C1"/>
    <w:rsid w:val="00D6216A"/>
    <w:rsid w:val="00D62258"/>
    <w:rsid w:val="00D62BF0"/>
    <w:rsid w:val="00D6464F"/>
    <w:rsid w:val="00D662C1"/>
    <w:rsid w:val="00D66DA3"/>
    <w:rsid w:val="00D67AA3"/>
    <w:rsid w:val="00D73438"/>
    <w:rsid w:val="00D74747"/>
    <w:rsid w:val="00D759F5"/>
    <w:rsid w:val="00D75EEE"/>
    <w:rsid w:val="00D760D1"/>
    <w:rsid w:val="00D77844"/>
    <w:rsid w:val="00D77BC3"/>
    <w:rsid w:val="00D77FCE"/>
    <w:rsid w:val="00D80579"/>
    <w:rsid w:val="00D8148B"/>
    <w:rsid w:val="00D82053"/>
    <w:rsid w:val="00D833F3"/>
    <w:rsid w:val="00D84398"/>
    <w:rsid w:val="00D84C34"/>
    <w:rsid w:val="00D8560C"/>
    <w:rsid w:val="00D866E4"/>
    <w:rsid w:val="00D875B0"/>
    <w:rsid w:val="00D90AD5"/>
    <w:rsid w:val="00D917EE"/>
    <w:rsid w:val="00D92149"/>
    <w:rsid w:val="00D95D71"/>
    <w:rsid w:val="00D9618E"/>
    <w:rsid w:val="00D96BF4"/>
    <w:rsid w:val="00D97768"/>
    <w:rsid w:val="00D97C62"/>
    <w:rsid w:val="00DA08DB"/>
    <w:rsid w:val="00DA0A37"/>
    <w:rsid w:val="00DA1324"/>
    <w:rsid w:val="00DA1ADC"/>
    <w:rsid w:val="00DA2164"/>
    <w:rsid w:val="00DA2C3E"/>
    <w:rsid w:val="00DA33A3"/>
    <w:rsid w:val="00DA4349"/>
    <w:rsid w:val="00DA4CBC"/>
    <w:rsid w:val="00DA6A0C"/>
    <w:rsid w:val="00DB03E9"/>
    <w:rsid w:val="00DB0B35"/>
    <w:rsid w:val="00DB11ED"/>
    <w:rsid w:val="00DB39E4"/>
    <w:rsid w:val="00DB4E69"/>
    <w:rsid w:val="00DB582B"/>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3B4"/>
    <w:rsid w:val="00DF0FA1"/>
    <w:rsid w:val="00DF2DB5"/>
    <w:rsid w:val="00DF4AF7"/>
    <w:rsid w:val="00DF51A6"/>
    <w:rsid w:val="00DF54BF"/>
    <w:rsid w:val="00DF7452"/>
    <w:rsid w:val="00DF7DD7"/>
    <w:rsid w:val="00E00E94"/>
    <w:rsid w:val="00E0159E"/>
    <w:rsid w:val="00E02A17"/>
    <w:rsid w:val="00E03477"/>
    <w:rsid w:val="00E06C8D"/>
    <w:rsid w:val="00E07E5D"/>
    <w:rsid w:val="00E1265F"/>
    <w:rsid w:val="00E13220"/>
    <w:rsid w:val="00E1356E"/>
    <w:rsid w:val="00E13A04"/>
    <w:rsid w:val="00E13CB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2D2C"/>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2D1"/>
    <w:rsid w:val="00E563F1"/>
    <w:rsid w:val="00E61F82"/>
    <w:rsid w:val="00E63972"/>
    <w:rsid w:val="00E63D29"/>
    <w:rsid w:val="00E64608"/>
    <w:rsid w:val="00E64F48"/>
    <w:rsid w:val="00E65571"/>
    <w:rsid w:val="00E66FFD"/>
    <w:rsid w:val="00E67067"/>
    <w:rsid w:val="00E67476"/>
    <w:rsid w:val="00E674A3"/>
    <w:rsid w:val="00E67A60"/>
    <w:rsid w:val="00E70DA7"/>
    <w:rsid w:val="00E71425"/>
    <w:rsid w:val="00E71BF0"/>
    <w:rsid w:val="00E71ED2"/>
    <w:rsid w:val="00E7225A"/>
    <w:rsid w:val="00E72FF3"/>
    <w:rsid w:val="00E74224"/>
    <w:rsid w:val="00E74574"/>
    <w:rsid w:val="00E803CD"/>
    <w:rsid w:val="00E81D3E"/>
    <w:rsid w:val="00E829DC"/>
    <w:rsid w:val="00E82FA5"/>
    <w:rsid w:val="00E84373"/>
    <w:rsid w:val="00E84739"/>
    <w:rsid w:val="00E8526A"/>
    <w:rsid w:val="00E8526B"/>
    <w:rsid w:val="00E85CA6"/>
    <w:rsid w:val="00E85CAD"/>
    <w:rsid w:val="00E86EEE"/>
    <w:rsid w:val="00E90D99"/>
    <w:rsid w:val="00E9134B"/>
    <w:rsid w:val="00E91D7D"/>
    <w:rsid w:val="00E926CB"/>
    <w:rsid w:val="00E94397"/>
    <w:rsid w:val="00E94931"/>
    <w:rsid w:val="00E94A5C"/>
    <w:rsid w:val="00E955B0"/>
    <w:rsid w:val="00E96D1C"/>
    <w:rsid w:val="00E9770C"/>
    <w:rsid w:val="00EA22B1"/>
    <w:rsid w:val="00EA35EB"/>
    <w:rsid w:val="00EA439A"/>
    <w:rsid w:val="00EA6147"/>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0581"/>
    <w:rsid w:val="00ED1062"/>
    <w:rsid w:val="00ED2F8A"/>
    <w:rsid w:val="00ED41BB"/>
    <w:rsid w:val="00ED4B77"/>
    <w:rsid w:val="00ED5690"/>
    <w:rsid w:val="00ED7B80"/>
    <w:rsid w:val="00EE0AA9"/>
    <w:rsid w:val="00EE15F2"/>
    <w:rsid w:val="00EE1623"/>
    <w:rsid w:val="00EE20FC"/>
    <w:rsid w:val="00EE24E7"/>
    <w:rsid w:val="00EE3511"/>
    <w:rsid w:val="00EE43AC"/>
    <w:rsid w:val="00EE508A"/>
    <w:rsid w:val="00EE5B03"/>
    <w:rsid w:val="00EE5E53"/>
    <w:rsid w:val="00EE7FC3"/>
    <w:rsid w:val="00EF0327"/>
    <w:rsid w:val="00EF2388"/>
    <w:rsid w:val="00EF2FB0"/>
    <w:rsid w:val="00EF3984"/>
    <w:rsid w:val="00EF3FEC"/>
    <w:rsid w:val="00EF54E3"/>
    <w:rsid w:val="00EF610D"/>
    <w:rsid w:val="00EF6B23"/>
    <w:rsid w:val="00F018E3"/>
    <w:rsid w:val="00F01B93"/>
    <w:rsid w:val="00F03A8D"/>
    <w:rsid w:val="00F044EF"/>
    <w:rsid w:val="00F05AC7"/>
    <w:rsid w:val="00F066D4"/>
    <w:rsid w:val="00F06AB9"/>
    <w:rsid w:val="00F06E78"/>
    <w:rsid w:val="00F103C9"/>
    <w:rsid w:val="00F11421"/>
    <w:rsid w:val="00F126EA"/>
    <w:rsid w:val="00F14DE3"/>
    <w:rsid w:val="00F158C2"/>
    <w:rsid w:val="00F1649E"/>
    <w:rsid w:val="00F21BC2"/>
    <w:rsid w:val="00F229EE"/>
    <w:rsid w:val="00F22BDE"/>
    <w:rsid w:val="00F22E2C"/>
    <w:rsid w:val="00F24888"/>
    <w:rsid w:val="00F2558F"/>
    <w:rsid w:val="00F258E7"/>
    <w:rsid w:val="00F26672"/>
    <w:rsid w:val="00F26EC0"/>
    <w:rsid w:val="00F27175"/>
    <w:rsid w:val="00F30C1C"/>
    <w:rsid w:val="00F3173F"/>
    <w:rsid w:val="00F31CE5"/>
    <w:rsid w:val="00F33656"/>
    <w:rsid w:val="00F338B7"/>
    <w:rsid w:val="00F33F65"/>
    <w:rsid w:val="00F34174"/>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EC5"/>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57D4"/>
    <w:rsid w:val="00F86103"/>
    <w:rsid w:val="00F86FE9"/>
    <w:rsid w:val="00F87382"/>
    <w:rsid w:val="00F875C4"/>
    <w:rsid w:val="00F90F2F"/>
    <w:rsid w:val="00F92BDB"/>
    <w:rsid w:val="00F9387A"/>
    <w:rsid w:val="00F9407B"/>
    <w:rsid w:val="00F94EF5"/>
    <w:rsid w:val="00FA072F"/>
    <w:rsid w:val="00FA159C"/>
    <w:rsid w:val="00FA21AB"/>
    <w:rsid w:val="00FA32DF"/>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649"/>
    <w:rsid w:val="00FC6B48"/>
    <w:rsid w:val="00FD04F6"/>
    <w:rsid w:val="00FD15B5"/>
    <w:rsid w:val="00FD212D"/>
    <w:rsid w:val="00FD391E"/>
    <w:rsid w:val="00FD4AB2"/>
    <w:rsid w:val="00FD4CFD"/>
    <w:rsid w:val="00FD525D"/>
    <w:rsid w:val="00FD62A9"/>
    <w:rsid w:val="00FE2C38"/>
    <w:rsid w:val="00FE3456"/>
    <w:rsid w:val="00FE3889"/>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3.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514D62-1CF9-484E-9322-62A206454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21</Pages>
  <Words>22295</Words>
  <Characters>127087</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130</cp:revision>
  <dcterms:created xsi:type="dcterms:W3CDTF">2022-04-19T19:36:00Z</dcterms:created>
  <dcterms:modified xsi:type="dcterms:W3CDTF">2022-05-08T20:25:00Z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id="0s8Zdnir"/&gt;&lt;style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