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454785E9"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r w:rsidR="00D917EE" w:rsidRPr="000D14B3">
        <w:rPr>
          <w:bCs/>
        </w:rPr>
        <w:t xml:space="preserve"> potential</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29CCC6BA" w:rsidR="005A0D90" w:rsidRPr="000D14B3" w:rsidRDefault="002357CF" w:rsidP="00E71425">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proofErr w:type="spellStart"/>
      <w:r w:rsidR="00F439F4" w:rsidRPr="000D14B3">
        <w:t>Chilko</w:t>
      </w:r>
      <w:proofErr w:type="spellEnd"/>
      <w:r w:rsidR="00F439F4" w:rsidRPr="000D14B3">
        <w:t xml:space="preserve"> Lake, British Columbia, Canada,</w:t>
      </w:r>
      <w:r w:rsidR="000524EE" w:rsidRPr="000D14B3">
        <w:t xml:space="preserve"> large-scale </w:t>
      </w:r>
      <w:proofErr w:type="gramStart"/>
      <w:r w:rsidR="000524EE" w:rsidRPr="000D14B3">
        <w:t>telemetry</w:t>
      </w:r>
      <w:proofErr w:type="gramEnd"/>
      <w:r w:rsidR="000524EE" w:rsidRPr="000D14B3">
        <w:t xml:space="preserve">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r w:rsidR="00FC009C" w:rsidRPr="000D14B3">
        <w:t xml:space="preserve"> </w:t>
      </w:r>
      <w:r w:rsidR="000524EE" w:rsidRPr="000D14B3">
        <w:t xml:space="preserve">It is uncertain if these predator-prey patterns exist </w:t>
      </w:r>
      <w:r w:rsidR="005960B7" w:rsidRPr="000D14B3">
        <w:t>at finer spatial scales. 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closely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consistent with observations at broader scales</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r w:rsidR="00595772" w:rsidRPr="000D14B3">
        <w:t xml:space="preserve">These results </w:t>
      </w:r>
      <w:r w:rsidR="00516493" w:rsidRPr="000D14B3">
        <w:t xml:space="preserve">provide further evidence </w:t>
      </w:r>
      <w:r w:rsidR="0040114D" w:rsidRPr="000D14B3">
        <w:t>that the migrations of Sockeye S</w:t>
      </w:r>
      <w:r w:rsidR="00C0286D" w:rsidRPr="000D14B3">
        <w:t>al</w:t>
      </w:r>
      <w:r w:rsidR="0040114D" w:rsidRPr="000D14B3">
        <w:t xml:space="preserve">mon smolts affect the behavior of Bull Trout and are important to this predator’s </w:t>
      </w:r>
      <w:proofErr w:type="gramStart"/>
      <w:r w:rsidR="0040114D" w:rsidRPr="000D14B3">
        <w:t>ecology</w:t>
      </w:r>
      <w:r w:rsidR="00873435" w:rsidRPr="000D14B3">
        <w:t xml:space="preserve">, </w:t>
      </w:r>
      <w:r w:rsidR="005A0D90" w:rsidRPr="000D14B3">
        <w:t>and</w:t>
      </w:r>
      <w:proofErr w:type="gramEnd"/>
      <w:r w:rsidR="005A0D90" w:rsidRPr="000D14B3">
        <w:t xml:space="preserve"> provides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r w:rsidR="00C80235" w:rsidRPr="000D14B3">
        <w:t>.</w:t>
      </w:r>
    </w:p>
    <w:p w14:paraId="30B53DA2" w14:textId="77777777" w:rsidR="00BF7F33" w:rsidRPr="000D14B3" w:rsidRDefault="00BF7F33" w:rsidP="00E71425">
      <w:pPr>
        <w:spacing w:line="480" w:lineRule="auto"/>
      </w:pPr>
    </w:p>
    <w:p w14:paraId="335566FB" w14:textId="2D5F1067" w:rsidR="00AE3472" w:rsidRDefault="00AE3472" w:rsidP="00074367">
      <w:pPr>
        <w:pStyle w:val="Heading1"/>
        <w:rPr>
          <w:rFonts w:ascii="Times New Roman" w:hAnsi="Times New Roman" w:cs="Times New Roman"/>
          <w:sz w:val="24"/>
          <w:szCs w:val="24"/>
        </w:rPr>
      </w:pPr>
    </w:p>
    <w:p w14:paraId="72D0E255" w14:textId="014F4F65" w:rsidR="00A743A5" w:rsidRDefault="00A743A5" w:rsidP="00074367">
      <w:pPr>
        <w:pStyle w:val="Heading1"/>
      </w:pPr>
    </w:p>
    <w:p w14:paraId="5AA57BD4" w14:textId="4C23F017" w:rsidR="005C68A1" w:rsidRDefault="005C68A1" w:rsidP="005C68A1"/>
    <w:p w14:paraId="19BE6FF2" w14:textId="79366885" w:rsidR="005C68A1" w:rsidRDefault="005C68A1" w:rsidP="005C68A1"/>
    <w:p w14:paraId="3754B638" w14:textId="42275CC4" w:rsidR="005C68A1" w:rsidRDefault="005C68A1" w:rsidP="005C68A1"/>
    <w:p w14:paraId="7B1EACC2" w14:textId="77777777" w:rsidR="005C68A1" w:rsidRPr="005C68A1" w:rsidRDefault="005C68A1" w:rsidP="005C68A1"/>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18A96C81" w14:textId="5F705EF9" w:rsidR="00740254" w:rsidRPr="00403DF8" w:rsidRDefault="00B04366" w:rsidP="00277F7F">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277F7F">
        <w:rPr>
          <w:rFonts w:ascii="Times New Roman" w:hAnsi="Times New Roman" w:cs="Times New Roman"/>
          <w:iCs/>
          <w:color w:val="202122"/>
          <w:sz w:val="24"/>
          <w:szCs w:val="24"/>
        </w:rPr>
        <w:t>economically</w:t>
      </w:r>
      <w:r w:rsidR="00D05369">
        <w:rPr>
          <w:rFonts w:ascii="Times New Roman" w:hAnsi="Times New Roman" w:cs="Times New Roman"/>
          <w:iCs/>
          <w:color w:val="202122"/>
          <w:sz w:val="24"/>
          <w:szCs w:val="24"/>
        </w:rPr>
        <w:t>,</w:t>
      </w:r>
      <w:r w:rsidR="00A86EB6">
        <w:rPr>
          <w:rFonts w:ascii="Times New Roman" w:hAnsi="Times New Roman" w:cs="Times New Roman"/>
          <w:iCs/>
          <w:color w:val="202122"/>
          <w:sz w:val="24"/>
          <w:szCs w:val="24"/>
        </w:rPr>
        <w:t xml:space="preserve"> </w:t>
      </w:r>
      <w:r w:rsidR="00782F5F">
        <w:rPr>
          <w:rFonts w:ascii="Times New Roman" w:hAnsi="Times New Roman" w:cs="Times New Roman"/>
          <w:iCs/>
          <w:color w:val="202122"/>
          <w:sz w:val="24"/>
          <w:szCs w:val="24"/>
        </w:rPr>
        <w:t>ecologically</w:t>
      </w:r>
      <w:r w:rsidR="00A86EB6">
        <w:rPr>
          <w:rFonts w:ascii="Times New Roman" w:hAnsi="Times New Roman" w:cs="Times New Roman"/>
          <w:iCs/>
          <w:color w:val="202122"/>
          <w:sz w:val="24"/>
          <w:szCs w:val="24"/>
        </w:rPr>
        <w:t>,</w:t>
      </w:r>
      <w:r w:rsidR="00D05369">
        <w:rPr>
          <w:rFonts w:ascii="Times New Roman" w:hAnsi="Times New Roman" w:cs="Times New Roman"/>
          <w:iCs/>
          <w:color w:val="202122"/>
          <w:sz w:val="24"/>
          <w:szCs w:val="24"/>
        </w:rPr>
        <w:t xml:space="preserve"> and culturally valuable</w:t>
      </w:r>
      <w:r w:rsidR="00DA1324" w:rsidRPr="00E02A17">
        <w:rPr>
          <w:rFonts w:ascii="Times New Roman" w:hAnsi="Times New Roman" w:cs="Times New Roman"/>
          <w:iCs/>
          <w:color w:val="202122"/>
          <w:sz w:val="24"/>
          <w:szCs w:val="24"/>
        </w:rPr>
        <w:t xml:space="preserve">. </w:t>
      </w:r>
      <w:r w:rsidR="00BF3EB2">
        <w:rPr>
          <w:rFonts w:ascii="Times New Roman" w:hAnsi="Times New Roman" w:cs="Times New Roman"/>
          <w:iCs/>
          <w:color w:val="202122"/>
          <w:sz w:val="24"/>
          <w:szCs w:val="24"/>
        </w:rPr>
        <w:t xml:space="preserve">Specifically, </w:t>
      </w:r>
      <w:r w:rsidR="001616FB">
        <w:rPr>
          <w:rFonts w:ascii="Times New Roman" w:hAnsi="Times New Roman" w:cs="Times New Roman"/>
          <w:iCs/>
          <w:color w:val="202122"/>
          <w:sz w:val="24"/>
          <w:szCs w:val="24"/>
        </w:rPr>
        <w:t>Pacific Salmon</w:t>
      </w:r>
      <w:r w:rsidR="00BD094E" w:rsidRPr="00BD094E">
        <w:rPr>
          <w:rFonts w:ascii="Times New Roman" w:hAnsi="Times New Roman" w:cs="Times New Roman"/>
          <w:sz w:val="24"/>
          <w:szCs w:val="24"/>
        </w:rPr>
        <w:t xml:space="preserve"> </w:t>
      </w:r>
      <w:r w:rsidR="00074776">
        <w:rPr>
          <w:rFonts w:ascii="Times New Roman" w:hAnsi="Times New Roman" w:cs="Times New Roman"/>
          <w:sz w:val="24"/>
          <w:szCs w:val="24"/>
        </w:rPr>
        <w:t>contribute</w:t>
      </w:r>
      <w:r w:rsidR="00BD094E">
        <w:rPr>
          <w:rFonts w:ascii="Times New Roman" w:hAnsi="Times New Roman" w:cs="Times New Roman"/>
          <w:sz w:val="24"/>
          <w:szCs w:val="24"/>
        </w:rPr>
        <w:t xml:space="preserve"> approximately $2850 million in GDP</w:t>
      </w:r>
      <w:r w:rsidR="0097615A">
        <w:rPr>
          <w:rFonts w:ascii="Times New Roman" w:hAnsi="Times New Roman" w:cs="Times New Roman"/>
          <w:sz w:val="24"/>
          <w:szCs w:val="24"/>
        </w:rPr>
        <w:t xml:space="preserve"> </w:t>
      </w:r>
      <w:r w:rsidR="001153CD">
        <w:rPr>
          <w:rFonts w:ascii="Times New Roman" w:hAnsi="Times New Roman" w:cs="Times New Roman"/>
          <w:sz w:val="24"/>
          <w:szCs w:val="24"/>
        </w:rPr>
        <w:t>to</w:t>
      </w:r>
      <w:r w:rsidR="0097615A">
        <w:rPr>
          <w:rFonts w:ascii="Times New Roman" w:hAnsi="Times New Roman" w:cs="Times New Roman"/>
          <w:sz w:val="24"/>
          <w:szCs w:val="24"/>
        </w:rPr>
        <w:t xml:space="preserve"> the Pacific Northwest Salmon 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1268DA">
        <w:rPr>
          <w:rFonts w:ascii="Times New Roman" w:hAnsi="Times New Roman" w:cs="Times New Roman"/>
          <w:iCs/>
          <w:color w:val="202122"/>
          <w:sz w:val="24"/>
          <w:szCs w:val="24"/>
        </w:rPr>
        <w:t xml:space="preserve">,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 xml:space="preserve">adult salmon carcasses contribute significant sources of nutrients 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habitats</w:t>
      </w:r>
      <w:r w:rsidR="00F9387A">
        <w:rPr>
          <w:rFonts w:ascii="Times New Roman" w:hAnsi="Times New Roman" w:cs="Times New Roman"/>
          <w:iCs/>
          <w:color w:val="202122"/>
          <w:sz w:val="24"/>
          <w:szCs w:val="24"/>
        </w:rPr>
        <w:t xml:space="preserve">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277F7F">
        <w:rPr>
          <w:rFonts w:ascii="Times New Roman" w:hAnsi="Times New Roman" w:cs="Times New Roman"/>
          <w:sz w:val="24"/>
          <w:szCs w:val="24"/>
        </w:rPr>
        <w:t>,</w:t>
      </w:r>
      <w:r w:rsidR="00357340">
        <w:rPr>
          <w:rFonts w:ascii="Times New Roman" w:hAnsi="Times New Roman" w:cs="Times New Roman"/>
          <w:iCs/>
          <w:color w:val="202122"/>
          <w:sz w:val="24"/>
          <w:szCs w:val="24"/>
        </w:rPr>
        <w:t xml:space="preserve"> and are integral</w:t>
      </w:r>
      <w:r w:rsidR="00CD2A72">
        <w:rPr>
          <w:rFonts w:ascii="Times New Roman" w:hAnsi="Times New Roman" w:cs="Times New Roman"/>
          <w:iCs/>
          <w:color w:val="202122"/>
          <w:sz w:val="24"/>
          <w:szCs w:val="24"/>
        </w:rPr>
        <w:t xml:space="preserve"> to the culture, livelihoods, and identity of the Pacific First Nations</w:t>
      </w:r>
      <w:r w:rsidR="00964E46">
        <w:rPr>
          <w:rFonts w:ascii="Times New Roman" w:hAnsi="Times New Roman" w:cs="Times New Roman"/>
          <w:iCs/>
          <w:color w:val="202122"/>
          <w:sz w:val="24"/>
          <w:szCs w:val="24"/>
        </w:rPr>
        <w:t>.</w:t>
      </w:r>
      <w:r w:rsidR="00276BD0">
        <w:rPr>
          <w:rFonts w:ascii="Times New Roman" w:hAnsi="Times New Roman" w:cs="Times New Roman"/>
          <w:iCs/>
          <w:color w:val="202122"/>
          <w:sz w:val="24"/>
          <w:szCs w:val="24"/>
        </w:rPr>
        <w:t xml:space="preserve"> </w:t>
      </w:r>
      <w:r w:rsidR="007F7941" w:rsidRPr="000D14B3">
        <w:rPr>
          <w:rFonts w:ascii="Times New Roman" w:hAnsi="Times New Roman" w:cs="Times New Roman"/>
          <w:sz w:val="24"/>
          <w:szCs w:val="24"/>
        </w:rPr>
        <w:t>Juvenile</w:t>
      </w:r>
      <w:r w:rsidR="00256493" w:rsidRPr="00E02A17">
        <w:rPr>
          <w:rFonts w:ascii="Times New Roman" w:hAnsi="Times New Roman" w:cs="Times New Roman"/>
          <w:sz w:val="24"/>
          <w:szCs w:val="24"/>
        </w:rPr>
        <w:t xml:space="preserve"> salmon begin their downstream migration into the open ocean, </w:t>
      </w:r>
      <w:r w:rsidR="0063036C" w:rsidRPr="000D14B3">
        <w:rPr>
          <w:rFonts w:ascii="Times New Roman" w:hAnsi="Times New Roman" w:cs="Times New Roman"/>
          <w:sz w:val="24"/>
          <w:szCs w:val="24"/>
        </w:rPr>
        <w:t>and</w:t>
      </w:r>
      <w:r w:rsidR="0063036C" w:rsidRPr="00E02A17">
        <w:rPr>
          <w:rFonts w:ascii="Times New Roman" w:hAnsi="Times New Roman" w:cs="Times New Roman"/>
          <w:sz w:val="24"/>
          <w:szCs w:val="24"/>
        </w:rPr>
        <w:t xml:space="preserve"> </w:t>
      </w:r>
      <w:r w:rsidR="00256493" w:rsidRPr="00E02A17">
        <w:rPr>
          <w:rFonts w:ascii="Times New Roman" w:hAnsi="Times New Roman" w:cs="Times New Roman"/>
          <w:sz w:val="24"/>
          <w:szCs w:val="24"/>
        </w:rPr>
        <w:t xml:space="preserve">undergo a suite of </w:t>
      </w:r>
      <w:r w:rsidR="00114678" w:rsidRPr="00E02A17">
        <w:rPr>
          <w:rFonts w:ascii="Times New Roman" w:hAnsi="Times New Roman" w:cs="Times New Roman"/>
          <w:sz w:val="24"/>
          <w:szCs w:val="24"/>
        </w:rPr>
        <w:t xml:space="preserve">behavioral and physiological changes </w:t>
      </w:r>
      <w:r w:rsidR="00362A11" w:rsidRPr="00E02A17">
        <w:rPr>
          <w:rFonts w:ascii="Times New Roman" w:hAnsi="Times New Roman" w:cs="Times New Roman"/>
          <w:sz w:val="24"/>
          <w:szCs w:val="24"/>
        </w:rPr>
        <w:t xml:space="preserve">(aka </w:t>
      </w:r>
      <w:proofErr w:type="spellStart"/>
      <w:r w:rsidR="00114678" w:rsidRPr="00E02A17">
        <w:rPr>
          <w:rFonts w:ascii="Times New Roman" w:hAnsi="Times New Roman" w:cs="Times New Roman"/>
          <w:sz w:val="24"/>
          <w:szCs w:val="24"/>
        </w:rPr>
        <w:t>smoltification</w:t>
      </w:r>
      <w:proofErr w:type="spellEnd"/>
      <w:r w:rsidR="00362A11" w:rsidRPr="00E02A17">
        <w:rPr>
          <w:rFonts w:ascii="Times New Roman" w:hAnsi="Times New Roman" w:cs="Times New Roman"/>
          <w:sz w:val="24"/>
          <w:szCs w:val="24"/>
        </w:rPr>
        <w:t>)</w:t>
      </w:r>
      <w:r w:rsidR="00114678" w:rsidRPr="00E02A17">
        <w:rPr>
          <w:rFonts w:ascii="Times New Roman" w:hAnsi="Times New Roman" w:cs="Times New Roman"/>
          <w:sz w:val="24"/>
          <w:szCs w:val="24"/>
        </w:rPr>
        <w:t xml:space="preserve"> in order to </w:t>
      </w:r>
      <w:r w:rsidR="00362A11" w:rsidRPr="00E02A17">
        <w:rPr>
          <w:rFonts w:ascii="Times New Roman" w:hAnsi="Times New Roman" w:cs="Times New Roman"/>
          <w:sz w:val="24"/>
          <w:szCs w:val="24"/>
        </w:rPr>
        <w:t>cope with</w:t>
      </w:r>
      <w:r w:rsidR="00114678" w:rsidRPr="00E02A17">
        <w:rPr>
          <w:rFonts w:ascii="Times New Roman" w:hAnsi="Times New Roman" w:cs="Times New Roman"/>
          <w:sz w:val="24"/>
          <w:szCs w:val="24"/>
        </w:rPr>
        <w:t xml:space="preserve"> higher salinity environments</w:t>
      </w:r>
      <w:r w:rsidR="00795E38" w:rsidRPr="00E02A17">
        <w:rPr>
          <w:rFonts w:ascii="Times New Roman" w:hAnsi="Times New Roman" w:cs="Times New Roman"/>
          <w:sz w:val="24"/>
          <w:szCs w:val="24"/>
        </w:rPr>
        <w:t xml:space="preserve"> </w:t>
      </w:r>
      <w:r w:rsidR="00795E38" w:rsidRPr="00AA1961">
        <w:rPr>
          <w:rFonts w:ascii="Times New Roman" w:hAnsi="Times New Roman" w:cs="Times New Roman"/>
          <w:sz w:val="24"/>
          <w:szCs w:val="24"/>
        </w:rPr>
        <w:fldChar w:fldCharType="begin"/>
      </w:r>
      <w:r w:rsidR="00B45D97" w:rsidRPr="00E02A17">
        <w:rPr>
          <w:rFonts w:ascii="Times New Roman" w:hAnsi="Times New Roman" w:cs="Times New Roman"/>
          <w:sz w:val="24"/>
          <w:szCs w:val="24"/>
        </w:rPr>
        <w: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795E38" w:rsidRPr="00AA1961">
        <w:rPr>
          <w:rFonts w:ascii="Times New Roman" w:hAnsi="Times New Roman" w:cs="Times New Roman"/>
          <w:sz w:val="24"/>
          <w:szCs w:val="24"/>
        </w:rPr>
        <w:fldChar w:fldCharType="separate"/>
      </w:r>
      <w:r w:rsidR="00D119AF" w:rsidRPr="00E02A17">
        <w:rPr>
          <w:rFonts w:ascii="Times New Roman" w:hAnsi="Times New Roman" w:cs="Times New Roman"/>
          <w:noProof/>
          <w:sz w:val="24"/>
          <w:szCs w:val="24"/>
        </w:rPr>
        <w:t>(Young et al. 1989)</w:t>
      </w:r>
      <w:r w:rsidR="00795E38" w:rsidRPr="00AA1961">
        <w:rPr>
          <w:rFonts w:ascii="Times New Roman" w:hAnsi="Times New Roman" w:cs="Times New Roman"/>
          <w:sz w:val="24"/>
          <w:szCs w:val="24"/>
        </w:rPr>
        <w:fldChar w:fldCharType="end"/>
      </w:r>
      <w:r w:rsidR="00114678" w:rsidRPr="00E02A17">
        <w:rPr>
          <w:rFonts w:ascii="Times New Roman" w:hAnsi="Times New Roman" w:cs="Times New Roman"/>
          <w:sz w:val="24"/>
          <w:szCs w:val="24"/>
        </w:rPr>
        <w:t>.</w:t>
      </w:r>
      <w:r w:rsidR="002205A8" w:rsidRPr="00E02A17">
        <w:rPr>
          <w:rFonts w:ascii="Times New Roman" w:hAnsi="Times New Roman" w:cs="Times New Roman"/>
          <w:sz w:val="24"/>
          <w:szCs w:val="24"/>
        </w:rPr>
        <w:t xml:space="preserve"> </w:t>
      </w:r>
      <w:r w:rsidR="00740254" w:rsidRPr="00E02A17">
        <w:rPr>
          <w:rFonts w:ascii="Times New Roman" w:hAnsi="Times New Roman" w:cs="Times New Roman"/>
          <w:sz w:val="24"/>
          <w:szCs w:val="24"/>
        </w:rPr>
        <w:t xml:space="preserve">As smolts begin their downstream migration, they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 xml:space="preserve">birds including Western Gulls </w:t>
      </w:r>
      <w:r w:rsidR="00222445" w:rsidRPr="00E02A17">
        <w:rPr>
          <w:rFonts w:ascii="Times New Roman" w:hAnsi="Times New Roman" w:cs="Times New Roman"/>
          <w:color w:val="202122"/>
          <w:sz w:val="24"/>
          <w:szCs w:val="24"/>
          <w:highlight w:val="white"/>
        </w:rPr>
        <w:t>(</w:t>
      </w:r>
      <w:r w:rsidR="006D3898" w:rsidRPr="00E02A17">
        <w:rPr>
          <w:rFonts w:ascii="Times New Roman" w:hAnsi="Times New Roman" w:cs="Times New Roman"/>
          <w:i/>
          <w:iCs/>
          <w:color w:val="202122"/>
          <w:sz w:val="24"/>
          <w:szCs w:val="24"/>
          <w:highlight w:val="white"/>
        </w:rPr>
        <w:t>Larus occidentalis</w:t>
      </w:r>
      <w:r w:rsidR="00EB7BFF" w:rsidRPr="00E02A17">
        <w:rPr>
          <w:rFonts w:ascii="Times New Roman" w:hAnsi="Times New Roman" w:cs="Times New Roman"/>
          <w:color w:val="202122"/>
          <w:sz w:val="24"/>
          <w:szCs w:val="24"/>
          <w:highlight w:val="white"/>
        </w:rPr>
        <w:t xml:space="preserve">) </w:t>
      </w:r>
      <w:r w:rsidR="00CB2878" w:rsidRPr="000D14B3">
        <w:rPr>
          <w:rFonts w:ascii="Times New Roman" w:hAnsi="Times New Roman" w:cs="Times New Roman"/>
          <w:color w:val="202122"/>
          <w:sz w:val="24"/>
          <w:szCs w:val="24"/>
          <w:highlight w:val="white"/>
        </w:rPr>
        <w:t xml:space="preserve">and </w:t>
      </w:r>
      <w:r w:rsidR="00EB7BFF" w:rsidRPr="009F6B8B">
        <w:rPr>
          <w:rFonts w:ascii="Times New Roman" w:hAnsi="Times New Roman" w:cs="Times New Roman"/>
          <w:color w:val="202122"/>
          <w:sz w:val="24"/>
          <w:szCs w:val="24"/>
          <w:highlight w:val="white"/>
        </w:rPr>
        <w:t>cormorants (</w:t>
      </w:r>
      <w:r w:rsidR="00EB7BFF" w:rsidRPr="009F6B8B">
        <w:rPr>
          <w:rFonts w:ascii="Times New Roman" w:hAnsi="Times New Roman" w:cs="Times New Roman"/>
          <w:i/>
          <w:iCs/>
          <w:color w:val="202122"/>
          <w:sz w:val="24"/>
          <w:szCs w:val="24"/>
          <w:highlight w:val="white"/>
        </w:rPr>
        <w:t>Phalacrocorax carbo</w:t>
      </w:r>
      <w:r w:rsidR="00EB7BFF" w:rsidRPr="009F6B8B">
        <w:rPr>
          <w:rFonts w:ascii="Times New Roman" w:hAnsi="Times New Roman" w:cs="Times New Roman"/>
          <w:color w:val="202122"/>
          <w:sz w:val="24"/>
          <w:szCs w:val="24"/>
          <w:highlight w:val="white"/>
        </w:rPr>
        <w:t>)</w:t>
      </w:r>
      <w:r w:rsidR="00B70C30" w:rsidRPr="009F6B8B">
        <w:rPr>
          <w:rFonts w:ascii="Times New Roman" w:hAnsi="Times New Roman" w:cs="Times New Roman"/>
          <w:color w:val="202122"/>
          <w:sz w:val="24"/>
          <w:szCs w:val="24"/>
          <w:highlight w:val="white"/>
        </w:rPr>
        <w:t xml:space="preserve"> </w:t>
      </w:r>
      <w:r w:rsidR="004D39DF" w:rsidRPr="009F6B8B">
        <w:rPr>
          <w:rFonts w:ascii="Times New Roman" w:hAnsi="Times New Roman" w:cs="Times New Roman"/>
          <w:color w:val="202122"/>
          <w:sz w:val="24"/>
          <w:szCs w:val="24"/>
          <w:highlight w:val="white"/>
        </w:rPr>
        <w:t xml:space="preserve">and mammals such as </w:t>
      </w:r>
      <w:r w:rsidR="009F6B8B" w:rsidRPr="009F6B8B">
        <w:rPr>
          <w:rFonts w:ascii="Times New Roman" w:hAnsi="Times New Roman" w:cs="Times New Roman"/>
          <w:color w:val="202122"/>
          <w:sz w:val="24"/>
          <w:szCs w:val="24"/>
          <w:highlight w:val="white"/>
        </w:rPr>
        <w:t>Eurasian</w:t>
      </w:r>
      <w:r w:rsidR="00A66028" w:rsidRPr="009F6B8B">
        <w:rPr>
          <w:rFonts w:ascii="Times New Roman" w:hAnsi="Times New Roman" w:cs="Times New Roman"/>
          <w:color w:val="202122"/>
          <w:sz w:val="24"/>
          <w:szCs w:val="24"/>
          <w:highlight w:val="white"/>
        </w:rPr>
        <w:t xml:space="preserve"> </w:t>
      </w:r>
      <w:r w:rsidR="004D39DF" w:rsidRPr="009F6B8B">
        <w:rPr>
          <w:rFonts w:ascii="Times New Roman" w:hAnsi="Times New Roman" w:cs="Times New Roman"/>
          <w:color w:val="202122"/>
          <w:sz w:val="24"/>
          <w:szCs w:val="24"/>
          <w:highlight w:val="white"/>
        </w:rPr>
        <w:t>otters</w:t>
      </w:r>
      <w:r w:rsidR="00CB2850" w:rsidRPr="009F6B8B">
        <w:rPr>
          <w:rFonts w:ascii="Times New Roman" w:hAnsi="Times New Roman" w:cs="Times New Roman"/>
          <w:color w:val="202122"/>
          <w:sz w:val="24"/>
          <w:szCs w:val="24"/>
          <w:highlight w:val="white"/>
        </w:rPr>
        <w:t xml:space="preserve"> (</w:t>
      </w:r>
      <w:proofErr w:type="spellStart"/>
      <w:r w:rsidR="00CB2850" w:rsidRPr="009F6B8B">
        <w:rPr>
          <w:rFonts w:ascii="Times New Roman" w:hAnsi="Times New Roman" w:cs="Times New Roman"/>
          <w:i/>
          <w:iCs/>
          <w:color w:val="202122"/>
          <w:sz w:val="24"/>
          <w:szCs w:val="24"/>
          <w:highlight w:val="white"/>
        </w:rPr>
        <w:t>Lutra</w:t>
      </w:r>
      <w:proofErr w:type="spellEnd"/>
      <w:r w:rsidR="00CB2850" w:rsidRPr="009F6B8B">
        <w:rPr>
          <w:rFonts w:ascii="Times New Roman" w:hAnsi="Times New Roman" w:cs="Times New Roman"/>
          <w:i/>
          <w:iCs/>
          <w:color w:val="202122"/>
          <w:sz w:val="24"/>
          <w:szCs w:val="24"/>
          <w:highlight w:val="white"/>
        </w:rPr>
        <w:t xml:space="preserve"> </w:t>
      </w:r>
      <w:proofErr w:type="spellStart"/>
      <w:r w:rsidR="00CB2850" w:rsidRPr="009F6B8B">
        <w:rPr>
          <w:rFonts w:ascii="Times New Roman" w:hAnsi="Times New Roman" w:cs="Times New Roman"/>
          <w:i/>
          <w:iCs/>
          <w:color w:val="202122"/>
          <w:sz w:val="24"/>
          <w:szCs w:val="24"/>
          <w:highlight w:val="white"/>
        </w:rPr>
        <w:t>lutra</w:t>
      </w:r>
      <w:proofErr w:type="spellEnd"/>
      <w:r w:rsidR="00CB2850" w:rsidRPr="009F6B8B">
        <w:rPr>
          <w:rFonts w:ascii="Times New Roman" w:hAnsi="Times New Roman" w:cs="Times New Roman"/>
          <w:i/>
          <w:iCs/>
          <w:color w:val="202122"/>
          <w:sz w:val="24"/>
          <w:szCs w:val="24"/>
          <w:highlight w:val="white"/>
        </w:rPr>
        <w:t>)</w:t>
      </w:r>
      <w:ins w:id="0" w:author="Matt Cheng" w:date="2022-04-12T19:54:00Z">
        <w:r w:rsidR="00012786">
          <w:rPr>
            <w:rFonts w:ascii="Times New Roman" w:hAnsi="Times New Roman" w:cs="Times New Roman"/>
            <w:color w:val="202122"/>
            <w:sz w:val="24"/>
            <w:szCs w:val="24"/>
            <w:highlight w:val="white"/>
          </w:rPr>
          <w:t xml:space="preserve"> </w:t>
        </w:r>
      </w:ins>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 Flávio et al. 2021)</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r w:rsidR="00AA53F7" w:rsidRPr="005854A5">
        <w:rPr>
          <w:rFonts w:ascii="Times New Roman" w:hAnsi="Times New Roman" w:cs="Times New Roman"/>
          <w:sz w:val="24"/>
          <w:szCs w:val="24"/>
        </w:rPr>
        <w:t xml:space="preserve">both </w:t>
      </w:r>
      <w:r w:rsidR="00A63F8E" w:rsidRPr="005854A5">
        <w:rPr>
          <w:rFonts w:ascii="Times New Roman" w:hAnsi="Times New Roman" w:cs="Times New Roman"/>
          <w:sz w:val="24"/>
          <w:szCs w:val="24"/>
        </w:rPr>
        <w:t>Sockeye Salmon</w:t>
      </w:r>
      <w:r w:rsidR="00AA53F7" w:rsidRPr="005854A5">
        <w:rPr>
          <w:rFonts w:ascii="Times New Roman" w:hAnsi="Times New Roman" w:cs="Times New Roman"/>
          <w:sz w:val="24"/>
          <w:szCs w:val="24"/>
        </w:rPr>
        <w:t xml:space="preserve"> </w:t>
      </w:r>
      <w:r w:rsidR="00AA53F7" w:rsidRPr="005854A5">
        <w:rPr>
          <w:rFonts w:ascii="Times New Roman" w:hAnsi="Times New Roman" w:cs="Times New Roman"/>
          <w:color w:val="202122"/>
          <w:sz w:val="24"/>
          <w:szCs w:val="24"/>
        </w:rPr>
        <w:t>(</w:t>
      </w:r>
      <w:r w:rsidR="00AA53F7" w:rsidRPr="005854A5">
        <w:rPr>
          <w:rFonts w:ascii="Times New Roman" w:hAnsi="Times New Roman" w:cs="Times New Roman"/>
          <w:i/>
          <w:iCs/>
          <w:color w:val="202122"/>
          <w:sz w:val="24"/>
          <w:szCs w:val="24"/>
        </w:rPr>
        <w:t>Oncorhynchus nerka</w:t>
      </w:r>
      <w:r w:rsidR="00AA53F7" w:rsidRPr="005854A5">
        <w:rPr>
          <w:rFonts w:ascii="Times New Roman" w:hAnsi="Times New Roman" w:cs="Times New Roman"/>
          <w:color w:val="202122"/>
          <w:sz w:val="24"/>
          <w:szCs w:val="24"/>
        </w:rPr>
        <w:t xml:space="preserve">) </w:t>
      </w:r>
      <w:r w:rsidR="00665675" w:rsidRPr="005854A5">
        <w:rPr>
          <w:rFonts w:ascii="Times New Roman" w:hAnsi="Times New Roman" w:cs="Times New Roman"/>
          <w:color w:val="202122"/>
          <w:sz w:val="24"/>
          <w:szCs w:val="24"/>
        </w:rPr>
        <w:t xml:space="preserve">and </w:t>
      </w:r>
      <w:r w:rsidR="002C32B2" w:rsidRPr="005854A5">
        <w:rPr>
          <w:rFonts w:ascii="Times New Roman" w:hAnsi="Times New Roman" w:cs="Times New Roman"/>
          <w:color w:val="202122"/>
          <w:sz w:val="24"/>
          <w:szCs w:val="24"/>
          <w:highlight w:val="white"/>
        </w:rPr>
        <w:t xml:space="preserve">Atlantic </w:t>
      </w:r>
      <w:r w:rsidR="00861808" w:rsidRPr="005854A5">
        <w:rPr>
          <w:rFonts w:ascii="Times New Roman" w:hAnsi="Times New Roman" w:cs="Times New Roman"/>
          <w:color w:val="202122"/>
          <w:sz w:val="24"/>
          <w:szCs w:val="24"/>
          <w:highlight w:val="white"/>
        </w:rPr>
        <w:t>Salmon (</w:t>
      </w:r>
      <w:r w:rsidR="00861808" w:rsidRPr="005854A5">
        <w:rPr>
          <w:rFonts w:ascii="Times New Roman" w:hAnsi="Times New Roman" w:cs="Times New Roman"/>
          <w:i/>
          <w:iCs/>
          <w:color w:val="202122"/>
          <w:sz w:val="24"/>
          <w:szCs w:val="24"/>
          <w:highlight w:val="white"/>
        </w:rPr>
        <w:t xml:space="preserve">Salmo </w:t>
      </w:r>
      <w:proofErr w:type="spellStart"/>
      <w:r w:rsidR="00861808" w:rsidRPr="005854A5">
        <w:rPr>
          <w:rFonts w:ascii="Times New Roman" w:hAnsi="Times New Roman" w:cs="Times New Roman"/>
          <w:i/>
          <w:iCs/>
          <w:color w:val="202122"/>
          <w:sz w:val="24"/>
          <w:szCs w:val="24"/>
          <w:highlight w:val="white"/>
        </w:rPr>
        <w:t>salar</w:t>
      </w:r>
      <w:proofErr w:type="spellEnd"/>
      <w:r w:rsidR="00665675" w:rsidRPr="005854A5">
        <w:rPr>
          <w:rFonts w:ascii="Times New Roman" w:hAnsi="Times New Roman" w:cs="Times New Roman"/>
          <w:color w:val="202122"/>
          <w:sz w:val="24"/>
          <w:szCs w:val="24"/>
          <w:highlight w:val="white"/>
        </w:rPr>
        <w:t>,</w:t>
      </w:r>
      <w:r w:rsidR="002C32B2" w:rsidRPr="005854A5">
        <w:rPr>
          <w:rFonts w:ascii="Times New Roman" w:hAnsi="Times New Roman" w:cs="Times New Roman"/>
          <w:color w:val="202122"/>
          <w:sz w:val="24"/>
          <w:szCs w:val="24"/>
          <w:highlight w:val="white"/>
        </w:rPr>
        <w:t xml:space="preserve"> </w:t>
      </w:r>
      <w:r w:rsidR="00362A11" w:rsidRPr="005854A5">
        <w:rPr>
          <w:rFonts w:ascii="Times New Roman" w:hAnsi="Times New Roman" w:cs="Times New Roman"/>
          <w:color w:val="202122"/>
          <w:sz w:val="24"/>
          <w:szCs w:val="24"/>
          <w:highlight w:val="white"/>
        </w:rPr>
        <w:t xml:space="preserve">which </w:t>
      </w:r>
      <w:r w:rsidR="00BC5A3D" w:rsidRPr="005854A5">
        <w:rPr>
          <w:rFonts w:ascii="Times New Roman" w:hAnsi="Times New Roman" w:cs="Times New Roman"/>
          <w:color w:val="202122"/>
          <w:sz w:val="24"/>
          <w:szCs w:val="24"/>
          <w:highlight w:val="white"/>
        </w:rPr>
        <w:t>also undertake seaward migrations</w:t>
      </w:r>
      <w:r w:rsidR="00665675" w:rsidRPr="005854A5">
        <w:rPr>
          <w:rFonts w:ascii="Times New Roman" w:hAnsi="Times New Roman" w:cs="Times New Roman"/>
          <w:color w:val="202122"/>
          <w:sz w:val="24"/>
          <w:szCs w:val="24"/>
          <w:highlight w:val="white"/>
        </w:rPr>
        <w:t>)</w:t>
      </w:r>
      <w:r w:rsidR="00BC5A3D" w:rsidRPr="005854A5">
        <w:rPr>
          <w:rFonts w:ascii="Times New Roman" w:hAnsi="Times New Roman" w:cs="Times New Roman"/>
          <w:color w:val="202122"/>
          <w:sz w:val="24"/>
          <w:szCs w:val="24"/>
          <w:highlight w:val="white"/>
        </w:rPr>
        <w:t xml:space="preserve"> </w:t>
      </w:r>
      <w:r w:rsidR="002C32B2" w:rsidRPr="005854A5">
        <w:rPr>
          <w:rFonts w:ascii="Times New Roman" w:hAnsi="Times New Roman" w:cs="Times New Roman"/>
          <w:color w:val="202122"/>
          <w:sz w:val="24"/>
          <w:szCs w:val="24"/>
          <w:highlight w:val="white"/>
        </w:rPr>
        <w:t>smolts</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4A2447" w:rsidRPr="005854A5">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(Ibbotson et al. 2006, 2011; Clark et al. 2016; Furey et al. 2016a)</w:t>
      </w:r>
      <w:r w:rsidR="004D4D52" w:rsidRPr="005854A5">
        <w:rPr>
          <w:rFonts w:ascii="Times New Roman" w:hAnsi="Times New Roman" w:cs="Times New Roman"/>
          <w:color w:val="202122"/>
          <w:sz w:val="24"/>
          <w:szCs w:val="24"/>
          <w:highlight w:val="white"/>
        </w:rPr>
        <w:fldChar w:fldCharType="end"/>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Furthermore, smolts can synchronize their migrations to find safety in numbers or “swamp” predators </w:t>
      </w:r>
      <w:r w:rsidR="00884787" w:rsidRPr="005854A5">
        <w:rPr>
          <w:rFonts w:ascii="Times New Roman" w:hAnsi="Times New Roman" w:cs="Times New Roman"/>
          <w:color w:val="202122"/>
          <w:sz w:val="24"/>
          <w:szCs w:val="24"/>
        </w:rPr>
        <w:fldChar w:fldCharType="begin"/>
      </w:r>
      <w:r w:rsidR="004A2447" w:rsidRPr="005854A5">
        <w:rPr>
          <w:rFonts w:ascii="Times New Roman" w:hAnsi="Times New Roman" w:cs="Times New Roman"/>
          <w:color w:val="202122"/>
          <w:sz w:val="24"/>
          <w:szCs w:val="24"/>
        </w:rPr>
        <w: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sidRPr="005854A5">
        <w:rPr>
          <w:rFonts w:ascii="Times New Roman" w:hAnsi="Times New Roman" w:cs="Times New Roman"/>
          <w:color w:val="202122"/>
          <w:sz w:val="24"/>
          <w:szCs w:val="24"/>
        </w:rPr>
        <w:fldChar w:fldCharType="separate"/>
      </w:r>
      <w:r w:rsidR="00D119AF" w:rsidRPr="005854A5">
        <w:rPr>
          <w:rFonts w:ascii="Times New Roman" w:hAnsi="Times New Roman" w:cs="Times New Roman"/>
          <w:noProof/>
          <w:color w:val="202122"/>
          <w:sz w:val="24"/>
          <w:szCs w:val="24"/>
        </w:rPr>
        <w:t>(Furey et al. 2016a, 2021b)</w:t>
      </w:r>
      <w:r w:rsidR="00884787" w:rsidRPr="005854A5">
        <w:rPr>
          <w:rFonts w:ascii="Times New Roman" w:hAnsi="Times New Roman" w:cs="Times New Roman"/>
          <w:color w:val="202122"/>
          <w:sz w:val="24"/>
          <w:szCs w:val="24"/>
        </w:rPr>
        <w:fldChar w:fldCharType="end"/>
      </w:r>
      <w:r w:rsidR="000D1863" w:rsidRPr="005854A5">
        <w:rPr>
          <w:rFonts w:ascii="Times New Roman" w:hAnsi="Times New Roman" w:cs="Times New Roman"/>
          <w:color w:val="202122"/>
          <w:sz w:val="24"/>
          <w:szCs w:val="24"/>
          <w:highlight w:val="white"/>
        </w:rPr>
        <w:t>.</w:t>
      </w:r>
      <w:r w:rsidR="002A1500" w:rsidRPr="005854A5">
        <w:rPr>
          <w:rFonts w:ascii="Times New Roman" w:hAnsi="Times New Roman" w:cs="Times New Roman"/>
          <w:color w:val="202122"/>
          <w:sz w:val="24"/>
          <w:szCs w:val="24"/>
        </w:rPr>
        <w:t xml:space="preserve"> However, how densities of migrating smolts could impact the foraging behavior of predators </w:t>
      </w:r>
      <w:r w:rsidR="00362A11" w:rsidRPr="005854A5">
        <w:rPr>
          <w:rFonts w:ascii="Times New Roman" w:hAnsi="Times New Roman" w:cs="Times New Roman"/>
          <w:color w:val="202122"/>
          <w:sz w:val="24"/>
          <w:szCs w:val="24"/>
        </w:rPr>
        <w:t xml:space="preserve">is less well studied. </w:t>
      </w:r>
    </w:p>
    <w:p w14:paraId="4877CCAC" w14:textId="1B097B5C" w:rsidR="00E91D7D" w:rsidRPr="000D14B3" w:rsidRDefault="001B6364" w:rsidP="00CF128B">
      <w:pPr>
        <w:spacing w:line="480" w:lineRule="auto"/>
        <w:rPr>
          <w:color w:val="202122"/>
          <w:highlight w:val="white"/>
        </w:rPr>
      </w:pPr>
      <w:r w:rsidRPr="000D14B3">
        <w:rPr>
          <w:color w:val="202122"/>
        </w:rPr>
        <w:tab/>
      </w:r>
      <w:proofErr w:type="spellStart"/>
      <w:r w:rsidR="00276545" w:rsidRPr="000D14B3">
        <w:rPr>
          <w:color w:val="202122"/>
        </w:rPr>
        <w:t>Chilko</w:t>
      </w:r>
      <w:proofErr w:type="spellEnd"/>
      <w:r w:rsidR="00276545" w:rsidRPr="000D14B3">
        <w:rPr>
          <w:color w:val="202122"/>
        </w:rPr>
        <w:t xml:space="preserve"> Lake</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 and is </w:t>
      </w:r>
      <w:r w:rsidR="0061456B" w:rsidRPr="000D14B3">
        <w:rPr>
          <w:color w:val="202122"/>
          <w:highlight w:val="white"/>
        </w:rPr>
        <w:t xml:space="preserve">used as an indicator of </w:t>
      </w:r>
      <w:r w:rsidR="00A63F8E" w:rsidRPr="000D14B3">
        <w:rPr>
          <w:color w:val="202122"/>
          <w:highlight w:val="white"/>
        </w:rPr>
        <w:t>Sockeye Salmon</w:t>
      </w:r>
      <w:r w:rsidR="00276545" w:rsidRPr="000D14B3">
        <w:rPr>
          <w:color w:val="202122"/>
          <w:highlight w:val="white"/>
        </w:rPr>
        <w:t xml:space="preserve"> </w:t>
      </w:r>
      <w:r w:rsidR="00BF1B8E" w:rsidRPr="000D14B3">
        <w:rPr>
          <w:color w:val="202122"/>
          <w:highlight w:val="white"/>
        </w:rPr>
        <w:t xml:space="preserve">abundance </w:t>
      </w:r>
      <w:r w:rsidR="0061456B" w:rsidRPr="000D14B3">
        <w:rPr>
          <w:color w:val="202122"/>
          <w:highlight w:val="white"/>
        </w:rPr>
        <w:t xml:space="preserve">for the entire Fraser River watershed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w:t>
      </w:r>
      <w:r w:rsidR="008C6BA8" w:rsidRPr="000D14B3">
        <w:rPr>
          <w:color w:val="202122"/>
          <w:highlight w:val="white"/>
        </w:rPr>
        <w:lastRenderedPageBreak/>
        <w:t>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w:t>
      </w:r>
      <w:proofErr w:type="spellStart"/>
      <w:r w:rsidR="002078C4" w:rsidRPr="000D14B3">
        <w:rPr>
          <w:color w:val="202122"/>
          <w:highlight w:val="white"/>
        </w:rPr>
        <w:t>Chilko</w:t>
      </w:r>
      <w:proofErr w:type="spellEnd"/>
      <w:r w:rsidR="002078C4" w:rsidRPr="000D14B3">
        <w:rPr>
          <w:color w:val="202122"/>
          <w:highlight w:val="white"/>
        </w:rPr>
        <w:t xml:space="preserve"> River comprised of</w:t>
      </w:r>
      <w:r w:rsidR="00273DE3" w:rsidRPr="000D14B3">
        <w:rPr>
          <w:color w:val="202122"/>
          <w:highlight w:val="white"/>
        </w:rPr>
        <w:t xml:space="preserve"> 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2078C4" w:rsidRPr="000D14B3">
        <w:rPr>
          <w:color w:val="202122"/>
          <w:highlight w:val="white"/>
        </w:rPr>
        <w:t xml:space="preserve"> </w:t>
      </w:r>
      <w:r w:rsidR="00E54A3F" w:rsidRPr="000D14B3">
        <w:rPr>
          <w:color w:val="202122"/>
          <w:highlight w:val="white"/>
        </w:rPr>
        <w:t xml:space="preserve">and </w:t>
      </w:r>
      <w:r w:rsidR="002078C4" w:rsidRPr="000D14B3">
        <w:rPr>
          <w:color w:val="202122"/>
          <w:highlight w:val="white"/>
        </w:rPr>
        <w:t>is</w:t>
      </w:r>
      <w:r w:rsidR="00C032B4" w:rsidRPr="000D14B3">
        <w:rPr>
          <w:color w:val="202122"/>
          <w:highlight w:val="white"/>
        </w:rPr>
        <w:t xml:space="preserve"> </w:t>
      </w:r>
      <w:r w:rsidR="00273DE3" w:rsidRPr="000D14B3">
        <w:rPr>
          <w:color w:val="202122"/>
          <w:highlight w:val="white"/>
        </w:rPr>
        <w:t xml:space="preserve">high-risk relative to the turbid waters </w:t>
      </w:r>
      <w:r w:rsidR="005E56F3" w:rsidRPr="000D14B3">
        <w:rPr>
          <w:color w:val="202122"/>
          <w:highlight w:val="white"/>
        </w:rPr>
        <w:t>in</w:t>
      </w:r>
      <w:r w:rsidR="0034039B" w:rsidRPr="000D14B3">
        <w:rPr>
          <w:color w:val="202122"/>
          <w:highlight w:val="white"/>
        </w:rPr>
        <w:t xml:space="preserve"> </w:t>
      </w:r>
      <w:r w:rsidR="002078C4" w:rsidRPr="000D14B3">
        <w:rPr>
          <w:color w:val="202122"/>
          <w:highlight w:val="white"/>
        </w:rPr>
        <w:t xml:space="preserve">the Fraser River further </w:t>
      </w:r>
      <w:r w:rsidR="00273DE3" w:rsidRPr="000D14B3">
        <w:rPr>
          <w:color w:val="202122"/>
          <w:highlight w:val="white"/>
        </w:rPr>
        <w:t>downstream</w:t>
      </w:r>
      <w:r w:rsidR="002078C4" w:rsidRPr="000D14B3">
        <w:rPr>
          <w:color w:val="202122"/>
          <w:highlight w:val="white"/>
        </w:rPr>
        <w:t xml:space="preserve"> </w:t>
      </w:r>
      <w:r w:rsidR="00CF128B" w:rsidRPr="000D14B3">
        <w:rPr>
          <w:color w:val="202122"/>
          <w:highlight w:val="white"/>
        </w:rPr>
        <w:fldChar w:fldCharType="begin"/>
      </w:r>
      <w:r w:rsidR="004A2447" w:rsidRPr="000D14B3">
        <w:rPr>
          <w:color w:val="202122"/>
          <w:highlight w:val="white"/>
        </w:rPr>
        <w:instrText xml:space="preserve"> ADDIN ZOTERO_ITEM CSL_CITATION {"citationID":"YQArqG52","properties":{"formattedCitation":"(Clark et al. 2016; Rechisky et al. 2019)","plainCitation":"(Clark et al. 2016; Rechisky et al. 2019)","noteIndex":0},"citationItems":[{"id":160,"uris":["http://zotero.org/users/6698527/items/VLWJVJEY"],"itemData":{"id":160,"type":"article-journal","abstract":"Few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 xml:space="preserve">Salvelinus </w:t>
      </w:r>
      <w:proofErr w:type="spellStart"/>
      <w:r w:rsidR="00273DE3" w:rsidRPr="000D14B3">
        <w:rPr>
          <w:i/>
          <w:color w:val="202122"/>
          <w:highlight w:val="white"/>
        </w:rPr>
        <w:t>confluentus</w:t>
      </w:r>
      <w:proofErr w:type="spellEnd"/>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2078C4" w:rsidRPr="000D14B3">
        <w:rPr>
          <w:color w:val="202122"/>
          <w:highlight w:val="white"/>
        </w:rPr>
        <w:t xml:space="preserve"> (</w:t>
      </w:r>
      <w:proofErr w:type="spellStart"/>
      <w:r w:rsidR="002078C4" w:rsidRPr="000D14B3">
        <w:rPr>
          <w:color w:val="202122"/>
        </w:rPr>
        <w:t>Furey</w:t>
      </w:r>
      <w:proofErr w:type="spellEnd"/>
      <w:r w:rsidR="002078C4" w:rsidRPr="000D14B3">
        <w:rPr>
          <w:color w:val="202122"/>
        </w:rPr>
        <w:t xml:space="preserve"> et al. 2016b)</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D12916" w:rsidRPr="000D14B3">
        <w:rPr>
          <w:color w:val="202122"/>
          <w:highlight w:val="white"/>
        </w:rPr>
        <w:t xml:space="preserve">near the </w:t>
      </w:r>
      <w:proofErr w:type="spellStart"/>
      <w:r w:rsidR="00D12916" w:rsidRPr="000D14B3">
        <w:rPr>
          <w:color w:val="202122"/>
          <w:highlight w:val="white"/>
        </w:rPr>
        <w:t>Chilko</w:t>
      </w:r>
      <w:proofErr w:type="spellEnd"/>
      <w:r w:rsidR="00D12916" w:rsidRPr="000D14B3">
        <w:rPr>
          <w:color w:val="202122"/>
          <w:highlight w:val="white"/>
        </w:rPr>
        <w:t xml:space="preserve"> Lake outlet </w:t>
      </w:r>
      <w:r w:rsidR="00FC3DBF" w:rsidRPr="000D14B3">
        <w:rPr>
          <w:color w:val="202122"/>
          <w:highlight w:val="white"/>
        </w:rPr>
        <w:fldChar w:fldCharType="begin"/>
      </w:r>
      <w:r w:rsidR="004A2447"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sidRPr="000D14B3">
        <w:rPr>
          <w:color w:val="202122"/>
          <w:highlight w:val="white"/>
        </w:rPr>
        <w:fldChar w:fldCharType="separate"/>
      </w:r>
      <w:r w:rsidR="00D119AF" w:rsidRPr="000D14B3">
        <w:rPr>
          <w:noProof/>
          <w:color w:val="202122"/>
          <w:highlight w:val="white"/>
        </w:rPr>
        <w:t>(Furey et al. 2015)</w:t>
      </w:r>
      <w:r w:rsidR="00FC3DBF" w:rsidRPr="000D14B3">
        <w:rPr>
          <w:color w:val="202122"/>
          <w:highlight w:val="white"/>
        </w:rPr>
        <w:fldChar w:fldCharType="end"/>
      </w:r>
      <w:r w:rsidR="00FC3DBF" w:rsidRPr="000D14B3">
        <w:rPr>
          <w:color w:val="202122"/>
          <w:highlight w:val="white"/>
        </w:rPr>
        <w:t xml:space="preserve"> </w:t>
      </w:r>
      <w:r w:rsidR="00A93E88" w:rsidRPr="000D14B3">
        <w:rPr>
          <w:color w:val="202122"/>
          <w:highlight w:val="white"/>
        </w:rPr>
        <w:t xml:space="preserve">and </w:t>
      </w:r>
      <w:r w:rsidR="00720A0A" w:rsidRPr="000D14B3">
        <w:rPr>
          <w:color w:val="202122"/>
          <w:highlight w:val="white"/>
        </w:rPr>
        <w:t xml:space="preserve">appear to </w:t>
      </w:r>
      <w:r w:rsidR="00D40552" w:rsidRPr="000D14B3">
        <w:rPr>
          <w:color w:val="202122"/>
          <w:highlight w:val="white"/>
        </w:rPr>
        <w:t xml:space="preserve">synchronize their </w:t>
      </w:r>
      <w:r w:rsidR="003567AA" w:rsidRPr="000D14B3">
        <w:rPr>
          <w:color w:val="202122"/>
          <w:highlight w:val="white"/>
        </w:rPr>
        <w:t>movements</w:t>
      </w:r>
      <w:r w:rsidR="00D40552" w:rsidRPr="000D14B3">
        <w:rPr>
          <w:color w:val="202122"/>
          <w:highlight w:val="white"/>
        </w:rPr>
        <w:t xml:space="preserve"> with the timing of the </w:t>
      </w:r>
      <w:r w:rsidR="00A63F8E" w:rsidRPr="000D14B3">
        <w:rPr>
          <w:color w:val="202122"/>
          <w:highlight w:val="white"/>
        </w:rPr>
        <w:t>Sockeye Salmon</w:t>
      </w:r>
      <w:r w:rsidR="00257D33" w:rsidRPr="000D14B3">
        <w:rPr>
          <w:color w:val="202122"/>
          <w:highlight w:val="white"/>
        </w:rPr>
        <w:t xml:space="preserve"> </w:t>
      </w:r>
      <w:r w:rsidR="007A5955" w:rsidRPr="000D14B3">
        <w:rPr>
          <w:color w:val="202122"/>
          <w:highlight w:val="white"/>
        </w:rPr>
        <w:t xml:space="preserve">smolt </w:t>
      </w:r>
      <w:r w:rsidR="00D40552" w:rsidRPr="000D14B3">
        <w:rPr>
          <w:color w:val="202122"/>
          <w:highlight w:val="white"/>
        </w:rPr>
        <w:t>out-migration period</w:t>
      </w:r>
      <w:r w:rsidR="00D90AD5" w:rsidRPr="000D14B3">
        <w:rPr>
          <w:color w:val="202122"/>
          <w:highlight w:val="white"/>
        </w:rPr>
        <w:t xml:space="preserve"> </w:t>
      </w:r>
      <w:r w:rsidR="00F65F13" w:rsidRPr="000D14B3">
        <w:rPr>
          <w:color w:val="202122"/>
          <w:highlight w:val="white"/>
        </w:rPr>
        <w:fldChar w:fldCharType="begin"/>
      </w:r>
      <w:r w:rsidR="004A2447" w:rsidRPr="000D14B3">
        <w:rPr>
          <w:color w:val="202122"/>
          <w:highlight w:val="white"/>
        </w:rPr>
        <w: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sidRPr="000D14B3">
        <w:rPr>
          <w:color w:val="202122"/>
          <w:highlight w:val="white"/>
        </w:rPr>
        <w:fldChar w:fldCharType="separate"/>
      </w:r>
      <w:r w:rsidR="00D119AF" w:rsidRPr="000D14B3">
        <w:rPr>
          <w:noProof/>
          <w:color w:val="202122"/>
          <w:highlight w:val="white"/>
        </w:rPr>
        <w:t>(Furey and Hinch 2017)</w:t>
      </w:r>
      <w:r w:rsidR="00F65F13" w:rsidRPr="000D14B3">
        <w:rPr>
          <w:color w:val="202122"/>
          <w:highlight w:val="white"/>
        </w:rPr>
        <w:fldChar w:fldCharType="end"/>
      </w:r>
      <w:r w:rsidR="00D90AD5" w:rsidRPr="000D14B3">
        <w:rPr>
          <w:color w:val="202122"/>
          <w:highlight w:val="white"/>
        </w:rPr>
        <w:t>.</w:t>
      </w:r>
      <w:r w:rsidR="00F65F13" w:rsidRPr="000D14B3">
        <w:rPr>
          <w:color w:val="202122"/>
          <w:highlight w:val="white"/>
        </w:rPr>
        <w:t xml:space="preserve"> </w:t>
      </w:r>
      <w:r w:rsidR="006179C7" w:rsidRPr="000D14B3">
        <w:rPr>
          <w:color w:val="202122"/>
          <w:highlight w:val="white"/>
        </w:rPr>
        <w:t>Furthermore, Bull Trout</w:t>
      </w:r>
      <w:r w:rsidR="00E563F1" w:rsidRPr="000D14B3">
        <w:rPr>
          <w:color w:val="202122"/>
          <w:highlight w:val="white"/>
        </w:rPr>
        <w:t xml:space="preserve"> </w:t>
      </w:r>
      <w:r w:rsidR="00FA21AB" w:rsidRPr="000D14B3">
        <w:rPr>
          <w:color w:val="202122"/>
          <w:highlight w:val="white"/>
        </w:rPr>
        <w:t xml:space="preserve">in </w:t>
      </w:r>
      <w:proofErr w:type="spellStart"/>
      <w:r w:rsidR="00FA21AB" w:rsidRPr="000D14B3">
        <w:rPr>
          <w:color w:val="202122"/>
          <w:highlight w:val="white"/>
        </w:rPr>
        <w:t>Chilko</w:t>
      </w:r>
      <w:proofErr w:type="spellEnd"/>
      <w:r w:rsidR="00FA21AB" w:rsidRPr="000D14B3">
        <w:rPr>
          <w:color w:val="202122"/>
          <w:highlight w:val="white"/>
        </w:rPr>
        <w:t xml:space="preserve"> </w:t>
      </w:r>
      <w:r w:rsidR="00E563F1" w:rsidRPr="000D14B3">
        <w:rPr>
          <w:color w:val="202122"/>
          <w:highlight w:val="white"/>
        </w:rPr>
        <w:t>also</w:t>
      </w:r>
      <w:r w:rsidR="00273DE3" w:rsidRPr="000D14B3">
        <w:rPr>
          <w:color w:val="202122"/>
          <w:highlight w:val="white"/>
        </w:rPr>
        <w:t xml:space="preserve"> appear to </w:t>
      </w:r>
      <w:r w:rsidR="00CB409E" w:rsidRPr="000D14B3">
        <w:rPr>
          <w:color w:val="202122"/>
          <w:highlight w:val="white"/>
        </w:rPr>
        <w:t xml:space="preserve">selectively feed on </w:t>
      </w:r>
      <w:r w:rsidR="00273DE3" w:rsidRPr="000D14B3">
        <w:rPr>
          <w:color w:val="202122"/>
          <w:highlight w:val="white"/>
        </w:rPr>
        <w:t xml:space="preserve">small smolts or those with specific infections </w:t>
      </w:r>
      <w:r w:rsidR="00D264E5" w:rsidRPr="000D14B3">
        <w:rPr>
          <w:color w:val="202122"/>
          <w:highlight w:val="white"/>
        </w:rPr>
        <w:fldChar w:fldCharType="begin"/>
      </w:r>
      <w:r w:rsidR="004A2447" w:rsidRPr="000D14B3">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sidRPr="000D14B3">
        <w:rPr>
          <w:color w:val="202122"/>
          <w:highlight w:val="white"/>
        </w:rPr>
        <w:fldChar w:fldCharType="separate"/>
      </w:r>
      <w:r w:rsidR="00D119AF" w:rsidRPr="000D14B3">
        <w:rPr>
          <w:noProof/>
          <w:color w:val="202122"/>
          <w:highlight w:val="white"/>
        </w:rPr>
        <w:t>(Furey et al. 2015, 2021a)</w:t>
      </w:r>
      <w:r w:rsidR="00D264E5" w:rsidRPr="000D14B3">
        <w:rPr>
          <w:color w:val="202122"/>
          <w:highlight w:val="white"/>
        </w:rPr>
        <w:fldChar w:fldCharType="end"/>
      </w:r>
      <w:r w:rsidR="00D264E5" w:rsidRPr="000D14B3">
        <w:rPr>
          <w:color w:val="202122"/>
          <w:highlight w:val="white"/>
        </w:rPr>
        <w:t>.</w:t>
      </w:r>
      <w:r w:rsidR="0099673A" w:rsidRPr="000D14B3">
        <w:rPr>
          <w:color w:val="202122"/>
          <w:highlight w:val="white"/>
        </w:rPr>
        <w:t xml:space="preserve"> </w:t>
      </w:r>
      <w:r w:rsidR="007E772D" w:rsidRPr="000D14B3">
        <w:rPr>
          <w:color w:val="202122"/>
          <w:highlight w:val="white"/>
        </w:rPr>
        <w:t xml:space="preserve">In response, smolts migrate nocturnally and synchronize their movements to numerically overwhelm or swamp predators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B612AF" w:rsidRPr="000D14B3">
        <w:rPr>
          <w:color w:val="202122"/>
          <w:highlight w:val="white"/>
        </w:rPr>
        <w:t xml:space="preserve">, </w:t>
      </w:r>
      <w:r w:rsidR="00273DE3" w:rsidRPr="000D14B3">
        <w:rPr>
          <w:color w:val="202122"/>
          <w:highlight w:val="white"/>
        </w:rPr>
        <w:t xml:space="preserve">Thus, this system provides an ideal model for investigating fine-scale predator-prey interactions between </w:t>
      </w:r>
      <w:r w:rsidR="00A63F8E" w:rsidRPr="000D14B3">
        <w:rPr>
          <w:color w:val="202122"/>
          <w:highlight w:val="white"/>
        </w:rPr>
        <w:t>Sockeye Salmon</w:t>
      </w:r>
      <w:r w:rsidR="00273DE3" w:rsidRPr="000D14B3">
        <w:rPr>
          <w:color w:val="202122"/>
          <w:highlight w:val="white"/>
        </w:rPr>
        <w:t xml:space="preserve"> smolts and Bull Trout</w:t>
      </w:r>
      <w:r w:rsidR="001A28BA" w:rsidRPr="000D14B3">
        <w:rPr>
          <w:color w:val="202122"/>
          <w:highlight w:val="white"/>
        </w:rPr>
        <w:t>.</w:t>
      </w:r>
      <w:r w:rsidR="000679F4" w:rsidRPr="000D14B3">
        <w:rPr>
          <w:color w:val="202124"/>
          <w:highlight w:val="white"/>
        </w:rPr>
        <w:t xml:space="preserve"> </w:t>
      </w:r>
    </w:p>
    <w:p w14:paraId="0BC6588E" w14:textId="52420FB5" w:rsidR="00E91D7D" w:rsidRPr="000D14B3" w:rsidRDefault="00E91D7D" w:rsidP="00D11B66">
      <w:pPr>
        <w:spacing w:line="480" w:lineRule="auto"/>
        <w:rPr>
          <w:color w:val="202124"/>
        </w:rPr>
      </w:pPr>
      <w:r w:rsidRPr="000D14B3">
        <w:rPr>
          <w:color w:val="202124"/>
          <w:highlight w:val="white"/>
        </w:rPr>
        <w:tab/>
      </w:r>
      <w:r w:rsidR="00273DE3" w:rsidRPr="000D14B3">
        <w:rPr>
          <w:color w:val="202124"/>
          <w:highlight w:val="white"/>
        </w:rPr>
        <w:t xml:space="preserve">One method to passively observe predator-prey interactions is </w:t>
      </w:r>
      <w:r w:rsidRPr="000D14B3">
        <w:rPr>
          <w:color w:val="202124"/>
          <w:highlight w:val="white"/>
        </w:rPr>
        <w:t xml:space="preserve">Dual-Frequency Identification Sonar (DIDSON). The DIDSON system uses acoustic imaging to allow for passive observations of animal behaviors, including in turbid water and at night </w:t>
      </w:r>
      <w:r w:rsidR="00ED7B80" w:rsidRPr="000D14B3">
        <w:rPr>
          <w:color w:val="202124"/>
          <w:highlight w:val="white"/>
        </w:rPr>
        <w:fldChar w:fldCharType="begin"/>
      </w:r>
      <w:r w:rsidR="004A2447" w:rsidRPr="000D14B3">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sidRPr="000D14B3">
        <w:rPr>
          <w:color w:val="202124"/>
          <w:highlight w:val="white"/>
        </w:rPr>
        <w:fldChar w:fldCharType="separate"/>
      </w:r>
      <w:r w:rsidR="00D119AF" w:rsidRPr="000D14B3">
        <w:rPr>
          <w:noProof/>
          <w:color w:val="202124"/>
          <w:highlight w:val="white"/>
        </w:rPr>
        <w:t>(Moursund et al. 2003; Maxwell and Gove 2007; Nichols et al. 2014)</w:t>
      </w:r>
      <w:r w:rsidR="00ED7B80" w:rsidRPr="000D14B3">
        <w:rPr>
          <w:color w:val="202124"/>
          <w:highlight w:val="white"/>
        </w:rPr>
        <w:fldChar w:fldCharType="end"/>
      </w:r>
      <w:r w:rsidR="00ED7B80" w:rsidRPr="000D14B3">
        <w:rPr>
          <w:color w:val="202124"/>
          <w:highlight w:val="white"/>
        </w:rPr>
        <w:t>.</w:t>
      </w:r>
      <w:r w:rsidR="00CA5C17" w:rsidRPr="000D14B3">
        <w:rPr>
          <w:color w:val="202124"/>
        </w:rPr>
        <w:t xml:space="preserve"> </w:t>
      </w:r>
      <w:r w:rsidRPr="000D14B3">
        <w:rPr>
          <w:color w:val="202124"/>
          <w:highlight w:val="white"/>
        </w:rPr>
        <w:t>This technology can also be used to assess fish size distributions</w:t>
      </w:r>
      <w:r w:rsidR="00B5126D" w:rsidRPr="000D14B3">
        <w:rPr>
          <w:color w:val="202124"/>
          <w:highlight w:val="white"/>
        </w:rPr>
        <w:t xml:space="preserve"> and relative abundance</w:t>
      </w:r>
      <w:r w:rsidR="00532917" w:rsidRPr="000D14B3">
        <w:rPr>
          <w:color w:val="202124"/>
          <w:highlight w:val="white"/>
        </w:rPr>
        <w:t>s</w:t>
      </w:r>
      <w:r w:rsidRPr="000D14B3">
        <w:rPr>
          <w:color w:val="202124"/>
          <w:highlight w:val="white"/>
        </w:rPr>
        <w:t xml:space="preserve"> </w:t>
      </w:r>
      <w:r w:rsidR="00D11B66" w:rsidRPr="000D14B3">
        <w:rPr>
          <w:color w:val="202124"/>
          <w:highlight w:val="white"/>
        </w:rPr>
        <w:fldChar w:fldCharType="begin"/>
      </w:r>
      <w:r w:rsidR="004A244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sidRPr="000D14B3">
        <w:rPr>
          <w:color w:val="202124"/>
          <w:highlight w:val="white"/>
        </w:rPr>
        <w:fldChar w:fldCharType="separate"/>
      </w:r>
      <w:r w:rsidR="00D119AF" w:rsidRPr="000D14B3">
        <w:rPr>
          <w:noProof/>
          <w:color w:val="202124"/>
          <w:highlight w:val="white"/>
        </w:rPr>
        <w:t>(Burwen et al. 2010; Crossman et al. 2011; Martignac et al. 2015)</w:t>
      </w:r>
      <w:r w:rsidR="00D11B66" w:rsidRPr="000D14B3">
        <w:rPr>
          <w:color w:val="202124"/>
          <w:highlight w:val="white"/>
        </w:rPr>
        <w:fldChar w:fldCharType="end"/>
      </w:r>
      <w:r w:rsidR="00D11B66" w:rsidRPr="000D14B3">
        <w:rPr>
          <w:color w:val="202124"/>
          <w:highlight w:val="white"/>
        </w:rPr>
        <w:t>.</w:t>
      </w:r>
      <w:r w:rsidRPr="000D14B3">
        <w:rPr>
          <w:color w:val="202124"/>
          <w:highlight w:val="white"/>
        </w:rPr>
        <w:t xml:space="preserve"> The present study</w:t>
      </w:r>
      <w:r w:rsidR="00273DE3" w:rsidRPr="000D14B3">
        <w:rPr>
          <w:color w:val="202124"/>
          <w:highlight w:val="white"/>
        </w:rPr>
        <w:t xml:space="preserve"> uses DIDSON</w:t>
      </w:r>
      <w:r w:rsidR="004E2A45" w:rsidRPr="000D14B3">
        <w:rPr>
          <w:color w:val="202124"/>
          <w:highlight w:val="white"/>
        </w:rPr>
        <w:t xml:space="preserve"> at the </w:t>
      </w:r>
      <w:proofErr w:type="spellStart"/>
      <w:r w:rsidR="004E2A45" w:rsidRPr="000D14B3">
        <w:rPr>
          <w:color w:val="202124"/>
          <w:highlight w:val="white"/>
        </w:rPr>
        <w:t>Chilko</w:t>
      </w:r>
      <w:proofErr w:type="spellEnd"/>
      <w:r w:rsidR="004E2A45" w:rsidRPr="000D14B3">
        <w:rPr>
          <w:color w:val="202124"/>
          <w:highlight w:val="white"/>
        </w:rPr>
        <w:t xml:space="preserve"> Lake-River outlet</w:t>
      </w:r>
      <w:r w:rsidR="00E22807" w:rsidRPr="000D14B3">
        <w:rPr>
          <w:color w:val="202124"/>
          <w:highlight w:val="white"/>
        </w:rPr>
        <w:t xml:space="preserve"> during the smolt outmigration</w:t>
      </w:r>
      <w:r w:rsidR="00273DE3" w:rsidRPr="000D14B3">
        <w:rPr>
          <w:color w:val="202124"/>
          <w:highlight w:val="white"/>
        </w:rPr>
        <w:t xml:space="preserve"> </w:t>
      </w:r>
      <w:proofErr w:type="gramStart"/>
      <w:r w:rsidR="005412B5" w:rsidRPr="000D14B3">
        <w:rPr>
          <w:color w:val="202124"/>
          <w:highlight w:val="white"/>
        </w:rPr>
        <w:t>to:</w:t>
      </w:r>
      <w:proofErr w:type="gramEnd"/>
      <w:r w:rsidRPr="000D14B3">
        <w:rPr>
          <w:color w:val="202124"/>
          <w:highlight w:val="white"/>
        </w:rPr>
        <w:t xml:space="preserve"> </w:t>
      </w:r>
      <w:r w:rsidR="00E22807" w:rsidRPr="000D14B3">
        <w:rPr>
          <w:color w:val="202124"/>
          <w:highlight w:val="white"/>
        </w:rPr>
        <w:t>1)</w:t>
      </w:r>
      <w:r w:rsidRPr="000D14B3">
        <w:rPr>
          <w:color w:val="202124"/>
          <w:highlight w:val="white"/>
        </w:rPr>
        <w:t xml:space="preserve"> investigate </w:t>
      </w:r>
      <w:r w:rsidR="00AF5886" w:rsidRPr="000D14B3">
        <w:rPr>
          <w:color w:val="202124"/>
          <w:highlight w:val="white"/>
        </w:rPr>
        <w:t xml:space="preserve">both </w:t>
      </w:r>
      <w:r w:rsidR="00E22807" w:rsidRPr="000D14B3">
        <w:rPr>
          <w:color w:val="202124"/>
          <w:highlight w:val="white"/>
        </w:rPr>
        <w:t xml:space="preserve">spatial and temporal </w:t>
      </w:r>
      <w:r w:rsidRPr="000D14B3">
        <w:rPr>
          <w:color w:val="202124"/>
          <w:highlight w:val="white"/>
        </w:rPr>
        <w:t xml:space="preserve">differences </w:t>
      </w:r>
      <w:r w:rsidR="00E22807" w:rsidRPr="000D14B3">
        <w:rPr>
          <w:color w:val="202124"/>
          <w:highlight w:val="white"/>
        </w:rPr>
        <w:t>in</w:t>
      </w:r>
      <w:r w:rsidRPr="000D14B3">
        <w:rPr>
          <w:color w:val="202124"/>
          <w:highlight w:val="white"/>
        </w:rPr>
        <w:t xml:space="preserve"> </w:t>
      </w:r>
      <w:r w:rsidR="00E22807" w:rsidRPr="000D14B3">
        <w:rPr>
          <w:color w:val="202124"/>
          <w:highlight w:val="white"/>
        </w:rPr>
        <w:t xml:space="preserve">potential </w:t>
      </w:r>
      <w:r w:rsidRPr="000D14B3">
        <w:rPr>
          <w:color w:val="202124"/>
          <w:highlight w:val="white"/>
        </w:rPr>
        <w:t xml:space="preserve">Bull Trout feeding activity </w:t>
      </w:r>
      <w:r w:rsidR="00EE24E7" w:rsidRPr="000D14B3">
        <w:rPr>
          <w:color w:val="202124"/>
          <w:highlight w:val="white"/>
        </w:rPr>
        <w:t xml:space="preserve">and </w:t>
      </w:r>
      <w:r w:rsidR="00E22807" w:rsidRPr="000D14B3">
        <w:rPr>
          <w:color w:val="202124"/>
          <w:highlight w:val="white"/>
        </w:rPr>
        <w:t xml:space="preserve">2) determine if Bull Trout activity </w:t>
      </w:r>
      <w:r w:rsidR="00327F70" w:rsidRPr="000D14B3">
        <w:rPr>
          <w:color w:val="202124"/>
          <w:highlight w:val="white"/>
        </w:rPr>
        <w:t xml:space="preserve">is synchronized with </w:t>
      </w:r>
      <w:r w:rsidR="00E22807" w:rsidRPr="000D14B3">
        <w:rPr>
          <w:color w:val="202124"/>
          <w:highlight w:val="white"/>
        </w:rPr>
        <w:t>Sockeye Salmon migrations</w:t>
      </w:r>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lastRenderedPageBreak/>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34E7491D" w14:textId="2C15068E" w:rsidR="00B8244C" w:rsidRPr="000D14B3" w:rsidRDefault="00B8244C" w:rsidP="00846686">
      <w:pPr>
        <w:spacing w:line="480" w:lineRule="auto"/>
        <w:rPr>
          <w:color w:val="000000"/>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008138CF" w:rsidRPr="000D14B3">
        <w:t xml:space="preserve"> </w:t>
      </w:r>
      <w:r w:rsidRPr="000D14B3">
        <w:t xml:space="preserve">(also known as </w:t>
      </w:r>
      <w:proofErr w:type="spellStart"/>
      <w:r w:rsidRPr="000D14B3">
        <w:rPr>
          <w:highlight w:val="white"/>
        </w:rPr>
        <w:t>Tŝilhqox</w:t>
      </w:r>
      <w:proofErr w:type="spellEnd"/>
      <w:r w:rsidRPr="000D14B3">
        <w:rPr>
          <w:highlight w:val="white"/>
        </w:rPr>
        <w:t xml:space="preserve"> </w:t>
      </w:r>
      <w:proofErr w:type="spellStart"/>
      <w:r w:rsidRPr="000D14B3">
        <w:rPr>
          <w:highlight w:val="white"/>
        </w:rPr>
        <w:t>Biny</w:t>
      </w:r>
      <w:proofErr w:type="spellEnd"/>
      <w:r w:rsidRPr="000D14B3">
        <w:rPr>
          <w:highlight w:val="white"/>
        </w:rPr>
        <w:t>)</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4A53BF" w:rsidRPr="000D14B3">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 and has been deployed annually since the early 1950s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RDefault="005E16DC" w:rsidP="00E71425">
      <w:pPr>
        <w:spacing w:line="480" w:lineRule="auto"/>
        <w:rPr>
          <w:iCs/>
        </w:rPr>
      </w:pPr>
    </w:p>
    <w:p w14:paraId="319008EE" w14:textId="5D92008C"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5C26B4" w:rsidRPr="000D14B3">
        <w:t>) from April 20 – 21 2016 and April 27 – 29 2016.</w:t>
      </w:r>
      <w:r w:rsidR="002F17C7" w:rsidRPr="000D14B3">
        <w:t xml:space="preserve"> </w:t>
      </w:r>
      <w:r w:rsidR="005C26B4" w:rsidRPr="000D14B3">
        <w:t xml:space="preserve">We also stationed the DIDSON downstream </w:t>
      </w:r>
      <w:r w:rsidR="00C801FE" w:rsidRPr="000D14B3">
        <w:t xml:space="preserve">of </w:t>
      </w:r>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51.626, -124.142</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5C26B4" w:rsidRPr="000D14B3">
        <w:t>) from April 23 – 24 2016. Finally, the DIDSON was positioned at a narrow river segment (site N</w:t>
      </w:r>
      <w:r w:rsidR="000E74D5" w:rsidRPr="000D14B3">
        <w:t>25</w:t>
      </w:r>
      <w:r w:rsidR="005716E2" w:rsidRPr="000D14B3">
        <w:t>26</w:t>
      </w:r>
      <w:r w:rsidR="00AF2D0B" w:rsidRPr="000D14B3">
        <w:t>;</w:t>
      </w:r>
      <w:r w:rsidR="009D35DE" w:rsidRPr="000D14B3">
        <w:rPr>
          <w:color w:val="000000"/>
        </w:rPr>
        <w:t xml:space="preserve"> 51.615, -124.152</w:t>
      </w:r>
      <w:r w:rsidR="005C26B4" w:rsidRPr="000D14B3">
        <w:t xml:space="preserve">) from April 25 – 26 2016 and April </w:t>
      </w:r>
      <w:r w:rsidR="003742CE" w:rsidRPr="000D14B3">
        <w:t>29,</w:t>
      </w:r>
      <w:r w:rsidR="005C26B4" w:rsidRPr="000D14B3">
        <w:t xml:space="preserve"> 2016</w:t>
      </w:r>
      <w:r w:rsidR="00151366" w:rsidRPr="000D14B3">
        <w:t xml:space="preserve"> (site N29; </w:t>
      </w:r>
      <w:r w:rsidR="00BA2AC5" w:rsidRPr="000D14B3">
        <w:rPr>
          <w:color w:val="000000"/>
        </w:rPr>
        <w:t>51.615</w:t>
      </w:r>
      <w:r w:rsidR="00BA2AC5" w:rsidRPr="000D14B3">
        <w:t xml:space="preserve">, </w:t>
      </w:r>
      <w:r w:rsidR="00BA2AC5" w:rsidRPr="000D14B3">
        <w:rPr>
          <w:color w:val="000000"/>
        </w:rPr>
        <w:t>-124.151)</w:t>
      </w:r>
      <w:r w:rsidR="005C26B4" w:rsidRPr="000D14B3">
        <w:t xml:space="preserve">. </w:t>
      </w:r>
      <w:r w:rsidR="003F4D55" w:rsidRPr="000D14B3">
        <w:rPr>
          <w:iCs/>
        </w:rPr>
        <w:t xml:space="preserve">The DIDSON was deployed 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w:t>
      </w:r>
      <w:r w:rsidR="0010260D" w:rsidRPr="000D14B3">
        <w:rPr>
          <w:iCs/>
        </w:rPr>
        <w:t>,</w:t>
      </w:r>
      <w:r w:rsidR="003F4D55" w:rsidRPr="000D14B3">
        <w:rPr>
          <w:iCs/>
        </w:rPr>
        <w:t xml:space="preserve"> and perpendicular to the flow. We used two different configurations of the DIDSON</w:t>
      </w:r>
      <w:r w:rsidR="0010260D" w:rsidRPr="000D14B3">
        <w:rPr>
          <w:iCs/>
        </w:rPr>
        <w:t>:</w:t>
      </w:r>
      <w:r w:rsidR="003F4D55" w:rsidRPr="000D14B3">
        <w:rPr>
          <w:iCs/>
        </w:rPr>
        <w:t xml:space="preserve"> the first constrained the </w:t>
      </w:r>
      <w:r w:rsidR="003F4D55" w:rsidRPr="000D14B3">
        <w:rPr>
          <w:iCs/>
        </w:rPr>
        <w:lastRenderedPageBreak/>
        <w:t xml:space="preserve">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55AB685E" w14:textId="1638F3EA" w:rsidR="00697CB8" w:rsidRPr="000D14B3" w:rsidRDefault="00440B18" w:rsidP="00E71425">
      <w:pPr>
        <w:spacing w:line="480" w:lineRule="auto"/>
        <w:rPr>
          <w:ins w:id="1" w:author="Matt Cheng" w:date="2022-03-21T08:46:00Z"/>
        </w:rPr>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E510DA" w:rsidRPr="000D14B3">
        <w:t>sites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 xml:space="preserve">smolts were recorded. </w:t>
      </w:r>
    </w:p>
    <w:p w14:paraId="1DEB22BE" w14:textId="262D41B4" w:rsidR="00F2558F" w:rsidRPr="000D14B3" w:rsidRDefault="00697CB8" w:rsidP="00D2705F">
      <w:pPr>
        <w:spacing w:line="480" w:lineRule="auto"/>
      </w:pPr>
      <w:r w:rsidRPr="000D14B3">
        <w:t xml:space="preserve">Bull Trout are the </w:t>
      </w:r>
      <w:r w:rsidR="00BC2D93">
        <w:t>dominant</w:t>
      </w:r>
      <w:r w:rsidRPr="000D14B3">
        <w:t xml:space="preserve"> </w:t>
      </w:r>
      <w:r w:rsidR="00BC2D93">
        <w:t>piscivore present during the migration to feed on</w:t>
      </w:r>
      <w:r w:rsidRPr="000D14B3">
        <w:t xml:space="preserve"> smolts </w:t>
      </w:r>
      <w:r w:rsidRPr="000D14B3">
        <w:fldChar w:fldCharType="begin"/>
      </w:r>
      <w:r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Pr="000D14B3">
        <w:fldChar w:fldCharType="separate"/>
      </w:r>
      <w:r w:rsidRPr="000D14B3">
        <w:rPr>
          <w:noProof/>
        </w:rPr>
        <w:t>(Furey et al. 2015, 2016b)</w:t>
      </w:r>
      <w:r w:rsidRPr="000D14B3">
        <w:fldChar w:fldCharType="end"/>
      </w:r>
      <w:r w:rsidR="00BC2D93">
        <w:t xml:space="preserve"> and are generally much larger in body size </w:t>
      </w:r>
      <w:r w:rsidR="00DA2C3E">
        <w:t>than other fishes present at lower abundances</w:t>
      </w:r>
      <w:r w:rsidRPr="000D14B3">
        <w:t xml:space="preserve"> (mountain whitefish and rainbow trout primarily)</w:t>
      </w:r>
      <w:r w:rsidR="00DA2C3E">
        <w:t xml:space="preserve"> and thus generally identifiable on the DIDSON. Sockeye Salmon smolts present as “clouds” of small fish on the DIDSON and are easily identifiable.</w:t>
      </w:r>
      <w:r w:rsidRPr="000D14B3">
        <w:t xml:space="preserve"> </w:t>
      </w:r>
      <w:r w:rsidR="008F57DD" w:rsidRPr="000D14B3">
        <w:t xml:space="preserve">Bull Trout were identified based on their body shape (elongated) and large size </w:t>
      </w:r>
      <w:r w:rsidR="00DA2C3E">
        <w:t xml:space="preserve">(generally </w:t>
      </w:r>
      <w:r w:rsidR="00E67067">
        <w:t>25</w:t>
      </w:r>
      <w:r w:rsidR="00BA12B5">
        <w:t xml:space="preserve"> </w:t>
      </w:r>
      <w:r w:rsidR="00DA2C3E">
        <w:t xml:space="preserve">cm – </w:t>
      </w:r>
      <w:r w:rsidR="00E67067">
        <w:t>86</w:t>
      </w:r>
      <w:r w:rsidR="00BA12B5">
        <w:t xml:space="preserve"> </w:t>
      </w:r>
      <w:r w:rsidR="00DA2C3E">
        <w:t>cm as measured from DIDSON footage)</w:t>
      </w:r>
      <w:r w:rsidR="0088195D">
        <w:t>.</w:t>
      </w:r>
    </w:p>
    <w:p w14:paraId="7508906E" w14:textId="1A633DD8"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Recorded observations of interactions between Bull Trout and smolts were standardized to per m</w:t>
      </w:r>
      <w:r w:rsidR="0009314F" w:rsidRPr="000D14B3">
        <w:rPr>
          <w:vertAlign w:val="superscript"/>
        </w:rPr>
        <w:t xml:space="preserve">2 </w:t>
      </w:r>
      <w:r w:rsidR="0009314F" w:rsidRPr="000D14B3">
        <w:t>because 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w:t>
      </w:r>
      <w:r w:rsidR="0009314F" w:rsidRPr="000D14B3">
        <w:lastRenderedPageBreak/>
        <w:t xml:space="preserve">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9EC6459" w14:textId="45F3123E" w:rsidR="005E16DC" w:rsidRPr="000D14B3" w:rsidRDefault="00BA0C20" w:rsidP="005854A5">
      <w:pPr>
        <w:spacing w:line="480" w:lineRule="auto"/>
      </w:pPr>
      <w:r w:rsidRPr="000D14B3">
        <w:t>Kruskal-</w:t>
      </w:r>
      <w:proofErr w:type="gramStart"/>
      <w:r w:rsidRPr="000D14B3">
        <w:t>Wallis</w:t>
      </w:r>
      <w:proofErr w:type="gramEnd"/>
      <w:r w:rsidRPr="000D14B3">
        <w:t xml:space="preserve">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Pr="000D14B3">
        <w:t xml:space="preserve"> across</w:t>
      </w:r>
      <w:r w:rsidR="00EA22B1" w:rsidRPr="000D14B3">
        <w:t xml:space="preserve"> all</w:t>
      </w:r>
      <w:r w:rsidRPr="000D14B3">
        <w:t xml:space="preserve"> </w:t>
      </w:r>
      <w:r w:rsidR="0081769E" w:rsidRPr="000D14B3">
        <w:t>deployments</w:t>
      </w:r>
      <w:r w:rsidRPr="000D14B3">
        <w:t xml:space="preserve">. </w:t>
      </w:r>
      <w:r w:rsidR="00A6603B" w:rsidRPr="000D14B3">
        <w:t xml:space="preserve">Note that </w:t>
      </w:r>
      <w:r w:rsidR="00EE5B03" w:rsidRPr="000D14B3">
        <w:t>intervals</w:t>
      </w:r>
      <w:r w:rsidR="00A6603B" w:rsidRPr="000D14B3">
        <w:t xml:space="preserve"> </w:t>
      </w:r>
      <w:r w:rsidR="00E52ED3" w:rsidRPr="000D14B3">
        <w:t xml:space="preserve">that contained zero interactions were included in this analysis.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(sunrise and sunset determined via </w:t>
      </w:r>
      <w:hyperlink r:id="rId11" w:history="1">
        <w:r w:rsidR="009D53B8" w:rsidRPr="000D14B3">
          <w:rPr>
            <w:rStyle w:val="Hyperlink"/>
          </w:rPr>
          <w:t>https://www.timeanddate.com/</w:t>
        </w:r>
      </w:hyperlink>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r w:rsidR="00723038" w:rsidRPr="000D14B3">
        <w:t xml:space="preserve">Furthermore, because </w:t>
      </w:r>
      <w:r w:rsidR="00820F5F" w:rsidRPr="000D14B3">
        <w:t>we were</w:t>
      </w:r>
      <w:r w:rsidR="00AE7B76" w:rsidRPr="000D14B3">
        <w:t xml:space="preserve"> only</w:t>
      </w:r>
      <w:r w:rsidR="00820F5F" w:rsidRPr="000D14B3">
        <w:t xml:space="preserve"> focused on predator-prey interactions during times of active smolt migrations, we removed any </w:t>
      </w:r>
      <w:proofErr w:type="gramStart"/>
      <w:r w:rsidR="00820F5F" w:rsidRPr="000D14B3">
        <w:t>time period</w:t>
      </w:r>
      <w:proofErr w:type="gramEnd"/>
      <w:r w:rsidR="00820F5F" w:rsidRPr="000D14B3">
        <w:t xml:space="preserve"> when smolts were not migrating due to fence closure (mostly during daylight hours)</w:t>
      </w:r>
      <w:r w:rsidR="00461B68" w:rsidRPr="000D14B3">
        <w:t xml:space="preserve">, to better capture potential </w:t>
      </w:r>
      <w:r w:rsidR="00686FB2" w:rsidRPr="000D14B3">
        <w:t>correlations</w:t>
      </w:r>
      <w:r w:rsidR="00461B68" w:rsidRPr="000D14B3">
        <w:t xml:space="preserve"> between Bull Trout and smolt</w:t>
      </w:r>
      <w:r w:rsidR="005E55F5" w:rsidRPr="000D14B3">
        <w:t xml:space="preserve"> densities</w:t>
      </w:r>
      <w:r w:rsidR="00275C1A" w:rsidRPr="000D14B3">
        <w:t xml:space="preserve"> for these specific analyses</w:t>
      </w:r>
      <w:r w:rsidR="005E55F5" w:rsidRPr="000D14B3">
        <w:t>.</w:t>
      </w:r>
      <w:r w:rsidR="005E16DC" w:rsidRPr="000D14B3">
        <w:t xml:space="preserve"> 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5CA1A473" w14:textId="40BA5CC0" w:rsidR="0082697C" w:rsidRPr="000D14B3" w:rsidRDefault="00E510DA" w:rsidP="00E71425">
      <w:pPr>
        <w:spacing w:line="480" w:lineRule="auto"/>
        <w:rPr>
          <w:color w:val="202124"/>
          <w:highlight w:val="white"/>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lastRenderedPageBreak/>
        <w:t xml:space="preserve">standardized </w:t>
      </w:r>
      <w:r w:rsidRPr="000D14B3">
        <w:rPr>
          <w:color w:val="202124"/>
          <w:highlight w:val="white"/>
        </w:rPr>
        <w:t xml:space="preserve">interactions observed between </w:t>
      </w:r>
      <w:proofErr w:type="gramStart"/>
      <w:r w:rsidRPr="000D14B3">
        <w:rPr>
          <w:color w:val="202124"/>
          <w:highlight w:val="white"/>
        </w:rPr>
        <w:t>smolts</w:t>
      </w:r>
      <w:proofErr w:type="gramEnd"/>
      <w:r w:rsidRPr="000D14B3">
        <w:rPr>
          <w:color w:val="202124"/>
          <w:highlight w:val="white"/>
        </w:rPr>
        <w:t xml:space="preserve">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w:t>
      </w:r>
      <w:proofErr w:type="spellStart"/>
      <w:r w:rsidRPr="000D14B3">
        <w:rPr>
          <w:color w:val="202124"/>
          <w:highlight w:val="white"/>
        </w:rPr>
        <w:t>df</w:t>
      </w:r>
      <w:proofErr w:type="spellEnd"/>
      <w:r w:rsidRPr="000D14B3">
        <w:rPr>
          <w:color w:val="202124"/>
          <w:highlight w:val="white"/>
        </w:rPr>
        <w:t xml:space="preserve">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Pr="000D14B3">
        <w:rPr>
          <w:color w:val="202124"/>
          <w:highlight w:val="white"/>
        </w:rPr>
        <w:t>)</w:t>
      </w:r>
      <w:r w:rsidR="00322712" w:rsidRPr="000D14B3">
        <w:rPr>
          <w:color w:val="202124"/>
          <w:highlight w:val="white"/>
        </w:rPr>
        <w:t xml:space="preserve"> (Table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2" w:name="_Hlk98241088"/>
      <w:r w:rsidR="003F7EFA" w:rsidRPr="000D14B3">
        <w:rPr>
          <w:i/>
          <w:iCs/>
          <w:color w:val="202124"/>
        </w:rPr>
        <w:t>P</w:t>
      </w:r>
      <w:bookmarkEnd w:id="2"/>
      <w:r w:rsidR="003F7EFA" w:rsidRPr="000D14B3">
        <w:rPr>
          <w:i/>
          <w:iCs/>
          <w:color w:val="202124"/>
        </w:rPr>
        <w:t xml:space="preserve"> </w:t>
      </w:r>
      <w:r w:rsidR="003F7EFA" w:rsidRPr="000D14B3">
        <w:rPr>
          <w:color w:val="202124"/>
        </w:rPr>
        <w:t>&lt; 0.01) (Fig. 2)</w:t>
      </w:r>
      <w:r w:rsidR="00EA439A" w:rsidRPr="000D14B3">
        <w:rPr>
          <w:color w:val="202124"/>
        </w:rPr>
        <w:t>;</w:t>
      </w:r>
      <w:r w:rsidR="009B4E1A" w:rsidRPr="000D14B3">
        <w:rPr>
          <w:color w:val="202124"/>
          <w:highlight w:val="white"/>
        </w:rPr>
        <w:t xml:space="preserve"> </w:t>
      </w:r>
      <w:r w:rsidRPr="000D14B3">
        <w:rPr>
          <w:color w:val="202124"/>
          <w:highlight w:val="white"/>
        </w:rPr>
        <w:t>Interactions were highest during night-time hours and ranged from 0 to 4.86 interactions per m</w:t>
      </w:r>
      <w:r w:rsidRPr="000D14B3">
        <w:rPr>
          <w:color w:val="202124"/>
          <w:highlight w:val="white"/>
          <w:vertAlign w:val="superscript"/>
        </w:rPr>
        <w:t>2</w:t>
      </w:r>
      <w:r w:rsidRPr="000D14B3">
        <w:rPr>
          <w:color w:val="202124"/>
          <w:highlight w:val="white"/>
        </w:rPr>
        <w:t xml:space="preserve"> (mean = 1.19; SD = 1.24) relative to during the day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r w:rsidR="00EA439A" w:rsidRPr="000D14B3">
        <w:rPr>
          <w:color w:val="202124"/>
          <w:highlight w:val="white"/>
        </w:rPr>
        <w:t>Among 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 xml:space="preserve">A)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1C4B224E" w:rsidR="003336BE" w:rsidRPr="000D14B3" w:rsidRDefault="003336BE" w:rsidP="00E71425">
      <w:pPr>
        <w:spacing w:line="480" w:lineRule="auto"/>
        <w:rPr>
          <w:color w:val="202124"/>
          <w:highlight w:val="whit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-0.2</w:t>
      </w:r>
      <w:r w:rsidR="003D49EF" w:rsidRPr="000D14B3">
        <w:rPr>
          <w:color w:val="202124"/>
          <w:highlight w:val="white"/>
        </w:rPr>
        <w:t>0</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42C16" w:rsidRPr="000D14B3">
        <w:rPr>
          <w:color w:val="202124"/>
          <w:highlight w:val="white"/>
        </w:rPr>
        <w:t>11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527B8E" w:rsidRPr="000D14B3">
        <w:rPr>
          <w:color w:val="202124"/>
          <w:highlight w:val="white"/>
        </w:rPr>
        <w:t xml:space="preserve">the </w:t>
      </w:r>
      <w:r w:rsidR="00D320EC" w:rsidRPr="000D14B3">
        <w:rPr>
          <w:color w:val="202124"/>
          <w:highlight w:val="white"/>
        </w:rPr>
        <w:t xml:space="preserve">Upstream Fence April 27 - 29 </w:t>
      </w:r>
      <w:r w:rsidR="00527B8E" w:rsidRPr="000D14B3">
        <w:rPr>
          <w:color w:val="202124"/>
          <w:highlight w:val="white"/>
        </w:rPr>
        <w:t xml:space="preserve">deployment </w:t>
      </w:r>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0.6</w:t>
      </w:r>
      <w:r w:rsidR="002C1FD3" w:rsidRPr="000D14B3">
        <w:rPr>
          <w:color w:val="202124"/>
          <w:highlight w:val="white"/>
        </w:rPr>
        <w:t>8</w:t>
      </w:r>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E). </w:t>
      </w:r>
      <w:r w:rsidR="000A03A8" w:rsidRPr="000D14B3">
        <w:rPr>
          <w:color w:val="202124"/>
          <w:highlight w:val="white"/>
        </w:rPr>
        <w:t xml:space="preserve">A similar positive </w:t>
      </w:r>
      <w:r w:rsidRPr="000D14B3">
        <w:rPr>
          <w:color w:val="202124"/>
          <w:highlight w:val="white"/>
        </w:rPr>
        <w:t xml:space="preserve">correlation also existed for </w:t>
      </w:r>
      <w:r w:rsidR="0094252E" w:rsidRPr="000D14B3">
        <w:rPr>
          <w:color w:val="202124"/>
          <w:highlight w:val="white"/>
        </w:rPr>
        <w:t xml:space="preserve">the </w:t>
      </w:r>
      <w:r w:rsidR="00D320EC" w:rsidRPr="000D14B3">
        <w:rPr>
          <w:color w:val="202124"/>
          <w:highlight w:val="white"/>
        </w:rPr>
        <w:t xml:space="preserve">Upstream Fence April 20 - 21 </w:t>
      </w:r>
      <w:r w:rsidR="00527B8E" w:rsidRPr="000D14B3">
        <w:rPr>
          <w:color w:val="202124"/>
          <w:highlight w:val="white"/>
        </w:rPr>
        <w:t xml:space="preserve">deployment, </w:t>
      </w:r>
      <w:r w:rsidRPr="000D14B3">
        <w:rPr>
          <w:color w:val="202124"/>
          <w:highlight w:val="white"/>
        </w:rPr>
        <w:t xml:space="preserve">but </w:t>
      </w:r>
      <w:r w:rsidR="00527B8E" w:rsidRPr="000D14B3">
        <w:rPr>
          <w:color w:val="202124"/>
          <w:highlight w:val="white"/>
        </w:rPr>
        <w:t xml:space="preserve">was </w:t>
      </w:r>
      <w:r w:rsidRPr="000D14B3">
        <w:rPr>
          <w:color w:val="202124"/>
          <w:highlight w:val="white"/>
        </w:rPr>
        <w:t>not significant</w:t>
      </w:r>
      <w:r w:rsidR="00527B8E" w:rsidRPr="000D14B3">
        <w:rPr>
          <w:color w:val="202124"/>
          <w:highlight w:val="white"/>
        </w:rPr>
        <w:t xml:space="preserve"> </w:t>
      </w:r>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r w:rsidR="00F90F2F" w:rsidRPr="000D14B3">
        <w:rPr>
          <w:color w:val="202124"/>
          <w:highlight w:val="white"/>
        </w:rPr>
        <w:t>52</w:t>
      </w:r>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 0.</w:t>
      </w:r>
      <w:r w:rsidR="00F06E78" w:rsidRPr="000D14B3">
        <w:rPr>
          <w:color w:val="202124"/>
          <w:highlight w:val="white"/>
        </w:rPr>
        <w:t>19</w:t>
      </w:r>
      <w:r w:rsidRPr="000D14B3">
        <w:rPr>
          <w:color w:val="202124"/>
          <w:highlight w:val="white"/>
        </w:rPr>
        <w:t>;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A). </w:t>
      </w: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lastRenderedPageBreak/>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4F9F0C8D" w14:textId="1340C0BA" w:rsidR="00EB38E8" w:rsidRPr="000D14B3" w:rsidRDefault="00EB38E8" w:rsidP="00E71425">
      <w:pPr>
        <w:spacing w:line="480" w:lineRule="auto"/>
        <w:rPr>
          <w:color w:val="202124"/>
          <w:highlight w:val="white"/>
        </w:rPr>
      </w:pPr>
      <w:r w:rsidRPr="000D14B3">
        <w:rPr>
          <w:color w:val="202124"/>
          <w:highlight w:val="white"/>
        </w:rPr>
        <w:t xml:space="preserve">Interactions between Bull Trout and migrating </w:t>
      </w:r>
      <w:r w:rsidR="00A63F8E" w:rsidRPr="000D14B3">
        <w:rPr>
          <w:color w:val="202124"/>
          <w:highlight w:val="white"/>
        </w:rPr>
        <w:t>Sockeye Salmon</w:t>
      </w:r>
      <w:r w:rsidRPr="000D14B3">
        <w:rPr>
          <w:color w:val="202124"/>
          <w:highlight w:val="white"/>
        </w:rPr>
        <w:t xml:space="preserve"> smolts appeared to increase </w:t>
      </w:r>
      <w:r w:rsidR="00D03AB2" w:rsidRPr="000D14B3">
        <w:rPr>
          <w:color w:val="202124"/>
          <w:highlight w:val="white"/>
        </w:rPr>
        <w:t>during nighttime hours</w:t>
      </w:r>
      <w:r w:rsidRPr="000D14B3">
        <w:rPr>
          <w:color w:val="202124"/>
          <w:highlight w:val="white"/>
        </w:rPr>
        <w:t>, particularly upstream of the counting fence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A;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 xml:space="preserve">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Pr="000D14B3">
        <w:rPr>
          <w:color w:val="202124"/>
          <w:highlight w:val="white"/>
        </w:rPr>
        <w:t xml:space="preserve">interactions. </w:t>
      </w:r>
      <w:r w:rsidR="00CC1985" w:rsidRPr="000D14B3">
        <w:rPr>
          <w:color w:val="202124"/>
          <w:highlight w:val="white"/>
        </w:rPr>
        <w:t>S</w:t>
      </w:r>
      <w:r w:rsidRPr="000D14B3">
        <w:rPr>
          <w:color w:val="202124"/>
          <w:highlight w:val="white"/>
        </w:rPr>
        <w:t xml:space="preserve">molts </w:t>
      </w:r>
      <w:r w:rsidR="00CC1985" w:rsidRPr="000D14B3">
        <w:rPr>
          <w:color w:val="202124"/>
          <w:highlight w:val="white"/>
        </w:rPr>
        <w:t>likely</w:t>
      </w:r>
      <w:r w:rsidRPr="000D14B3">
        <w:rPr>
          <w:color w:val="202124"/>
          <w:highlight w:val="white"/>
        </w:rPr>
        <w:t xml:space="preserve"> exhibit nocturnal migrations</w:t>
      </w:r>
      <w:r w:rsidR="009250B9" w:rsidRPr="000D14B3">
        <w:rPr>
          <w:color w:val="202124"/>
          <w:highlight w:val="white"/>
        </w:rPr>
        <w:t xml:space="preserve"> </w:t>
      </w:r>
      <w:r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Pr="000D14B3">
        <w:rPr>
          <w:color w:val="202124"/>
          <w:highlight w:val="white"/>
        </w:rPr>
        <w:t xml:space="preserve">We also observed that Bull Trout </w:t>
      </w:r>
      <w:r w:rsidR="00907F6C" w:rsidRPr="000D14B3">
        <w:rPr>
          <w:color w:val="202124"/>
          <w:highlight w:val="white"/>
        </w:rPr>
        <w:t xml:space="preserve">respond by interacting with smolts </w:t>
      </w:r>
      <w:r w:rsidRPr="000D14B3">
        <w:rPr>
          <w:color w:val="202124"/>
          <w:highlight w:val="white"/>
        </w:rPr>
        <w:t>during nighttime (when smolt migration is densest)</w:t>
      </w:r>
      <w:r w:rsidR="00907F6C" w:rsidRPr="000D14B3">
        <w:rPr>
          <w:color w:val="202124"/>
          <w:highlight w:val="white"/>
        </w:rPr>
        <w:t>,</w:t>
      </w:r>
      <w:r w:rsidRPr="000D14B3">
        <w:rPr>
          <w:color w:val="202124"/>
          <w:highlight w:val="white"/>
        </w:rPr>
        <w:t xml:space="preserve"> demonstrating that Bull Trout </w:t>
      </w:r>
      <w:r w:rsidR="00452573" w:rsidRPr="000D14B3">
        <w:rPr>
          <w:color w:val="202124"/>
          <w:highlight w:val="white"/>
        </w:rPr>
        <w:t xml:space="preserve">likely </w:t>
      </w:r>
      <w:r w:rsidR="00CC1985" w:rsidRPr="000D14B3">
        <w:rPr>
          <w:color w:val="202124"/>
          <w:highlight w:val="white"/>
        </w:rPr>
        <w:t xml:space="preserve">synchronize </w:t>
      </w:r>
      <w:r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5D33B4" w:rsidRPr="000D14B3">
        <w:rPr>
          <w:color w:val="202124"/>
          <w:highlight w:val="white"/>
        </w:rPr>
        <w:t xml:space="preserve">. </w:t>
      </w:r>
      <w:r w:rsidRPr="000D14B3">
        <w:rPr>
          <w:color w:val="202124"/>
          <w:highlight w:val="white"/>
        </w:rPr>
        <w:t xml:space="preserve">Due to the </w:t>
      </w:r>
      <w:r w:rsidR="00CC1985" w:rsidRPr="000D14B3">
        <w:rPr>
          <w:color w:val="202124"/>
          <w:highlight w:val="white"/>
        </w:rPr>
        <w:t xml:space="preserve">resolution </w:t>
      </w:r>
      <w:r w:rsidRPr="000D14B3">
        <w:rPr>
          <w:color w:val="202124"/>
          <w:highlight w:val="white"/>
        </w:rPr>
        <w:t xml:space="preserve">of the DIDSON system, we were unable to </w:t>
      </w:r>
      <w:r w:rsidR="00CC1985" w:rsidRPr="000D14B3">
        <w:rPr>
          <w:color w:val="202124"/>
          <w:highlight w:val="white"/>
        </w:rPr>
        <w:t xml:space="preserve">confirm actual predation events or </w:t>
      </w:r>
      <w:r w:rsidRPr="000D14B3">
        <w:rPr>
          <w:color w:val="202124"/>
          <w:highlight w:val="white"/>
        </w:rPr>
        <w:t>quantify the number of smolts consumed, and the effectiveness of synergized nocturnal movements of smolts (</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xml:space="preserve">; </w:t>
      </w:r>
      <w:proofErr w:type="spellStart"/>
      <w:r w:rsidR="00BD6714" w:rsidRPr="000D14B3">
        <w:rPr>
          <w:color w:val="202124"/>
          <w:highlight w:val="white"/>
        </w:rPr>
        <w:t>Furey</w:t>
      </w:r>
      <w:proofErr w:type="spellEnd"/>
      <w:r w:rsidR="00BD6714" w:rsidRPr="000D14B3">
        <w:rPr>
          <w:color w:val="202124"/>
          <w:highlight w:val="white"/>
        </w:rPr>
        <w:t xml:space="preserve"> et al. 2016a; </w:t>
      </w:r>
      <w:proofErr w:type="spellStart"/>
      <w:r w:rsidR="00BD6714" w:rsidRPr="000D14B3">
        <w:rPr>
          <w:color w:val="202124"/>
          <w:highlight w:val="white"/>
        </w:rPr>
        <w:t>Furey</w:t>
      </w:r>
      <w:proofErr w:type="spellEnd"/>
      <w:r w:rsidR="00BD6714" w:rsidRPr="000D14B3">
        <w:rPr>
          <w:color w:val="202124"/>
          <w:highlight w:val="white"/>
        </w:rPr>
        <w:t xml:space="preserve"> et al. 2021b</w:t>
      </w:r>
      <w:r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p>
    <w:p w14:paraId="579B4FD8" w14:textId="1898C357" w:rsidR="00BF3D35" w:rsidRPr="000D14B3" w:rsidRDefault="006E5C1D" w:rsidP="00E71425">
      <w:pPr>
        <w:spacing w:line="480" w:lineRule="auto"/>
        <w:rPr>
          <w:color w:val="202124"/>
          <w:highlight w:val="white"/>
        </w:rPr>
      </w:pPr>
      <w:r w:rsidRPr="000D14B3">
        <w:rPr>
          <w:color w:val="202124"/>
          <w:highlight w:val="white"/>
        </w:rPr>
        <w:tab/>
      </w:r>
      <w:r w:rsidR="00BF3D35" w:rsidRPr="000D14B3">
        <w:rPr>
          <w:color w:val="202124"/>
          <w:highlight w:val="white"/>
        </w:rPr>
        <w:t xml:space="preserve">Activity of Bull Trout was most tightly linked with smolt migration densities </w:t>
      </w:r>
      <w:r w:rsidR="005C3916" w:rsidRPr="000D14B3">
        <w:rPr>
          <w:color w:val="202124"/>
          <w:highlight w:val="white"/>
        </w:rPr>
        <w:t xml:space="preserve">for deployments when </w:t>
      </w:r>
      <w:r w:rsidR="00BF3D35" w:rsidRPr="000D14B3">
        <w:rPr>
          <w:color w:val="202124"/>
          <w:highlight w:val="white"/>
        </w:rPr>
        <w:t>the DIDSON was deployed just upstream of the counting fence</w:t>
      </w:r>
      <w:r w:rsidR="00571B1B" w:rsidRPr="000D14B3">
        <w:rPr>
          <w:color w:val="202124"/>
          <w:highlight w:val="white"/>
        </w:rPr>
        <w:t xml:space="preserve"> (Fig. 3E)</w:t>
      </w:r>
      <w:r w:rsidR="00BF3D35" w:rsidRPr="000D14B3">
        <w:rPr>
          <w:color w:val="202124"/>
          <w:highlight w:val="white"/>
        </w:rPr>
        <w:t xml:space="preserve">. Potential feeding activity of Bull Trout was </w:t>
      </w:r>
      <w:r w:rsidR="000F485D" w:rsidRPr="000D14B3">
        <w:rPr>
          <w:color w:val="202124"/>
          <w:highlight w:val="white"/>
        </w:rPr>
        <w:t>most</w:t>
      </w:r>
      <w:r w:rsidR="00BF3D35" w:rsidRPr="000D14B3">
        <w:rPr>
          <w:color w:val="202124"/>
          <w:highlight w:val="white"/>
        </w:rPr>
        <w:t xml:space="preserve"> positively correlated with smolt densities</w:t>
      </w:r>
      <w:r w:rsidR="000F485D" w:rsidRPr="000D14B3">
        <w:rPr>
          <w:color w:val="202124"/>
          <w:highlight w:val="white"/>
        </w:rPr>
        <w:t xml:space="preserve"> upstream of the fence, but not elsewhere in the system</w:t>
      </w:r>
      <w:r w:rsidR="00BF3D35" w:rsidRPr="000D14B3">
        <w:rPr>
          <w:color w:val="202124"/>
          <w:highlight w:val="white"/>
        </w:rPr>
        <w:t xml:space="preserve">. Thus, it </w:t>
      </w:r>
      <w:r w:rsidR="00C04B81" w:rsidRPr="000D14B3">
        <w:rPr>
          <w:color w:val="202124"/>
          <w:highlight w:val="white"/>
        </w:rPr>
        <w:t>appears smolt-Bull Trout interactions are most tightly coupled just upstream of this anthropogenic structure</w:t>
      </w:r>
      <w:r w:rsidR="00345BA2" w:rsidRPr="000D14B3">
        <w:rPr>
          <w:color w:val="202124"/>
          <w:highlight w:val="white"/>
        </w:rPr>
        <w:t>.</w:t>
      </w:r>
      <w:r w:rsidR="00BF3D35" w:rsidRPr="000D14B3">
        <w:rPr>
          <w:color w:val="202124"/>
          <w:highlight w:val="white"/>
        </w:rPr>
        <w:t xml:space="preserve"> </w:t>
      </w:r>
      <w:r w:rsidR="00B1709D" w:rsidRPr="000D14B3">
        <w:rPr>
          <w:color w:val="202124"/>
          <w:highlight w:val="white"/>
        </w:rPr>
        <w:t>In fact,</w:t>
      </w:r>
      <w:r w:rsidR="00BF3D35" w:rsidRPr="000D14B3">
        <w:rPr>
          <w:color w:val="202124"/>
          <w:highlight w:val="white"/>
        </w:rPr>
        <w:t xml:space="preserve"> Bull Trout </w:t>
      </w:r>
      <w:r w:rsidR="00B1709D" w:rsidRPr="000D14B3">
        <w:rPr>
          <w:color w:val="202124"/>
          <w:highlight w:val="white"/>
        </w:rPr>
        <w:t xml:space="preserve">feed </w:t>
      </w:r>
      <w:r w:rsidR="00BF3D35" w:rsidRPr="000D14B3">
        <w:rPr>
          <w:color w:val="202124"/>
          <w:highlight w:val="white"/>
        </w:rPr>
        <w:t xml:space="preserve">at higher rates (e.g., at </w:t>
      </w:r>
      <w:r w:rsidR="00BF3D35" w:rsidRPr="000D14B3">
        <w:rPr>
          <w:i/>
          <w:color w:val="202124"/>
          <w:highlight w:val="white"/>
        </w:rPr>
        <w:t>ad libitum</w:t>
      </w:r>
      <w:r w:rsidR="00BF3D35" w:rsidRPr="000D14B3">
        <w:rPr>
          <w:iCs/>
          <w:color w:val="202124"/>
          <w:highlight w:val="white"/>
        </w:rPr>
        <w:t>)</w:t>
      </w:r>
      <w:r w:rsidR="00BF3D35" w:rsidRPr="000D14B3">
        <w:rPr>
          <w:i/>
          <w:color w:val="202124"/>
          <w:highlight w:val="white"/>
        </w:rPr>
        <w:t xml:space="preserve"> </w:t>
      </w:r>
      <w:r w:rsidR="00BF3D35" w:rsidRPr="000D14B3">
        <w:rPr>
          <w:color w:val="202124"/>
          <w:highlight w:val="white"/>
        </w:rPr>
        <w:t xml:space="preserve">at the counting fence relative to other locales </w:t>
      </w:r>
      <w:r w:rsidR="00E71ED2" w:rsidRPr="000D14B3">
        <w:rPr>
          <w:color w:val="202124"/>
          <w:highlight w:val="white"/>
        </w:rPr>
        <w:fldChar w:fldCharType="begin"/>
      </w:r>
      <w:r w:rsidR="004A244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sidRPr="000D14B3">
        <w:rPr>
          <w:color w:val="202124"/>
          <w:highlight w:val="white"/>
        </w:rPr>
        <w:fldChar w:fldCharType="separate"/>
      </w:r>
      <w:r w:rsidR="00D119AF" w:rsidRPr="000D14B3">
        <w:rPr>
          <w:noProof/>
          <w:color w:val="202124"/>
          <w:highlight w:val="white"/>
        </w:rPr>
        <w:t>(Furey et al. 2016b)</w:t>
      </w:r>
      <w:r w:rsidR="00E71ED2" w:rsidRPr="000D14B3">
        <w:rPr>
          <w:color w:val="202124"/>
          <w:highlight w:val="white"/>
        </w:rPr>
        <w:fldChar w:fldCharType="end"/>
      </w:r>
      <w:r w:rsidR="00E71ED2" w:rsidRPr="000D14B3">
        <w:rPr>
          <w:color w:val="202124"/>
          <w:highlight w:val="white"/>
        </w:rPr>
        <w:t xml:space="preserve">, </w:t>
      </w:r>
      <w:r w:rsidR="00B1709D" w:rsidRPr="000D14B3">
        <w:rPr>
          <w:color w:val="202124"/>
          <w:highlight w:val="white"/>
        </w:rPr>
        <w:t xml:space="preserve">and it appears that fine-scale behaviors </w:t>
      </w:r>
      <w:r w:rsidR="00C61049" w:rsidRPr="000D14B3">
        <w:rPr>
          <w:color w:val="202124"/>
          <w:highlight w:val="white"/>
        </w:rPr>
        <w:t xml:space="preserve">likely </w:t>
      </w:r>
      <w:r w:rsidR="00B1709D" w:rsidRPr="000D14B3">
        <w:rPr>
          <w:color w:val="202124"/>
          <w:highlight w:val="white"/>
        </w:rPr>
        <w:t xml:space="preserve">reflect these observations of </w:t>
      </w:r>
      <w:r w:rsidR="00B1709D" w:rsidRPr="000D14B3">
        <w:rPr>
          <w:color w:val="202124"/>
          <w:highlight w:val="white"/>
        </w:rPr>
        <w:lastRenderedPageBreak/>
        <w:t>feeding intensity</w:t>
      </w:r>
      <w:r w:rsidR="00BF3D35" w:rsidRPr="000D14B3">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sidRPr="000D14B3">
        <w:rPr>
          <w:color w:val="202124"/>
          <w:highlight w:val="white"/>
        </w:rPr>
        <w:t xml:space="preserve">and if mortality is higher at the fence, </w:t>
      </w:r>
      <w:r w:rsidR="00BF3D35" w:rsidRPr="000D14B3">
        <w:rPr>
          <w:color w:val="202124"/>
          <w:highlight w:val="white"/>
        </w:rPr>
        <w:t xml:space="preserve">potentially </w:t>
      </w:r>
      <w:r w:rsidR="00BA329A" w:rsidRPr="000D14B3">
        <w:rPr>
          <w:color w:val="202124"/>
          <w:highlight w:val="white"/>
        </w:rPr>
        <w:t>via</w:t>
      </w:r>
      <w:r w:rsidR="00BF3D35" w:rsidRPr="000D14B3">
        <w:rPr>
          <w:color w:val="202124"/>
          <w:highlight w:val="white"/>
        </w:rPr>
        <w:t xml:space="preserve"> high-resolution telemetry tracking. Given the short duration </w:t>
      </w:r>
      <w:r w:rsidR="0082173B" w:rsidRPr="000D14B3">
        <w:rPr>
          <w:color w:val="202124"/>
          <w:highlight w:val="white"/>
        </w:rPr>
        <w:t xml:space="preserve">of </w:t>
      </w:r>
      <w:r w:rsidR="00BF3D35" w:rsidRPr="000D14B3">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0D14B3">
        <w:rPr>
          <w:color w:val="202124"/>
          <w:highlight w:val="white"/>
        </w:rPr>
        <w:t>.</w:t>
      </w:r>
      <w:r w:rsidR="00BF3D35" w:rsidRPr="000D14B3">
        <w:rPr>
          <w:color w:val="202124"/>
          <w:highlight w:val="white"/>
        </w:rPr>
        <w:t xml:space="preserve">e., additional days), with concurrent comparisons of other sites. </w:t>
      </w:r>
      <w:r w:rsidR="005C3916" w:rsidRPr="000D14B3">
        <w:rPr>
          <w:color w:val="202124"/>
          <w:highlight w:val="white"/>
        </w:rPr>
        <w:t xml:space="preserve">We also acknowledge that with only one DIDSON unit, we were unable to compare differences in predator-prey interactions between or among sites simultaneously. </w:t>
      </w:r>
    </w:p>
    <w:p w14:paraId="037F503F" w14:textId="3070A5F8" w:rsidR="0003245F" w:rsidRPr="000D14B3" w:rsidRDefault="00917F99" w:rsidP="00E71425">
      <w:pPr>
        <w:spacing w:line="480" w:lineRule="auto"/>
        <w:rPr>
          <w:color w:val="202124"/>
          <w:highlight w:val="white"/>
        </w:rPr>
      </w:pPr>
      <w:r w:rsidRPr="000D14B3">
        <w:rPr>
          <w:color w:val="202124"/>
          <w:highlight w:val="white"/>
        </w:rPr>
        <w:tab/>
        <w:t xml:space="preserve">Although </w:t>
      </w:r>
      <w:r w:rsidR="007B2D91" w:rsidRPr="000D14B3">
        <w:rPr>
          <w:color w:val="202124"/>
          <w:highlight w:val="white"/>
        </w:rPr>
        <w:t xml:space="preserve">beyond </w:t>
      </w:r>
      <w:r w:rsidRPr="000D14B3">
        <w:rPr>
          <w:color w:val="202124"/>
          <w:highlight w:val="white"/>
        </w:rPr>
        <w:t xml:space="preserve">the </w:t>
      </w:r>
      <w:r w:rsidR="005A2294" w:rsidRPr="000D14B3">
        <w:rPr>
          <w:color w:val="202124"/>
          <w:highlight w:val="white"/>
        </w:rPr>
        <w:t>scope</w:t>
      </w:r>
      <w:r w:rsidRPr="000D14B3">
        <w:rPr>
          <w:color w:val="202124"/>
          <w:highlight w:val="white"/>
        </w:rPr>
        <w:t xml:space="preserve"> </w:t>
      </w:r>
      <w:r w:rsidR="007B2D91" w:rsidRPr="000D14B3">
        <w:rPr>
          <w:color w:val="202124"/>
          <w:highlight w:val="white"/>
        </w:rPr>
        <w:t xml:space="preserve">of our study, a variety of factors could affect the predator-prey interactions between </w:t>
      </w:r>
      <w:r w:rsidR="00A63F8E" w:rsidRPr="000D14B3">
        <w:rPr>
          <w:color w:val="202124"/>
          <w:highlight w:val="white"/>
        </w:rPr>
        <w:t>Sockeye Salmon</w:t>
      </w:r>
      <w:r w:rsidR="007B2D91" w:rsidRPr="000D14B3">
        <w:rPr>
          <w:color w:val="202124"/>
          <w:highlight w:val="white"/>
        </w:rPr>
        <w:t xml:space="preserve"> smolts and Bull Trout. </w:t>
      </w:r>
      <w:r w:rsidR="00171C9B" w:rsidRPr="000D14B3">
        <w:rPr>
          <w:color w:val="202124"/>
          <w:highlight w:val="white"/>
        </w:rPr>
        <w:t xml:space="preserve">Several studies have found that </w:t>
      </w:r>
      <w:r w:rsidR="00474473" w:rsidRPr="000D14B3">
        <w:rPr>
          <w:color w:val="202124"/>
          <w:highlight w:val="white"/>
        </w:rPr>
        <w:t>smaller</w:t>
      </w:r>
      <w:r w:rsidR="00171C9B" w:rsidRPr="000D14B3">
        <w:rPr>
          <w:color w:val="202124"/>
          <w:highlight w:val="white"/>
        </w:rPr>
        <w:t xml:space="preserve"> smolts tend to have </w:t>
      </w:r>
      <w:r w:rsidR="00474473" w:rsidRPr="000D14B3">
        <w:rPr>
          <w:color w:val="202124"/>
          <w:highlight w:val="white"/>
        </w:rPr>
        <w:t>lower</w:t>
      </w:r>
      <w:r w:rsidR="00171C9B" w:rsidRPr="000D14B3">
        <w:rPr>
          <w:color w:val="202124"/>
          <w:highlight w:val="white"/>
        </w:rPr>
        <w:t xml:space="preserve"> survival rates, likely due to size-dependent </w:t>
      </w:r>
      <w:r w:rsidR="00C27D87" w:rsidRPr="000D14B3">
        <w:rPr>
          <w:color w:val="202124"/>
          <w:highlight w:val="white"/>
        </w:rPr>
        <w:t>predation</w:t>
      </w:r>
      <w:r w:rsidR="003B19C0" w:rsidRPr="000D14B3">
        <w:rPr>
          <w:color w:val="202124"/>
          <w:highlight w:val="white"/>
        </w:rPr>
        <w:t xml:space="preserve"> </w:t>
      </w:r>
    </w:p>
    <w:p w14:paraId="6C9BDE74" w14:textId="082FD328" w:rsidR="00F67F70" w:rsidRPr="000D14B3" w:rsidRDefault="009E2EFA" w:rsidP="00E71425">
      <w:pPr>
        <w:spacing w:line="480" w:lineRule="auto"/>
        <w:rPr>
          <w:color w:val="202124"/>
          <w:highlight w:val="white"/>
        </w:rPr>
      </w:pPr>
      <w:r w:rsidRPr="000D14B3">
        <w:rPr>
          <w:color w:val="202124"/>
          <w:highlight w:val="white"/>
        </w:rPr>
        <w:fldChar w:fldCharType="begin"/>
      </w:r>
      <w:r w:rsidR="004A2447" w:rsidRPr="000D14B3">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Pr="000D14B3">
        <w:rPr>
          <w:color w:val="202124"/>
          <w:highlight w:val="white"/>
        </w:rPr>
        <w:fldChar w:fldCharType="separate"/>
      </w:r>
      <w:r w:rsidR="00D119AF" w:rsidRPr="000D14B3">
        <w:rPr>
          <w:noProof/>
          <w:color w:val="202124"/>
          <w:highlight w:val="white"/>
        </w:rPr>
        <w:t>(West and Larkin 1987; Saloniemi et al. 2004; Duffy and Beauchamp 2008; Tucker et al. 2016)</w:t>
      </w:r>
      <w:r w:rsidRPr="000D14B3">
        <w:rPr>
          <w:color w:val="202124"/>
          <w:highlight w:val="white"/>
        </w:rPr>
        <w:fldChar w:fldCharType="end"/>
      </w:r>
      <w:r w:rsidRPr="000D14B3">
        <w:rPr>
          <w:color w:val="202124"/>
          <w:highlight w:val="white"/>
        </w:rPr>
        <w:t>.</w:t>
      </w:r>
    </w:p>
    <w:p w14:paraId="1186DDFA" w14:textId="61BFF7C0" w:rsidR="00A9665A" w:rsidRPr="000D14B3" w:rsidRDefault="007B2D91" w:rsidP="00E71425">
      <w:pPr>
        <w:spacing w:line="480" w:lineRule="auto"/>
      </w:pPr>
      <w:r w:rsidRPr="000D14B3">
        <w:t xml:space="preserve">Similarly, smolts in poor body condition </w:t>
      </w:r>
      <w:r w:rsidR="005853AA" w:rsidRPr="000D14B3">
        <w:fldChar w:fldCharType="begin"/>
      </w:r>
      <w:r w:rsidR="004A2447" w:rsidRPr="000D14B3">
        <w: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rsidRPr="000D14B3">
        <w:fldChar w:fldCharType="separate"/>
      </w:r>
      <w:r w:rsidR="00D119AF" w:rsidRPr="000D14B3">
        <w:rPr>
          <w:noProof/>
        </w:rPr>
        <w:t>(Tucker et al. 2016)</w:t>
      </w:r>
      <w:r w:rsidR="005853AA" w:rsidRPr="000D14B3">
        <w:fldChar w:fldCharType="end"/>
      </w:r>
      <w:r w:rsidR="005853AA" w:rsidRPr="000D14B3">
        <w:t xml:space="preserve"> </w:t>
      </w:r>
      <w:r w:rsidRPr="000D14B3">
        <w:t xml:space="preserve">or experiencing specific infections </w:t>
      </w:r>
    </w:p>
    <w:p w14:paraId="3E15CFC4" w14:textId="154C9E10" w:rsidR="00054822" w:rsidRPr="000D14B3" w:rsidRDefault="005A6DB0" w:rsidP="00E71425">
      <w:pPr>
        <w:spacing w:line="480" w:lineRule="auto"/>
      </w:pPr>
      <w:r w:rsidRPr="000D14B3">
        <w:fldChar w:fldCharType="begin"/>
      </w:r>
      <w:r w:rsidR="004A2447" w:rsidRPr="000D14B3">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Pr="000D14B3">
        <w:fldChar w:fldCharType="separate"/>
      </w:r>
      <w:r w:rsidR="00D119AF" w:rsidRPr="000D14B3">
        <w:rPr>
          <w:noProof/>
        </w:rPr>
        <w:t>(Miller et al. 2014; Jeffries et al. 2014; Furey et al. 2021a)</w:t>
      </w:r>
      <w:r w:rsidRPr="000D14B3">
        <w:fldChar w:fldCharType="end"/>
      </w:r>
      <w:r w:rsidRPr="000D14B3">
        <w:t xml:space="preserve"> </w:t>
      </w:r>
      <w:r w:rsidR="007B2D91" w:rsidRPr="000D14B3">
        <w:t xml:space="preserve">can experience increased predation or mortality. </w:t>
      </w:r>
      <w:r w:rsidR="00C27D87" w:rsidRPr="000D14B3">
        <w:t>Further r</w:t>
      </w:r>
      <w:r w:rsidR="007B2D91" w:rsidRPr="000D14B3">
        <w:t>esearch could attempt to quantify</w:t>
      </w:r>
      <w:r w:rsidR="00C27D87" w:rsidRPr="000D14B3">
        <w:t xml:space="preserve"> behavioral mechanisms of predation-based selection processes and how such selection might be </w:t>
      </w:r>
      <w:r w:rsidR="007B2D91" w:rsidRPr="000D14B3">
        <w:t xml:space="preserve">affected by anthropogenic structures. </w:t>
      </w:r>
    </w:p>
    <w:p w14:paraId="72E1AD55" w14:textId="4E7A64F4"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altered landscapes 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 xml:space="preserve">(Blackwell and </w:t>
      </w:r>
      <w:r w:rsidR="00D119AF" w:rsidRPr="000D14B3">
        <w:rPr>
          <w:noProof/>
          <w:color w:val="202124"/>
          <w:highlight w:val="white"/>
        </w:rPr>
        <w:lastRenderedPageBreak/>
        <w:t>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w:t>
      </w:r>
      <w:proofErr w:type="spellStart"/>
      <w:r w:rsidR="0085174F">
        <w:rPr>
          <w:color w:val="202124"/>
          <w:highlight w:val="white"/>
        </w:rPr>
        <w:t>Furey</w:t>
      </w:r>
      <w:proofErr w:type="spellEnd"/>
      <w:r w:rsidR="0085174F">
        <w:rPr>
          <w:color w:val="202124"/>
          <w:highlight w:val="white"/>
        </w:rPr>
        <w:t xml:space="preserve">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8C7D176" w:rsidR="00405AA6" w:rsidRPr="006035F2" w:rsidRDefault="00405AA6">
      <w:pPr>
        <w:pStyle w:val="Heading1"/>
        <w:rPr>
          <w:rFonts w:ascii="Times New Roman" w:hAnsi="Times New Roman" w:cs="Times New Roman"/>
          <w:color w:val="000000" w:themeColor="text1"/>
          <w:sz w:val="24"/>
          <w:szCs w:val="24"/>
          <w:highlight w:val="white"/>
        </w:rPr>
      </w:pPr>
      <w:r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229323A1"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proofErr w:type="spellStart"/>
      <w:r w:rsidR="006035F2">
        <w:rPr>
          <w:color w:val="202124"/>
        </w:rPr>
        <w:t>Juanes</w:t>
      </w:r>
      <w:proofErr w:type="spellEnd"/>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proofErr w:type="spellStart"/>
      <w:r w:rsidR="006035F2">
        <w:rPr>
          <w:color w:val="202124"/>
          <w:highlight w:val="white"/>
        </w:rPr>
        <w:t>Hinch</w:t>
      </w:r>
      <w:proofErr w:type="spellEnd"/>
      <w:r w:rsidR="009514AC" w:rsidRPr="000D14B3">
        <w:rPr>
          <w:color w:val="202124"/>
          <w:highlight w:val="white"/>
        </w:rPr>
        <w:t xml:space="preserve">. </w:t>
      </w:r>
      <w:r w:rsidR="007E20F9" w:rsidRPr="000D14B3">
        <w:rPr>
          <w:color w:val="202124"/>
          <w:highlight w:val="white"/>
        </w:rPr>
        <w:t xml:space="preserve">During field work, </w:t>
      </w:r>
      <w:proofErr w:type="spellStart"/>
      <w:r w:rsidR="007E20F9" w:rsidRPr="000D14B3">
        <w:rPr>
          <w:color w:val="202124"/>
          <w:highlight w:val="white"/>
        </w:rPr>
        <w:t>Furey</w:t>
      </w:r>
      <w:proofErr w:type="spellEnd"/>
      <w:r w:rsidR="007E20F9" w:rsidRPr="000D14B3">
        <w:rPr>
          <w:color w:val="202124"/>
          <w:highlight w:val="white"/>
        </w:rPr>
        <w:t xml:space="preserve"> was supported via the Vanier Canada Graduate Scholarships Program.</w:t>
      </w:r>
      <w:r w:rsidR="006035F2">
        <w:rPr>
          <w:color w:val="202124"/>
          <w:highlight w:val="white"/>
        </w:rPr>
        <w:t xml:space="preserve"> </w:t>
      </w:r>
      <w:proofErr w:type="spellStart"/>
      <w:r w:rsidR="006035F2">
        <w:rPr>
          <w:color w:val="202124"/>
          <w:highlight w:val="white"/>
        </w:rPr>
        <w:t>Furey</w:t>
      </w:r>
      <w:proofErr w:type="spellEnd"/>
      <w:r w:rsidR="006035F2">
        <w:rPr>
          <w:color w:val="202124"/>
          <w:highlight w:val="white"/>
        </w:rPr>
        <w:t xml:space="preserve">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0EF8CF22" w14:textId="77777777" w:rsidR="0090388D" w:rsidRPr="0090388D" w:rsidRDefault="00F1649E" w:rsidP="0090388D">
      <w:pPr>
        <w:pStyle w:val="Bibliography"/>
      </w:pPr>
      <w:r w:rsidRPr="000D14B3">
        <w:rPr>
          <w:highlight w:val="white"/>
        </w:rPr>
        <w:fldChar w:fldCharType="begin"/>
      </w:r>
      <w:r w:rsidR="0090388D">
        <w:rPr>
          <w:highlight w:val="white"/>
        </w:rPr>
        <w:instrText xml:space="preserve"> ADDIN ZOTERO_BIBL {"uncited":[],"omitted":[],"custom":[]} CSL_BIBLIOGRAPHY </w:instrText>
      </w:r>
      <w:r w:rsidRPr="000D14B3">
        <w:rPr>
          <w:highlight w:val="white"/>
        </w:rPr>
        <w:fldChar w:fldCharType="separate"/>
      </w:r>
      <w:proofErr w:type="spellStart"/>
      <w:r w:rsidR="0090388D" w:rsidRPr="0090388D">
        <w:t>Beamesderfer</w:t>
      </w:r>
      <w:proofErr w:type="spellEnd"/>
      <w:r w:rsidR="0090388D" w:rsidRPr="0090388D">
        <w:t>, R. C. P., D. L. Ward, and A. A. Nigro. 1996. Evaluation of the biological basis for a predator control program on northern squawfish (</w:t>
      </w:r>
      <w:proofErr w:type="spellStart"/>
      <w:r w:rsidR="0090388D" w:rsidRPr="0090388D">
        <w:t>Ptychocheilus</w:t>
      </w:r>
      <w:proofErr w:type="spellEnd"/>
      <w:r w:rsidR="0090388D" w:rsidRPr="0090388D">
        <w:t xml:space="preserve"> </w:t>
      </w:r>
      <w:proofErr w:type="spellStart"/>
      <w:r w:rsidR="0090388D" w:rsidRPr="0090388D">
        <w:t>oregonensis</w:t>
      </w:r>
      <w:proofErr w:type="spellEnd"/>
      <w:r w:rsidR="0090388D" w:rsidRPr="0090388D">
        <w:t>) in the Columbia and Snake rivers. Canadian Journal of Fisheries and Aquatic Sciences 53:2898–2908.</w:t>
      </w:r>
    </w:p>
    <w:p w14:paraId="7A2F009F" w14:textId="77777777" w:rsidR="0090388D" w:rsidRPr="0090388D" w:rsidRDefault="0090388D" w:rsidP="0090388D">
      <w:pPr>
        <w:pStyle w:val="Bibliography"/>
      </w:pPr>
      <w:r w:rsidRPr="0090388D">
        <w:t xml:space="preserve">Blackwell, B. F., and F. </w:t>
      </w:r>
      <w:proofErr w:type="spellStart"/>
      <w:r w:rsidRPr="0090388D">
        <w:t>Juanes</w:t>
      </w:r>
      <w:proofErr w:type="spellEnd"/>
      <w:r w:rsidRPr="0090388D">
        <w:t>. 1998. Predation on Atlantic Salmon Smolts by Striped Bass after Dam Passage. North American Journal of Fisheries Management 18(4):936–939.</w:t>
      </w:r>
    </w:p>
    <w:p w14:paraId="7837D995" w14:textId="77777777" w:rsidR="0090388D" w:rsidRPr="0090388D" w:rsidRDefault="0090388D" w:rsidP="0090388D">
      <w:pPr>
        <w:pStyle w:val="Bibliography"/>
      </w:pPr>
      <w:r w:rsidRPr="0090388D">
        <w:t xml:space="preserve">Bradford, M. J., B. J. </w:t>
      </w:r>
      <w:proofErr w:type="spellStart"/>
      <w:r w:rsidRPr="0090388D">
        <w:t>Pyper</w:t>
      </w:r>
      <w:proofErr w:type="spellEnd"/>
      <w:r w:rsidRPr="0090388D">
        <w:t xml:space="preserve">, and K. S. </w:t>
      </w:r>
      <w:proofErr w:type="spellStart"/>
      <w:r w:rsidRPr="0090388D">
        <w:t>Shortreed</w:t>
      </w:r>
      <w:proofErr w:type="spellEnd"/>
      <w:r w:rsidRPr="0090388D">
        <w:t xml:space="preserve">. 2000. Biological Responses of Sockeye Salmon to the Fertilization of </w:t>
      </w:r>
      <w:proofErr w:type="spellStart"/>
      <w:r w:rsidRPr="0090388D">
        <w:t>Chilko</w:t>
      </w:r>
      <w:proofErr w:type="spellEnd"/>
      <w:r w:rsidRPr="0090388D">
        <w:t xml:space="preserve"> Lake, a Large Lake in the Interior of British Columbia. North American Journal of Fisheries Management 20:661–671.</w:t>
      </w:r>
    </w:p>
    <w:p w14:paraId="11A312DB" w14:textId="77777777" w:rsidR="0090388D" w:rsidRPr="0090388D" w:rsidRDefault="0090388D" w:rsidP="0090388D">
      <w:pPr>
        <w:pStyle w:val="Bibliography"/>
      </w:pPr>
      <w:proofErr w:type="spellStart"/>
      <w:r w:rsidRPr="0090388D">
        <w:t>Burwen</w:t>
      </w:r>
      <w:proofErr w:type="spellEnd"/>
      <w:r w:rsidRPr="0090388D">
        <w:t>, D. L., S. J. Fleischman, and J. D. Miller. 2010. Accuracy and Precision of Salmon Length Estimates Taken from DIDSON Sonar Images. Transactions of the American Fisheries Society 139(5):1306–1314.</w:t>
      </w:r>
    </w:p>
    <w:p w14:paraId="38171A6D" w14:textId="77777777" w:rsidR="0090388D" w:rsidRPr="0090388D" w:rsidRDefault="0090388D" w:rsidP="0090388D">
      <w:pPr>
        <w:pStyle w:val="Bibliography"/>
      </w:pPr>
      <w:r w:rsidRPr="0090388D">
        <w:t xml:space="preserve">Clark, T. D., N. B. </w:t>
      </w:r>
      <w:proofErr w:type="spellStart"/>
      <w:r w:rsidRPr="0090388D">
        <w:t>Furey</w:t>
      </w:r>
      <w:proofErr w:type="spellEnd"/>
      <w:r w:rsidRPr="0090388D">
        <w:t xml:space="preserve">, E. L. </w:t>
      </w:r>
      <w:proofErr w:type="spellStart"/>
      <w:r w:rsidRPr="0090388D">
        <w:t>Rechisky</w:t>
      </w:r>
      <w:proofErr w:type="spellEnd"/>
      <w:r w:rsidRPr="0090388D">
        <w:t xml:space="preserve">, M. K. Gale, K. M. Jeffries, A. D. Porter, M. T. Casselman, A. G. Lotto, D. A. Patterson, S. J. Cooke, A. P. Farrell, D. W. Welch, and S. G. </w:t>
      </w:r>
      <w:proofErr w:type="spellStart"/>
      <w:r w:rsidRPr="0090388D">
        <w:t>Hinch</w:t>
      </w:r>
      <w:proofErr w:type="spellEnd"/>
      <w:r w:rsidRPr="0090388D">
        <w:t>. 2016. Tracking wild sockeye salmon smolts to the ocean reveals distinct regions of nocturnal movement and high mortality. Ecological Applications 26(4):959–978.</w:t>
      </w:r>
    </w:p>
    <w:p w14:paraId="695D8A48" w14:textId="77777777" w:rsidR="0090388D" w:rsidRPr="0090388D" w:rsidRDefault="0090388D" w:rsidP="0090388D">
      <w:pPr>
        <w:pStyle w:val="Bibliography"/>
      </w:pPr>
      <w:r w:rsidRPr="0090388D">
        <w:t>Crossman, J. A., G. Martel, P. N. Johnson, and K. Bray. 2011. The use of Dual-frequency Identification SONAR (DIDSON) to document white sturgeon activity in the Columbia River, Canada: Use of DIDSON for monitoring white sturgeon activity. Journal of Applied Ichthyology 27:53–57.</w:t>
      </w:r>
    </w:p>
    <w:p w14:paraId="448EDF52" w14:textId="77777777" w:rsidR="0090388D" w:rsidRPr="0090388D" w:rsidRDefault="0090388D" w:rsidP="0090388D">
      <w:pPr>
        <w:pStyle w:val="Bibliography"/>
      </w:pPr>
      <w:r w:rsidRPr="0090388D">
        <w:lastRenderedPageBreak/>
        <w:t xml:space="preserve">Davis, J. P., E. T. Schultz, and J. C. </w:t>
      </w:r>
      <w:proofErr w:type="spellStart"/>
      <w:r w:rsidRPr="0090388D">
        <w:t>Vokoun</w:t>
      </w:r>
      <w:proofErr w:type="spellEnd"/>
      <w:r w:rsidRPr="0090388D">
        <w:t>. 2012. Striped Bass Consumption of Blueback Herring during Vernal Riverine Migrations: Does Relaxing Harvest Restrictions on a Predator Help Conserve a Prey Species of Concern? Marine and Coastal Fisheries 4(1):239–251.</w:t>
      </w:r>
    </w:p>
    <w:p w14:paraId="381A2D99" w14:textId="77777777" w:rsidR="0090388D" w:rsidRPr="0090388D" w:rsidRDefault="0090388D" w:rsidP="0090388D">
      <w:pPr>
        <w:pStyle w:val="Bibliography"/>
      </w:pPr>
      <w:r w:rsidRPr="0090388D">
        <w:t>Duffy, E. J., and D. A. Beauchamp. 2008. Seasonal Patterns of Predation on Juvenile Pacific Salmon by Anadromous Cutthroat Trout in Puget Sound. Transactions of the American Fisheries Society 137(1):165–181.</w:t>
      </w:r>
    </w:p>
    <w:p w14:paraId="5F541422" w14:textId="77777777" w:rsidR="0090388D" w:rsidRPr="0090388D" w:rsidRDefault="0090388D" w:rsidP="0090388D">
      <w:pPr>
        <w:pStyle w:val="Bibliography"/>
      </w:pPr>
      <w:proofErr w:type="spellStart"/>
      <w:r w:rsidRPr="0090388D">
        <w:t>Flávio</w:t>
      </w:r>
      <w:proofErr w:type="spellEnd"/>
      <w:r w:rsidRPr="0090388D">
        <w:t xml:space="preserve">, H., P. Caballero, N. Jepsen, and K. </w:t>
      </w:r>
      <w:proofErr w:type="spellStart"/>
      <w:r w:rsidRPr="0090388D">
        <w:t>Aarestrup</w:t>
      </w:r>
      <w:proofErr w:type="spellEnd"/>
      <w:r w:rsidRPr="0090388D">
        <w:t xml:space="preserve">. 2021. Atlantic salmon living on the edge: Smolt </w:t>
      </w:r>
      <w:proofErr w:type="spellStart"/>
      <w:r w:rsidRPr="0090388D">
        <w:t>behaviour</w:t>
      </w:r>
      <w:proofErr w:type="spellEnd"/>
      <w:r w:rsidRPr="0090388D">
        <w:t xml:space="preserve"> and survival during seaward migration in River Minho. Ecology of Freshwater Fish 30(1):61–72.</w:t>
      </w:r>
    </w:p>
    <w:p w14:paraId="3795361E" w14:textId="77777777" w:rsidR="0090388D" w:rsidRPr="0090388D" w:rsidRDefault="0090388D" w:rsidP="0090388D">
      <w:pPr>
        <w:pStyle w:val="Bibliography"/>
      </w:pPr>
      <w:proofErr w:type="spellStart"/>
      <w:r w:rsidRPr="0090388D">
        <w:t>Furey</w:t>
      </w:r>
      <w:proofErr w:type="spellEnd"/>
      <w:r w:rsidRPr="0090388D">
        <w:t xml:space="preserve">, N. B., A. L. Bass, K. M. Miller, S. Li, A. G. Lotto, S. J. Healy, S. M. </w:t>
      </w:r>
      <w:proofErr w:type="spellStart"/>
      <w:r w:rsidRPr="0090388D">
        <w:t>Drenner</w:t>
      </w:r>
      <w:proofErr w:type="spellEnd"/>
      <w:r w:rsidRPr="0090388D">
        <w:t xml:space="preserve">, and S. G. </w:t>
      </w:r>
      <w:proofErr w:type="spellStart"/>
      <w:r w:rsidRPr="0090388D">
        <w:t>Hinch</w:t>
      </w:r>
      <w:proofErr w:type="spellEnd"/>
      <w:r w:rsidRPr="0090388D">
        <w:t>. 2021a. Infected juvenile salmon can experience increased predation during freshwater migration. Royal Society Open Science 8(3</w:t>
      </w:r>
      <w:proofErr w:type="gramStart"/>
      <w:r w:rsidRPr="0090388D">
        <w:t>):rsos</w:t>
      </w:r>
      <w:proofErr w:type="gramEnd"/>
      <w:r w:rsidRPr="0090388D">
        <w:t>.201522, 201522.</w:t>
      </w:r>
    </w:p>
    <w:p w14:paraId="7249E799" w14:textId="77777777" w:rsidR="0090388D" w:rsidRPr="0090388D" w:rsidRDefault="0090388D" w:rsidP="0090388D">
      <w:pPr>
        <w:pStyle w:val="Bibliography"/>
      </w:pPr>
      <w:proofErr w:type="spellStart"/>
      <w:r w:rsidRPr="0090388D">
        <w:t>Furey</w:t>
      </w:r>
      <w:proofErr w:type="spellEnd"/>
      <w:r w:rsidRPr="0090388D">
        <w:t xml:space="preserve">, N. B., and S. G. </w:t>
      </w:r>
      <w:proofErr w:type="spellStart"/>
      <w:r w:rsidRPr="0090388D">
        <w:t>Hinch</w:t>
      </w:r>
      <w:proofErr w:type="spellEnd"/>
      <w:r w:rsidRPr="0090388D">
        <w:t>. 2017. Bull Trout Movements Match the Life History of Sockeye Salmon: Consumers Can Exploit Seasonally Distinct Resource Pulses. Transactions of the American Fisheries Society 146(3):450–461.</w:t>
      </w:r>
    </w:p>
    <w:p w14:paraId="1846DC75" w14:textId="77777777" w:rsidR="0090388D" w:rsidRPr="0090388D" w:rsidRDefault="0090388D" w:rsidP="0090388D">
      <w:pPr>
        <w:pStyle w:val="Bibliography"/>
      </w:pPr>
      <w:proofErr w:type="spellStart"/>
      <w:r w:rsidRPr="0090388D">
        <w:t>Furey</w:t>
      </w:r>
      <w:proofErr w:type="spellEnd"/>
      <w:r w:rsidRPr="0090388D">
        <w:t xml:space="preserve">, N. B., S. G. </w:t>
      </w:r>
      <w:proofErr w:type="spellStart"/>
      <w:r w:rsidRPr="0090388D">
        <w:t>Hinch</w:t>
      </w:r>
      <w:proofErr w:type="spellEnd"/>
      <w:r w:rsidRPr="0090388D">
        <w:t>, A. L. Bass, C. T. Middleton, V. Minke-Martin, and A. G. Lotto. 2016a. Predator swamping reduces predation risk during nocturnal migration of juvenile salmon in a high-mortality landscape. Journal of Animal Ecology 85(4):948–959.</w:t>
      </w:r>
    </w:p>
    <w:p w14:paraId="7184425A" w14:textId="77777777" w:rsidR="0090388D" w:rsidRPr="0090388D" w:rsidRDefault="0090388D" w:rsidP="0090388D">
      <w:pPr>
        <w:pStyle w:val="Bibliography"/>
      </w:pPr>
      <w:proofErr w:type="spellStart"/>
      <w:r w:rsidRPr="0090388D">
        <w:t>Furey</w:t>
      </w:r>
      <w:proofErr w:type="spellEnd"/>
      <w:r w:rsidRPr="0090388D">
        <w:t xml:space="preserve">, N. B., S. G. </w:t>
      </w:r>
      <w:proofErr w:type="spellStart"/>
      <w:r w:rsidRPr="0090388D">
        <w:t>Hinch</w:t>
      </w:r>
      <w:proofErr w:type="spellEnd"/>
      <w:r w:rsidRPr="0090388D">
        <w:t xml:space="preserve">, A. G. Lotto, and D. A. Beauchamp. 2015. Extensive feeding on sockeye salmon Oncorhynchus nerka smolts by bull trout Salvelinus </w:t>
      </w:r>
      <w:proofErr w:type="spellStart"/>
      <w:r w:rsidRPr="0090388D">
        <w:t>confluentus</w:t>
      </w:r>
      <w:proofErr w:type="spellEnd"/>
      <w:r w:rsidRPr="0090388D">
        <w:t xml:space="preserve"> during initial outmigration into a small, unregulated and inland British </w:t>
      </w:r>
      <w:proofErr w:type="gramStart"/>
      <w:r w:rsidRPr="0090388D">
        <w:t>Columbia river</w:t>
      </w:r>
      <w:proofErr w:type="gramEnd"/>
      <w:r w:rsidRPr="0090388D">
        <w:t xml:space="preserve">: binge feeding on smolts by s. </w:t>
      </w:r>
      <w:proofErr w:type="spellStart"/>
      <w:r w:rsidRPr="0090388D">
        <w:t>confluentus</w:t>
      </w:r>
      <w:proofErr w:type="spellEnd"/>
      <w:r w:rsidRPr="0090388D">
        <w:t>. Journal of Fish Biology 86(1):392–401.</w:t>
      </w:r>
    </w:p>
    <w:p w14:paraId="79F26C54" w14:textId="77777777" w:rsidR="0090388D" w:rsidRPr="0090388D" w:rsidRDefault="0090388D" w:rsidP="0090388D">
      <w:pPr>
        <w:pStyle w:val="Bibliography"/>
      </w:pPr>
      <w:proofErr w:type="spellStart"/>
      <w:r w:rsidRPr="0090388D">
        <w:lastRenderedPageBreak/>
        <w:t>Furey</w:t>
      </w:r>
      <w:proofErr w:type="spellEnd"/>
      <w:r w:rsidRPr="0090388D">
        <w:t xml:space="preserve">, N. B., S. G. </w:t>
      </w:r>
      <w:proofErr w:type="spellStart"/>
      <w:r w:rsidRPr="0090388D">
        <w:t>Hinch</w:t>
      </w:r>
      <w:proofErr w:type="spellEnd"/>
      <w:r w:rsidRPr="0090388D">
        <w:t>, M. G. Mesa, and D. A. Beauchamp. 2016b. Piscivorous fish exhibit temperature-influenced binge feeding during an annual prey pulse. Journal of Animal Ecology 85(5):1307–1317.</w:t>
      </w:r>
    </w:p>
    <w:p w14:paraId="6432D99C" w14:textId="77777777" w:rsidR="0090388D" w:rsidRPr="0090388D" w:rsidRDefault="0090388D" w:rsidP="0090388D">
      <w:pPr>
        <w:pStyle w:val="Bibliography"/>
      </w:pPr>
      <w:proofErr w:type="spellStart"/>
      <w:r w:rsidRPr="0090388D">
        <w:t>Furey</w:t>
      </w:r>
      <w:proofErr w:type="spellEnd"/>
      <w:r w:rsidRPr="0090388D">
        <w:t xml:space="preserve">, N. B., E. G. Martins, and S. G. </w:t>
      </w:r>
      <w:proofErr w:type="spellStart"/>
      <w:r w:rsidRPr="0090388D">
        <w:t>Hinch</w:t>
      </w:r>
      <w:proofErr w:type="spellEnd"/>
      <w:r w:rsidRPr="0090388D">
        <w:t>. 2021b. Migratory salmon smolts exhibit consistent interannual depensatory predator swamping: Effects on telemetry‐based survival estimates. Ecology of Freshwater Fish 30(1):18–30.</w:t>
      </w:r>
    </w:p>
    <w:p w14:paraId="0DD322B2" w14:textId="77777777" w:rsidR="0090388D" w:rsidRPr="0090388D" w:rsidRDefault="0090388D" w:rsidP="0090388D">
      <w:pPr>
        <w:pStyle w:val="Bibliography"/>
      </w:pPr>
      <w:proofErr w:type="spellStart"/>
      <w:r w:rsidRPr="0090388D">
        <w:t>Gislason</w:t>
      </w:r>
      <w:proofErr w:type="spellEnd"/>
      <w:r w:rsidRPr="0090388D">
        <w:t xml:space="preserve">, G., E. Lam, G. Knapp, and M. </w:t>
      </w:r>
      <w:proofErr w:type="spellStart"/>
      <w:r w:rsidRPr="0090388D">
        <w:t>Guettabi</w:t>
      </w:r>
      <w:proofErr w:type="spellEnd"/>
      <w:r w:rsidRPr="0090388D">
        <w:t xml:space="preserve">. 2017. Economic Impacts of Pacific Salmon Fisheries. Report to the Pacific Salmon Commission </w:t>
      </w:r>
      <w:proofErr w:type="spellStart"/>
      <w:r w:rsidRPr="0090388D">
        <w:t>GSGislason&amp;Associates</w:t>
      </w:r>
      <w:proofErr w:type="spellEnd"/>
      <w:r w:rsidRPr="0090388D">
        <w:t xml:space="preserve"> Ltd.</w:t>
      </w:r>
    </w:p>
    <w:p w14:paraId="77E6C527" w14:textId="77777777" w:rsidR="0090388D" w:rsidRPr="0090388D" w:rsidRDefault="0090388D" w:rsidP="0090388D">
      <w:pPr>
        <w:pStyle w:val="Bibliography"/>
      </w:pPr>
      <w:proofErr w:type="spellStart"/>
      <w:r w:rsidRPr="0090388D">
        <w:t>Haraldstad</w:t>
      </w:r>
      <w:proofErr w:type="spellEnd"/>
      <w:r w:rsidRPr="0090388D">
        <w:t xml:space="preserve">, T., F. </w:t>
      </w:r>
      <w:proofErr w:type="spellStart"/>
      <w:r w:rsidRPr="0090388D">
        <w:t>Kroglund</w:t>
      </w:r>
      <w:proofErr w:type="spellEnd"/>
      <w:r w:rsidRPr="0090388D">
        <w:t xml:space="preserve">, T. Kristensen, B. Jonsson, and T. O. Haugen. 2017. Diel migration pattern of Atlantic salmon </w:t>
      </w:r>
      <w:proofErr w:type="gramStart"/>
      <w:r w:rsidRPr="0090388D">
        <w:t xml:space="preserve">( </w:t>
      </w:r>
      <w:r w:rsidRPr="0090388D">
        <w:rPr>
          <w:i/>
          <w:iCs/>
        </w:rPr>
        <w:t>Salmo</w:t>
      </w:r>
      <w:proofErr w:type="gramEnd"/>
      <w:r w:rsidRPr="0090388D">
        <w:rPr>
          <w:i/>
          <w:iCs/>
        </w:rPr>
        <w:t xml:space="preserve"> </w:t>
      </w:r>
      <w:proofErr w:type="spellStart"/>
      <w:r w:rsidRPr="0090388D">
        <w:rPr>
          <w:i/>
          <w:iCs/>
        </w:rPr>
        <w:t>salar</w:t>
      </w:r>
      <w:proofErr w:type="spellEnd"/>
      <w:r w:rsidRPr="0090388D">
        <w:t xml:space="preserve"> ) and sea trout ( </w:t>
      </w:r>
      <w:r w:rsidRPr="0090388D">
        <w:rPr>
          <w:i/>
          <w:iCs/>
        </w:rPr>
        <w:t>Salmo trutta</w:t>
      </w:r>
      <w:r w:rsidRPr="0090388D">
        <w:t xml:space="preserve"> ) smolts: an assessment of environmental cues. Ecology of Freshwater Fish 26(4):541–551.</w:t>
      </w:r>
    </w:p>
    <w:p w14:paraId="6B2655BD" w14:textId="77777777" w:rsidR="0090388D" w:rsidRPr="0090388D" w:rsidRDefault="0090388D" w:rsidP="0090388D">
      <w:pPr>
        <w:pStyle w:val="Bibliography"/>
      </w:pPr>
      <w:r w:rsidRPr="0090388D">
        <w:t xml:space="preserve">Ibbotson, A. T., W. R. C. Beaumont, and A. C. Pinder. 2011. A size-dependent migration strategy in Atlantic salmon smolts: Small smolts </w:t>
      </w:r>
      <w:proofErr w:type="spellStart"/>
      <w:r w:rsidRPr="0090388D">
        <w:t>favour</w:t>
      </w:r>
      <w:proofErr w:type="spellEnd"/>
      <w:r w:rsidRPr="0090388D">
        <w:t xml:space="preserve"> nocturnal migration. Environmental Biology of Fishes 92(2):151–157.</w:t>
      </w:r>
    </w:p>
    <w:p w14:paraId="38B41525" w14:textId="77777777" w:rsidR="0090388D" w:rsidRPr="0090388D" w:rsidRDefault="0090388D" w:rsidP="0090388D">
      <w:pPr>
        <w:pStyle w:val="Bibliography"/>
      </w:pPr>
      <w:r w:rsidRPr="0090388D">
        <w:t xml:space="preserve">Ibbotson, A. T., W. R. C. Beaumont, A. Pinder, S. Welton, and M. Ladle. 2006. Diel migration patterns of Atlantic salmon smolts with </w:t>
      </w:r>
      <w:proofErr w:type="gramStart"/>
      <w:r w:rsidRPr="0090388D">
        <w:t>particular reference</w:t>
      </w:r>
      <w:proofErr w:type="gramEnd"/>
      <w:r w:rsidRPr="0090388D">
        <w:t xml:space="preserve"> to the absence of crepuscular migration. Ecology of Freshwater Fish 15(4):544–551.</w:t>
      </w:r>
    </w:p>
    <w:p w14:paraId="6F9BEC0E" w14:textId="77777777" w:rsidR="0090388D" w:rsidRPr="0090388D" w:rsidRDefault="0090388D" w:rsidP="0090388D">
      <w:pPr>
        <w:pStyle w:val="Bibliography"/>
      </w:pPr>
      <w:r w:rsidRPr="0090388D">
        <w:t>Irvine, J. R., and S. A. Akenhead. 2013. Understanding Smolt Survival Trends in Sockeye Salmon. Marine and Coastal Fisheries 5(1):303–328.</w:t>
      </w:r>
    </w:p>
    <w:p w14:paraId="4BBBB717" w14:textId="77777777" w:rsidR="0090388D" w:rsidRPr="0090388D" w:rsidRDefault="0090388D" w:rsidP="0090388D">
      <w:pPr>
        <w:pStyle w:val="Bibliography"/>
      </w:pPr>
      <w:r w:rsidRPr="0090388D">
        <w:t xml:space="preserve">Jeffries, K. M., S. G. </w:t>
      </w:r>
      <w:proofErr w:type="spellStart"/>
      <w:r w:rsidRPr="0090388D">
        <w:t>Hinch</w:t>
      </w:r>
      <w:proofErr w:type="spellEnd"/>
      <w:r w:rsidRPr="0090388D">
        <w:t xml:space="preserve">, M. K. Gale, T. D. Clark, A. G. Lotto, M. T. Casselman, S. Li, E. L. </w:t>
      </w:r>
      <w:proofErr w:type="spellStart"/>
      <w:r w:rsidRPr="0090388D">
        <w:t>Rechisky</w:t>
      </w:r>
      <w:proofErr w:type="spellEnd"/>
      <w:r w:rsidRPr="0090388D">
        <w:t>, A. D. Porter, D. W. Welch, and K. M. Miller. 2014. Immune response genes and pathogen presence predict migration survival in wild salmon smolts. Molecular Ecology 23(23):5803–5815.</w:t>
      </w:r>
    </w:p>
    <w:p w14:paraId="7B6BDDAB" w14:textId="77777777" w:rsidR="0090388D" w:rsidRPr="0090388D" w:rsidRDefault="0090388D" w:rsidP="0090388D">
      <w:pPr>
        <w:pStyle w:val="Bibliography"/>
      </w:pPr>
      <w:proofErr w:type="spellStart"/>
      <w:r w:rsidRPr="0090388D">
        <w:lastRenderedPageBreak/>
        <w:t>Kanigan</w:t>
      </w:r>
      <w:proofErr w:type="spellEnd"/>
      <w:r w:rsidRPr="0090388D">
        <w:t xml:space="preserve">, A. M. 2019. The movements and distribution of bull trout (Salvelinus </w:t>
      </w:r>
      <w:proofErr w:type="spellStart"/>
      <w:r w:rsidRPr="0090388D">
        <w:t>confluentus</w:t>
      </w:r>
      <w:proofErr w:type="spellEnd"/>
      <w:r w:rsidRPr="0090388D">
        <w:t xml:space="preserve">) in response to Sockeye Salmon (Oncorhynchus nerka) migrations in the </w:t>
      </w:r>
      <w:proofErr w:type="spellStart"/>
      <w:r w:rsidRPr="0090388D">
        <w:t>Chilko</w:t>
      </w:r>
      <w:proofErr w:type="spellEnd"/>
      <w:r w:rsidRPr="0090388D">
        <w:t xml:space="preserve"> Lake system, British Columbia. University of British Columbia, Master’s Thesis.:92.</w:t>
      </w:r>
    </w:p>
    <w:p w14:paraId="7423F409" w14:textId="77777777" w:rsidR="0090388D" w:rsidRPr="0090388D" w:rsidRDefault="0090388D" w:rsidP="0090388D">
      <w:pPr>
        <w:pStyle w:val="Bibliography"/>
      </w:pPr>
      <w:r w:rsidRPr="0090388D">
        <w:t xml:space="preserve">Keefer, M. L., R. J. </w:t>
      </w:r>
      <w:proofErr w:type="spellStart"/>
      <w:r w:rsidRPr="0090388D">
        <w:t>Stansell</w:t>
      </w:r>
      <w:proofErr w:type="spellEnd"/>
      <w:r w:rsidRPr="0090388D">
        <w:t xml:space="preserve">, S. C. </w:t>
      </w:r>
      <w:proofErr w:type="spellStart"/>
      <w:r w:rsidRPr="0090388D">
        <w:t>Tackley</w:t>
      </w:r>
      <w:proofErr w:type="spellEnd"/>
      <w:r w:rsidRPr="0090388D">
        <w:t>, W. T. Nagy, K. M. Gibbons, C. A. Peery, and C. C. Caudill. 2012. Use of Radiotelemetry and Direct Observations to Evaluate Sea Lion Predation on Adult Pacific Salmonids at Bonneville Dam. Transactions of the American Fisheries Society 141(5):1236–1251.</w:t>
      </w:r>
    </w:p>
    <w:p w14:paraId="2255F47C" w14:textId="77777777" w:rsidR="0090388D" w:rsidRPr="0090388D" w:rsidRDefault="0090388D" w:rsidP="0090388D">
      <w:pPr>
        <w:pStyle w:val="Bibliography"/>
      </w:pPr>
      <w:proofErr w:type="spellStart"/>
      <w:r w:rsidRPr="0090388D">
        <w:t>Martignac</w:t>
      </w:r>
      <w:proofErr w:type="spellEnd"/>
      <w:r w:rsidRPr="0090388D">
        <w:t xml:space="preserve">, F., A. </w:t>
      </w:r>
      <w:proofErr w:type="spellStart"/>
      <w:r w:rsidRPr="0090388D">
        <w:t>Daroux</w:t>
      </w:r>
      <w:proofErr w:type="spellEnd"/>
      <w:r w:rsidRPr="0090388D">
        <w:t xml:space="preserve">, J.-L. </w:t>
      </w:r>
      <w:proofErr w:type="spellStart"/>
      <w:r w:rsidRPr="0090388D">
        <w:t>Bagliniere</w:t>
      </w:r>
      <w:proofErr w:type="spellEnd"/>
      <w:r w:rsidRPr="0090388D">
        <w:t xml:space="preserve">, D. </w:t>
      </w:r>
      <w:proofErr w:type="spellStart"/>
      <w:r w:rsidRPr="0090388D">
        <w:t>Ombredane</w:t>
      </w:r>
      <w:proofErr w:type="spellEnd"/>
      <w:r w:rsidRPr="0090388D">
        <w:t xml:space="preserve">, and J. </w:t>
      </w:r>
      <w:proofErr w:type="spellStart"/>
      <w:r w:rsidRPr="0090388D">
        <w:t>Guillard</w:t>
      </w:r>
      <w:proofErr w:type="spellEnd"/>
      <w:r w:rsidRPr="0090388D">
        <w:t>. 2015. The use of acoustic cameras in shallow waters: new hydroacoustic tools for monitoring migratory fish population. A review of DIDSON technology. Fish and Fisheries 16(3):486–510.</w:t>
      </w:r>
    </w:p>
    <w:p w14:paraId="5690EC39" w14:textId="77777777" w:rsidR="0090388D" w:rsidRPr="0090388D" w:rsidRDefault="0090388D" w:rsidP="0090388D">
      <w:pPr>
        <w:pStyle w:val="Bibliography"/>
      </w:pPr>
      <w:r w:rsidRPr="0090388D">
        <w:t>Maxwell, S. L., and N. E. Gove. 2007. Assessing a dual-frequency identification sonars’ fish-counting accuracy, precision, and turbid river range capability. The Journal of the Acoustical Society of America 122(6):3364–3377.</w:t>
      </w:r>
    </w:p>
    <w:p w14:paraId="10C322DF" w14:textId="77777777" w:rsidR="0090388D" w:rsidRPr="0090388D" w:rsidRDefault="0090388D" w:rsidP="0090388D">
      <w:pPr>
        <w:pStyle w:val="Bibliography"/>
      </w:pPr>
      <w:r w:rsidRPr="0090388D">
        <w:t xml:space="preserve">Miller, K. M., A. </w:t>
      </w:r>
      <w:proofErr w:type="spellStart"/>
      <w:r w:rsidRPr="0090388D">
        <w:t>Teffer</w:t>
      </w:r>
      <w:proofErr w:type="spellEnd"/>
      <w:r w:rsidRPr="0090388D">
        <w:t xml:space="preserve">, S. Tucker, S. Li, A. D. Schulze, M. </w:t>
      </w:r>
      <w:proofErr w:type="spellStart"/>
      <w:r w:rsidRPr="0090388D">
        <w:t>Trudel</w:t>
      </w:r>
      <w:proofErr w:type="spellEnd"/>
      <w:r w:rsidRPr="0090388D">
        <w:t xml:space="preserve">, F. </w:t>
      </w:r>
      <w:proofErr w:type="spellStart"/>
      <w:r w:rsidRPr="0090388D">
        <w:t>Juanes</w:t>
      </w:r>
      <w:proofErr w:type="spellEnd"/>
      <w:r w:rsidRPr="0090388D">
        <w:t xml:space="preserve">, A. Tabata, K. H. </w:t>
      </w:r>
      <w:proofErr w:type="spellStart"/>
      <w:r w:rsidRPr="0090388D">
        <w:t>Kaukinen</w:t>
      </w:r>
      <w:proofErr w:type="spellEnd"/>
      <w:r w:rsidRPr="0090388D">
        <w:t xml:space="preserve">, N. G. Ginther, T. J. Ming, S. J. Cooke, J. M. </w:t>
      </w:r>
      <w:proofErr w:type="spellStart"/>
      <w:r w:rsidRPr="0090388D">
        <w:t>Hipfner</w:t>
      </w:r>
      <w:proofErr w:type="spellEnd"/>
      <w:r w:rsidRPr="0090388D">
        <w:t xml:space="preserve">, D. A. Patterson, and S. G. </w:t>
      </w:r>
      <w:proofErr w:type="spellStart"/>
      <w:r w:rsidRPr="0090388D">
        <w:t>Hinch</w:t>
      </w:r>
      <w:proofErr w:type="spellEnd"/>
      <w:r w:rsidRPr="0090388D">
        <w:t>. 2014. Infectious disease, shifting climates, and opportunistic predators: cumulative factors potentially impacting wild salmon declines. Evolutionary Applications 7(7):812–855.</w:t>
      </w:r>
    </w:p>
    <w:p w14:paraId="291D8886" w14:textId="77777777" w:rsidR="0090388D" w:rsidRPr="0090388D" w:rsidRDefault="0090388D" w:rsidP="0090388D">
      <w:pPr>
        <w:pStyle w:val="Bibliography"/>
      </w:pPr>
      <w:proofErr w:type="spellStart"/>
      <w:r w:rsidRPr="0090388D">
        <w:t>Moursund</w:t>
      </w:r>
      <w:proofErr w:type="spellEnd"/>
      <w:r w:rsidRPr="0090388D">
        <w:t>, R. A., T. J. Carlson, and R. D. Peters. 2003. A fisheries application of a dual-frequency identification sonar acoustic camera. ICES Journal of Marine Science 60(3):678–683.</w:t>
      </w:r>
    </w:p>
    <w:p w14:paraId="6D0B4967" w14:textId="77777777" w:rsidR="0090388D" w:rsidRPr="0090388D" w:rsidRDefault="0090388D" w:rsidP="0090388D">
      <w:pPr>
        <w:pStyle w:val="Bibliography"/>
      </w:pPr>
      <w:proofErr w:type="spellStart"/>
      <w:r w:rsidRPr="0090388D">
        <w:t>Naiman</w:t>
      </w:r>
      <w:proofErr w:type="spellEnd"/>
      <w:r w:rsidRPr="0090388D">
        <w:t xml:space="preserve">, R. J., R. E. Bilby, D. E. Schindler, and J. M. </w:t>
      </w:r>
      <w:proofErr w:type="spellStart"/>
      <w:r w:rsidRPr="0090388D">
        <w:t>Helfield</w:t>
      </w:r>
      <w:proofErr w:type="spellEnd"/>
      <w:r w:rsidRPr="0090388D">
        <w:t>. 2002. Pacific Salmon, Nutrients, and the Dynamics of Freshwater and Riparian Ecosystems. Ecosystems 5(4):399–417.</w:t>
      </w:r>
    </w:p>
    <w:p w14:paraId="650BF49E" w14:textId="77777777" w:rsidR="0090388D" w:rsidRPr="0090388D" w:rsidRDefault="0090388D" w:rsidP="0090388D">
      <w:pPr>
        <w:pStyle w:val="Bibliography"/>
      </w:pPr>
      <w:r w:rsidRPr="0090388D">
        <w:lastRenderedPageBreak/>
        <w:t xml:space="preserve">Nichols, O. C., E. Eldredge, and S. X. </w:t>
      </w:r>
      <w:proofErr w:type="spellStart"/>
      <w:r w:rsidRPr="0090388D">
        <w:t>Cadrin</w:t>
      </w:r>
      <w:proofErr w:type="spellEnd"/>
      <w:r w:rsidRPr="0090388D">
        <w:t>. 2014. Gray Seal Behavior in a Fish Weir Observed Using Dual-Frequency Identification Sonar. Marine Technology Society Journal 48(4):72–78.</w:t>
      </w:r>
    </w:p>
    <w:p w14:paraId="16B44983" w14:textId="77777777" w:rsidR="0090388D" w:rsidRPr="0090388D" w:rsidRDefault="0090388D" w:rsidP="0090388D">
      <w:pPr>
        <w:pStyle w:val="Bibliography"/>
      </w:pPr>
      <w:proofErr w:type="spellStart"/>
      <w:r w:rsidRPr="0090388D">
        <w:t>Osterback</w:t>
      </w:r>
      <w:proofErr w:type="spellEnd"/>
      <w:r w:rsidRPr="0090388D">
        <w:t>, A.-M. K., D. M. Frechette, A. O. Shelton, S. A. Hayes, M. H. Bond, S. A. Shaffer, and J. W. Moore. 2013. High predation on small populations: avian predation on imperiled salmonids. Ecosphere 4(9</w:t>
      </w:r>
      <w:proofErr w:type="gramStart"/>
      <w:r w:rsidRPr="0090388D">
        <w:t>):art</w:t>
      </w:r>
      <w:proofErr w:type="gramEnd"/>
      <w:r w:rsidRPr="0090388D">
        <w:t>116.</w:t>
      </w:r>
    </w:p>
    <w:p w14:paraId="1D74E096" w14:textId="77777777" w:rsidR="0090388D" w:rsidRPr="0090388D" w:rsidRDefault="0090388D" w:rsidP="0090388D">
      <w:pPr>
        <w:pStyle w:val="Bibliography"/>
      </w:pPr>
      <w:r w:rsidRPr="0090388D">
        <w:t>R Core Team. 2021. R: A Language and Environment for Statistical Computing. R Foundation for Statistical Computing, Vienna, Austria.</w:t>
      </w:r>
    </w:p>
    <w:p w14:paraId="27D8A499" w14:textId="77777777" w:rsidR="0090388D" w:rsidRPr="0090388D" w:rsidRDefault="0090388D" w:rsidP="0090388D">
      <w:pPr>
        <w:pStyle w:val="Bibliography"/>
      </w:pPr>
      <w:proofErr w:type="spellStart"/>
      <w:r w:rsidRPr="0090388D">
        <w:t>Rechisky</w:t>
      </w:r>
      <w:proofErr w:type="spellEnd"/>
      <w:r w:rsidRPr="0090388D">
        <w:t xml:space="preserve">, E. L., A. D. Porter, T. D. Clark, N. B. </w:t>
      </w:r>
      <w:proofErr w:type="spellStart"/>
      <w:r w:rsidRPr="0090388D">
        <w:t>Furey</w:t>
      </w:r>
      <w:proofErr w:type="spellEnd"/>
      <w:r w:rsidRPr="0090388D">
        <w:t xml:space="preserve">, M. K. Gale, S. G. </w:t>
      </w:r>
      <w:proofErr w:type="spellStart"/>
      <w:r w:rsidRPr="0090388D">
        <w:t>Hinch</w:t>
      </w:r>
      <w:proofErr w:type="spellEnd"/>
      <w:r w:rsidRPr="0090388D">
        <w:t xml:space="preserve">, and D. W. Welch. 2019. Quantifying survival of age-2 </w:t>
      </w:r>
      <w:proofErr w:type="spellStart"/>
      <w:r w:rsidRPr="0090388D">
        <w:t>Chilko</w:t>
      </w:r>
      <w:proofErr w:type="spellEnd"/>
      <w:r w:rsidRPr="0090388D">
        <w:t xml:space="preserve"> Lake sockeye salmon during the first 50 days of migration. Canadian Journal of Fisheries and Aquatic Sciences 76(1):136–152.</w:t>
      </w:r>
    </w:p>
    <w:p w14:paraId="3D2F4DB6" w14:textId="77777777" w:rsidR="0090388D" w:rsidRPr="0090388D" w:rsidRDefault="0090388D" w:rsidP="0090388D">
      <w:pPr>
        <w:pStyle w:val="Bibliography"/>
      </w:pPr>
      <w:r w:rsidRPr="0090388D">
        <w:t xml:space="preserve">Sabal, M. C., M. S. Boyce, C. L. Charpentier, N. B. </w:t>
      </w:r>
      <w:proofErr w:type="spellStart"/>
      <w:r w:rsidRPr="0090388D">
        <w:t>Furey</w:t>
      </w:r>
      <w:proofErr w:type="spellEnd"/>
      <w:r w:rsidRPr="0090388D">
        <w:t xml:space="preserve">, T. M. </w:t>
      </w:r>
      <w:proofErr w:type="spellStart"/>
      <w:r w:rsidRPr="0090388D">
        <w:t>Luhring</w:t>
      </w:r>
      <w:proofErr w:type="spellEnd"/>
      <w:r w:rsidRPr="0090388D">
        <w:t xml:space="preserve">, H. W. Martin, M. C. Melnychuk, R. B. </w:t>
      </w:r>
      <w:proofErr w:type="spellStart"/>
      <w:r w:rsidRPr="0090388D">
        <w:t>Srygley</w:t>
      </w:r>
      <w:proofErr w:type="spellEnd"/>
      <w:r w:rsidRPr="0090388D">
        <w:t xml:space="preserve">, C. M. Wagner, A. J. </w:t>
      </w:r>
      <w:proofErr w:type="spellStart"/>
      <w:r w:rsidRPr="0090388D">
        <w:t>Wirsing</w:t>
      </w:r>
      <w:proofErr w:type="spellEnd"/>
      <w:r w:rsidRPr="0090388D">
        <w:t xml:space="preserve">, R. C. </w:t>
      </w:r>
      <w:proofErr w:type="spellStart"/>
      <w:r w:rsidRPr="0090388D">
        <w:t>Ydenberg</w:t>
      </w:r>
      <w:proofErr w:type="spellEnd"/>
      <w:r w:rsidRPr="0090388D">
        <w:t xml:space="preserve">, and E. P. </w:t>
      </w:r>
      <w:proofErr w:type="spellStart"/>
      <w:r w:rsidRPr="0090388D">
        <w:t>Palkovacs</w:t>
      </w:r>
      <w:proofErr w:type="spellEnd"/>
      <w:r w:rsidRPr="0090388D">
        <w:t xml:space="preserve">. 2021. Predation landscapes influence migratory prey ecology and evolution. Trends in Ecology &amp; </w:t>
      </w:r>
      <w:proofErr w:type="gramStart"/>
      <w:r w:rsidRPr="0090388D">
        <w:t>Evolution:S</w:t>
      </w:r>
      <w:proofErr w:type="gramEnd"/>
      <w:r w:rsidRPr="0090388D">
        <w:t>0169534721001245.</w:t>
      </w:r>
    </w:p>
    <w:p w14:paraId="5AC50792" w14:textId="77777777" w:rsidR="0090388D" w:rsidRPr="0090388D" w:rsidRDefault="0090388D" w:rsidP="0090388D">
      <w:pPr>
        <w:pStyle w:val="Bibliography"/>
      </w:pPr>
      <w:r w:rsidRPr="0090388D">
        <w:t xml:space="preserve">Sabal, M., S. Hayes, J. Merz, and J. </w:t>
      </w:r>
      <w:proofErr w:type="spellStart"/>
      <w:r w:rsidRPr="0090388D">
        <w:t>Setka</w:t>
      </w:r>
      <w:proofErr w:type="spellEnd"/>
      <w:r w:rsidRPr="0090388D">
        <w:t>. 2016. Habitat Alterations and a Nonnative Predator, the Striped Bass, Increase Native Chinook Salmon Mortality in the Central Valley, California. North American Journal of Fisheries Management 36(2):309–320.</w:t>
      </w:r>
    </w:p>
    <w:p w14:paraId="53C05EAE" w14:textId="77777777" w:rsidR="0090388D" w:rsidRPr="0090388D" w:rsidRDefault="0090388D" w:rsidP="0090388D">
      <w:pPr>
        <w:pStyle w:val="Bibliography"/>
      </w:pPr>
      <w:proofErr w:type="spellStart"/>
      <w:r w:rsidRPr="0090388D">
        <w:t>Saloniemi</w:t>
      </w:r>
      <w:proofErr w:type="spellEnd"/>
      <w:r w:rsidRPr="0090388D">
        <w:t xml:space="preserve">, I., E. </w:t>
      </w:r>
      <w:proofErr w:type="spellStart"/>
      <w:r w:rsidRPr="0090388D">
        <w:t>Jokikokko</w:t>
      </w:r>
      <w:proofErr w:type="spellEnd"/>
      <w:r w:rsidRPr="0090388D">
        <w:t xml:space="preserve">, I. Kallio-Nyberg, E. </w:t>
      </w:r>
      <w:proofErr w:type="spellStart"/>
      <w:r w:rsidRPr="0090388D">
        <w:t>Jutila</w:t>
      </w:r>
      <w:proofErr w:type="spellEnd"/>
      <w:r w:rsidRPr="0090388D">
        <w:t xml:space="preserve">, and P. </w:t>
      </w:r>
      <w:proofErr w:type="spellStart"/>
      <w:r w:rsidRPr="0090388D">
        <w:t>Pasanen</w:t>
      </w:r>
      <w:proofErr w:type="spellEnd"/>
      <w:r w:rsidRPr="0090388D">
        <w:t>. 2004. Survival of reared and wild Atlantic salmon smolts: size matters more in bad years. ICES Journal of Marine Science 61(5):782–787.</w:t>
      </w:r>
    </w:p>
    <w:p w14:paraId="15FD0F9B" w14:textId="77777777" w:rsidR="0090388D" w:rsidRPr="0090388D" w:rsidRDefault="0090388D" w:rsidP="0090388D">
      <w:pPr>
        <w:pStyle w:val="Bibliography"/>
      </w:pPr>
      <w:r w:rsidRPr="0090388D">
        <w:lastRenderedPageBreak/>
        <w:t xml:space="preserve">Schneider, C. A., W. S. </w:t>
      </w:r>
      <w:proofErr w:type="spellStart"/>
      <w:r w:rsidRPr="0090388D">
        <w:t>Rasband</w:t>
      </w:r>
      <w:proofErr w:type="spellEnd"/>
      <w:r w:rsidRPr="0090388D">
        <w:t xml:space="preserve">, and K. W. </w:t>
      </w:r>
      <w:proofErr w:type="spellStart"/>
      <w:r w:rsidRPr="0090388D">
        <w:t>Eliceiri</w:t>
      </w:r>
      <w:proofErr w:type="spellEnd"/>
      <w:r w:rsidRPr="0090388D">
        <w:t>. 2012. NIH Image to ImageJ: 25 years of image analysis. Nature Methods 9(7):671–675.</w:t>
      </w:r>
    </w:p>
    <w:p w14:paraId="284C7158" w14:textId="77777777" w:rsidR="0090388D" w:rsidRPr="0090388D" w:rsidRDefault="0090388D" w:rsidP="0090388D">
      <w:pPr>
        <w:pStyle w:val="Bibliography"/>
      </w:pPr>
      <w:r w:rsidRPr="0090388D">
        <w:t xml:space="preserve">Tucker, S., J. Mark </w:t>
      </w:r>
      <w:proofErr w:type="spellStart"/>
      <w:r w:rsidRPr="0090388D">
        <w:t>Hipfner</w:t>
      </w:r>
      <w:proofErr w:type="spellEnd"/>
      <w:r w:rsidRPr="0090388D">
        <w:t xml:space="preserve">, and M. </w:t>
      </w:r>
      <w:proofErr w:type="spellStart"/>
      <w:r w:rsidRPr="0090388D">
        <w:t>Trudel</w:t>
      </w:r>
      <w:proofErr w:type="spellEnd"/>
      <w:r w:rsidRPr="0090388D">
        <w:t>. 2016. Size- and condition-dependent predation: a seabird disproportionately targets substandard individual juvenile salmon. Ecology 97(2):461–471.</w:t>
      </w:r>
    </w:p>
    <w:p w14:paraId="17A5141D" w14:textId="77777777" w:rsidR="0090388D" w:rsidRPr="0090388D" w:rsidRDefault="0090388D" w:rsidP="0090388D">
      <w:pPr>
        <w:pStyle w:val="Bibliography"/>
      </w:pPr>
      <w:r w:rsidRPr="0090388D">
        <w:t xml:space="preserve">West, C. J., and P. A. Larkin. 1987. Evidence for Size-Selective Mortality of Juvenile Sockeye Salmon </w:t>
      </w:r>
      <w:proofErr w:type="gramStart"/>
      <w:r w:rsidRPr="0090388D">
        <w:t xml:space="preserve">( </w:t>
      </w:r>
      <w:r w:rsidRPr="0090388D">
        <w:rPr>
          <w:i/>
          <w:iCs/>
        </w:rPr>
        <w:t>Oncorhynchus</w:t>
      </w:r>
      <w:proofErr w:type="gramEnd"/>
      <w:r w:rsidRPr="0090388D">
        <w:rPr>
          <w:i/>
          <w:iCs/>
        </w:rPr>
        <w:t xml:space="preserve"> nerka</w:t>
      </w:r>
      <w:r w:rsidRPr="0090388D">
        <w:t xml:space="preserve"> ) in Babine Lake, British Columbia. Canadian Journal of Fisheries and Aquatic Sciences 44(4):712–721.</w:t>
      </w:r>
    </w:p>
    <w:p w14:paraId="33015987" w14:textId="77777777" w:rsidR="0090388D" w:rsidRPr="0090388D" w:rsidRDefault="0090388D" w:rsidP="0090388D">
      <w:pPr>
        <w:pStyle w:val="Bibliography"/>
      </w:pPr>
      <w:r w:rsidRPr="0090388D">
        <w:t xml:space="preserve">Young, G., B. Th. </w:t>
      </w:r>
      <w:proofErr w:type="spellStart"/>
      <w:r w:rsidRPr="0090388D">
        <w:t>Björnsson</w:t>
      </w:r>
      <w:proofErr w:type="spellEnd"/>
      <w:r w:rsidRPr="0090388D">
        <w:t xml:space="preserve">, P. </w:t>
      </w:r>
      <w:proofErr w:type="spellStart"/>
      <w:r w:rsidRPr="0090388D">
        <w:t>Prunet</w:t>
      </w:r>
      <w:proofErr w:type="spellEnd"/>
      <w:r w:rsidRPr="0090388D">
        <w:t xml:space="preserve">, R. J. Lin, and H. A. Bern. 1989. </w:t>
      </w:r>
      <w:proofErr w:type="spellStart"/>
      <w:r w:rsidRPr="0090388D">
        <w:t>Smoltification</w:t>
      </w:r>
      <w:proofErr w:type="spellEnd"/>
      <w:r w:rsidRPr="0090388D">
        <w:t xml:space="preserve"> and seawater adaptation in coho salmon (Oncorhynchus kisutch): Plasma prolactin, growth hormone, thyroid hormones, and cortisol. General and Comparative Endocrinology 74(3):335–345.</w:t>
      </w:r>
    </w:p>
    <w:p w14:paraId="1D16CAD9" w14:textId="53E1C403" w:rsidR="001821C4" w:rsidRPr="000D14B3" w:rsidRDefault="00F1649E" w:rsidP="005854A5">
      <w:pPr>
        <w:pStyle w:val="Bibliography"/>
        <w:rPr>
          <w:color w:val="202124"/>
          <w:highlight w:val="white"/>
        </w:rPr>
      </w:pPr>
      <w:r w:rsidRPr="000D14B3">
        <w:rPr>
          <w:highlight w:val="white"/>
        </w:rPr>
        <w:fldChar w:fldCharType="end"/>
      </w:r>
    </w:p>
    <w:p w14:paraId="4329DCDE" w14:textId="77777777" w:rsidR="000F3D64" w:rsidRPr="000D14B3" w:rsidRDefault="000F3D64" w:rsidP="001A1F5A">
      <w:pPr>
        <w:pStyle w:val="Heading1"/>
        <w:rPr>
          <w:rFonts w:ascii="Times New Roman" w:hAnsi="Times New Roman" w:cs="Times New Roman"/>
          <w:sz w:val="24"/>
          <w:szCs w:val="24"/>
        </w:rPr>
      </w:pPr>
    </w:p>
    <w:p w14:paraId="25300394" w14:textId="3DE3F76A"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7BEC0CF3" w:rsidR="00C449A0" w:rsidRPr="000D14B3" w:rsidRDefault="00C449A0" w:rsidP="00C217E8">
            <w:r w:rsidRPr="000D14B3">
              <w:lastRenderedPageBreak/>
              <w:t>Upstream Fence April 20 – 21 2016 (UF 2021)</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127A1419" w:rsidR="00C449A0" w:rsidRPr="000D14B3" w:rsidRDefault="00C449A0" w:rsidP="00C217E8">
            <w:r w:rsidRPr="000D14B3">
              <w:t xml:space="preserve">Downstream </w:t>
            </w:r>
            <w:r w:rsidR="003912FB" w:rsidRPr="000D14B3">
              <w:t xml:space="preserve">River </w:t>
            </w:r>
            <w:r w:rsidRPr="000D14B3">
              <w:t>April 21 – 22 2016</w:t>
            </w:r>
            <w:r w:rsidR="00D239DC" w:rsidRPr="000D14B3">
              <w:t xml:space="preserve"> (D</w:t>
            </w:r>
            <w:r w:rsidR="00AA3A46" w:rsidRPr="000D14B3">
              <w:t>R</w:t>
            </w:r>
            <w:r w:rsidR="00D239DC" w:rsidRPr="000D14B3">
              <w:t>2122)</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9A83BF0" w:rsidR="00C449A0" w:rsidRPr="000D14B3" w:rsidRDefault="00C449A0" w:rsidP="00C217E8">
            <w:r w:rsidRPr="000D14B3">
              <w:t>Downstream Fence April 23 – 24 2016</w:t>
            </w:r>
            <w:r w:rsidR="003912FB" w:rsidRPr="000D14B3">
              <w:t xml:space="preserve"> (DF2324)</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33B226C2" w:rsidR="00C449A0" w:rsidRPr="000D14B3" w:rsidRDefault="00C449A0" w:rsidP="00C217E8">
            <w:r w:rsidRPr="000D14B3">
              <w:t>Narrows April 25 -26 2016</w:t>
            </w:r>
            <w:r w:rsidR="00D1724A" w:rsidRPr="000D14B3">
              <w:t xml:space="preserve"> (N2526)</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4350BE4A" w:rsidR="00C449A0" w:rsidRPr="000D14B3" w:rsidRDefault="00C449A0" w:rsidP="00C217E8">
            <w:r w:rsidRPr="000D14B3">
              <w:t>Upstream Fence April 27 – 29 2016</w:t>
            </w:r>
            <w:r w:rsidR="005A6E74" w:rsidRPr="000D14B3">
              <w:t xml:space="preserve"> (UF272829)</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16E48E3A" w:rsidR="00C449A0" w:rsidRPr="000D14B3" w:rsidRDefault="00C449A0" w:rsidP="00C217E8">
            <w:r w:rsidRPr="000D14B3">
              <w:t>Narrows April 29</w:t>
            </w:r>
            <w:proofErr w:type="gramStart"/>
            <w:r w:rsidRPr="000D14B3">
              <w:t xml:space="preserve"> 2016</w:t>
            </w:r>
            <w:proofErr w:type="gramEnd"/>
            <w:r w:rsidR="004655A1" w:rsidRPr="000D14B3">
              <w:t xml:space="preserve"> (N29)</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77777777" w:rsidR="0099673A" w:rsidRPr="000D14B3" w:rsidRDefault="0099673A" w:rsidP="0099673A">
      <w:pPr>
        <w:pStyle w:val="Heading1"/>
        <w:rPr>
          <w:rFonts w:ascii="Times New Roman" w:hAnsi="Times New Roman" w:cs="Times New Roman"/>
          <w:sz w:val="24"/>
          <w:szCs w:val="24"/>
        </w:rPr>
      </w:pPr>
      <w:r w:rsidRPr="000D14B3">
        <w:rPr>
          <w:rFonts w:ascii="Times New Roman" w:hAnsi="Times New Roman" w:cs="Times New Roman"/>
          <w:sz w:val="24"/>
          <w:szCs w:val="24"/>
        </w:rPr>
        <w:t>Figures:</w:t>
      </w:r>
    </w:p>
    <w:p w14:paraId="1B89C4C4" w14:textId="77777777" w:rsidR="0099673A" w:rsidRPr="000D14B3" w:rsidRDefault="0099673A" w:rsidP="0099673A">
      <w:pPr>
        <w:spacing w:line="480" w:lineRule="auto"/>
        <w:jc w:val="center"/>
      </w:pPr>
    </w:p>
    <w:p w14:paraId="0F4E6388" w14:textId="77777777" w:rsidR="0099673A" w:rsidRPr="000D14B3" w:rsidRDefault="0099673A" w:rsidP="0099673A">
      <w:pPr>
        <w:spacing w:line="480" w:lineRule="auto"/>
      </w:pPr>
      <w:r w:rsidRPr="000D14B3">
        <w:t xml:space="preserve">Figure 1. 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square indicates DIDSON deployments upstream of the government operated counting fence (UF2021 and UF272829), white circles denote deployments downstream from </w:t>
      </w:r>
      <w:proofErr w:type="spellStart"/>
      <w:r w:rsidRPr="000D14B3">
        <w:t>Chilko</w:t>
      </w:r>
      <w:proofErr w:type="spellEnd"/>
      <w:r w:rsidRPr="000D14B3">
        <w:t xml:space="preserve"> River (DR2122) and downstream from the counting fence (DF2324), and white triangles indicate deployments at the narrow river segments (N2526 and N29). The government operated counting fence is denoted in black. The red dot in the lower right inset represents the approximate position </w:t>
      </w:r>
      <w:r w:rsidRPr="000D14B3">
        <w:lastRenderedPageBreak/>
        <w:t xml:space="preserve">of where the study was conducted. The red square on the upper left inset denotes the location of </w:t>
      </w:r>
      <w:proofErr w:type="spellStart"/>
      <w:r w:rsidRPr="000D14B3">
        <w:t>Chilko</w:t>
      </w:r>
      <w:proofErr w:type="spellEnd"/>
      <w:r w:rsidRPr="000D14B3">
        <w:t xml:space="preserve">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1FAA48C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Observations were made </w:t>
      </w:r>
      <w:r w:rsidR="00791A07" w:rsidRPr="000D14B3">
        <w:rPr>
          <w:color w:val="202124"/>
          <w:highlight w:val="white"/>
        </w:rPr>
        <w:t xml:space="preserve">across diel </w:t>
      </w:r>
      <w:r w:rsidR="00A708D7" w:rsidRPr="000D14B3">
        <w:rPr>
          <w:color w:val="202124"/>
          <w:highlight w:val="white"/>
        </w:rPr>
        <w:t>cycles</w:t>
      </w:r>
      <w:r w:rsidR="00791A07" w:rsidRPr="000D14B3">
        <w:rPr>
          <w:color w:val="202124"/>
          <w:highlight w:val="white"/>
        </w:rPr>
        <w:t xml:space="preserve"> (Day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7FAD37A9"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(30 minutes)</w:t>
      </w:r>
      <w:r w:rsidR="00364C75" w:rsidRPr="000D14B3">
        <w:rPr>
          <w:color w:val="202124"/>
          <w:highlight w:val="white"/>
        </w:rPr>
        <w:t xml:space="preserve"> </w:t>
      </w:r>
      <w:r w:rsidRPr="000D14B3">
        <w:rPr>
          <w:color w:val="202124"/>
          <w:highlight w:val="white"/>
        </w:rPr>
        <w:t xml:space="preserve">detected between Bull Trout and smolts (blue, left y-axis) plotted alongside </w:t>
      </w:r>
      <w:r w:rsidR="00F103C9" w:rsidRPr="000D14B3">
        <w:rPr>
          <w:color w:val="202124"/>
          <w:highlight w:val="white"/>
        </w:rPr>
        <w:t xml:space="preserve">hourly </w:t>
      </w:r>
      <w:r w:rsidRPr="000D14B3">
        <w:rPr>
          <w:color w:val="202124"/>
          <w:highlight w:val="white"/>
        </w:rPr>
        <w:t xml:space="preserve">smolt density estimates (orange, right y-axis) across time. 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Smolt densities were </w:t>
      </w:r>
      <w:r w:rsidR="00B0209F" w:rsidRPr="000D14B3">
        <w:rPr>
          <w:color w:val="202124"/>
          <w:highlight w:val="white"/>
        </w:rPr>
        <w:t>not observed</w:t>
      </w:r>
      <w:r w:rsidRPr="000D14B3">
        <w:rPr>
          <w:color w:val="202124"/>
          <w:highlight w:val="white"/>
        </w:rPr>
        <w:t xml:space="preserve"> for plot F due to fence closures during the daytime.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default" r:id="rId12"/>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4332" w14:textId="77777777" w:rsidR="00F857D4" w:rsidRDefault="00F857D4" w:rsidP="001B6364">
      <w:r>
        <w:separator/>
      </w:r>
    </w:p>
  </w:endnote>
  <w:endnote w:type="continuationSeparator" w:id="0">
    <w:p w14:paraId="4A70FF15" w14:textId="77777777" w:rsidR="00F857D4" w:rsidRDefault="00F857D4"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0C2F" w14:textId="77777777" w:rsidR="00F857D4" w:rsidRDefault="00F857D4" w:rsidP="001B6364">
      <w:r>
        <w:separator/>
      </w:r>
    </w:p>
  </w:footnote>
  <w:footnote w:type="continuationSeparator" w:id="0">
    <w:p w14:paraId="7348D3D2" w14:textId="77777777" w:rsidR="00F857D4" w:rsidRDefault="00F857D4"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994380">
    <w:abstractNumId w:val="1"/>
  </w:num>
  <w:num w:numId="2" w16cid:durableId="11498325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1B88"/>
    <w:rsid w:val="0000384F"/>
    <w:rsid w:val="00005BF8"/>
    <w:rsid w:val="000069FC"/>
    <w:rsid w:val="00006FAF"/>
    <w:rsid w:val="00007E01"/>
    <w:rsid w:val="0001115B"/>
    <w:rsid w:val="00011648"/>
    <w:rsid w:val="00011AF1"/>
    <w:rsid w:val="00012786"/>
    <w:rsid w:val="000129F5"/>
    <w:rsid w:val="00015A53"/>
    <w:rsid w:val="00015CED"/>
    <w:rsid w:val="00024D0D"/>
    <w:rsid w:val="00025D99"/>
    <w:rsid w:val="00027EA0"/>
    <w:rsid w:val="00030ADC"/>
    <w:rsid w:val="00030FD2"/>
    <w:rsid w:val="000310E5"/>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24EE"/>
    <w:rsid w:val="00054822"/>
    <w:rsid w:val="00055DD6"/>
    <w:rsid w:val="000561D6"/>
    <w:rsid w:val="000570A7"/>
    <w:rsid w:val="00057900"/>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90A"/>
    <w:rsid w:val="00075D7D"/>
    <w:rsid w:val="00076409"/>
    <w:rsid w:val="000804D1"/>
    <w:rsid w:val="00080D1A"/>
    <w:rsid w:val="00082819"/>
    <w:rsid w:val="00083B01"/>
    <w:rsid w:val="0008415A"/>
    <w:rsid w:val="00084857"/>
    <w:rsid w:val="00086549"/>
    <w:rsid w:val="00090AB8"/>
    <w:rsid w:val="00091881"/>
    <w:rsid w:val="00092365"/>
    <w:rsid w:val="000927AE"/>
    <w:rsid w:val="00092FFB"/>
    <w:rsid w:val="0009314F"/>
    <w:rsid w:val="000941E5"/>
    <w:rsid w:val="00094739"/>
    <w:rsid w:val="00094EBD"/>
    <w:rsid w:val="00097176"/>
    <w:rsid w:val="000A010D"/>
    <w:rsid w:val="000A03A8"/>
    <w:rsid w:val="000A108F"/>
    <w:rsid w:val="000A3EF9"/>
    <w:rsid w:val="000A5FBE"/>
    <w:rsid w:val="000B022C"/>
    <w:rsid w:val="000B02D1"/>
    <w:rsid w:val="000B0E21"/>
    <w:rsid w:val="000B11C2"/>
    <w:rsid w:val="000B1339"/>
    <w:rsid w:val="000B2FB1"/>
    <w:rsid w:val="000B4D3A"/>
    <w:rsid w:val="000B5538"/>
    <w:rsid w:val="000B6AC9"/>
    <w:rsid w:val="000C1580"/>
    <w:rsid w:val="000C2FD5"/>
    <w:rsid w:val="000C3FB7"/>
    <w:rsid w:val="000C56CE"/>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30A6"/>
    <w:rsid w:val="000E3637"/>
    <w:rsid w:val="000E39A1"/>
    <w:rsid w:val="000E4B8F"/>
    <w:rsid w:val="000E52BF"/>
    <w:rsid w:val="000E61D3"/>
    <w:rsid w:val="000E74D5"/>
    <w:rsid w:val="000F0369"/>
    <w:rsid w:val="000F245F"/>
    <w:rsid w:val="000F3D64"/>
    <w:rsid w:val="000F4375"/>
    <w:rsid w:val="000F485D"/>
    <w:rsid w:val="000F6053"/>
    <w:rsid w:val="000F7CB5"/>
    <w:rsid w:val="001022A3"/>
    <w:rsid w:val="0010260D"/>
    <w:rsid w:val="001027FA"/>
    <w:rsid w:val="001028CD"/>
    <w:rsid w:val="00102F19"/>
    <w:rsid w:val="001067F4"/>
    <w:rsid w:val="00107DB2"/>
    <w:rsid w:val="00110D7F"/>
    <w:rsid w:val="00110FC9"/>
    <w:rsid w:val="00110FCE"/>
    <w:rsid w:val="00111FA1"/>
    <w:rsid w:val="001125DD"/>
    <w:rsid w:val="00114200"/>
    <w:rsid w:val="00114678"/>
    <w:rsid w:val="001153CD"/>
    <w:rsid w:val="00115DBD"/>
    <w:rsid w:val="00115E39"/>
    <w:rsid w:val="00117743"/>
    <w:rsid w:val="00122948"/>
    <w:rsid w:val="00123C5F"/>
    <w:rsid w:val="001245C1"/>
    <w:rsid w:val="0012484D"/>
    <w:rsid w:val="0012509D"/>
    <w:rsid w:val="00125666"/>
    <w:rsid w:val="00125C5F"/>
    <w:rsid w:val="001268DA"/>
    <w:rsid w:val="00127210"/>
    <w:rsid w:val="00127543"/>
    <w:rsid w:val="001301FE"/>
    <w:rsid w:val="00133698"/>
    <w:rsid w:val="00135C9C"/>
    <w:rsid w:val="00136EA5"/>
    <w:rsid w:val="00140DD6"/>
    <w:rsid w:val="00141A88"/>
    <w:rsid w:val="001421E8"/>
    <w:rsid w:val="00143197"/>
    <w:rsid w:val="00144755"/>
    <w:rsid w:val="001449C5"/>
    <w:rsid w:val="0014796A"/>
    <w:rsid w:val="001511A4"/>
    <w:rsid w:val="00151366"/>
    <w:rsid w:val="0015417C"/>
    <w:rsid w:val="00156260"/>
    <w:rsid w:val="001616FB"/>
    <w:rsid w:val="00162157"/>
    <w:rsid w:val="001678CC"/>
    <w:rsid w:val="001703AE"/>
    <w:rsid w:val="001704CE"/>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DCF"/>
    <w:rsid w:val="001B40CB"/>
    <w:rsid w:val="001B4EBE"/>
    <w:rsid w:val="001B6364"/>
    <w:rsid w:val="001C05D9"/>
    <w:rsid w:val="001C2E2E"/>
    <w:rsid w:val="001C3F1A"/>
    <w:rsid w:val="001C593E"/>
    <w:rsid w:val="001D1068"/>
    <w:rsid w:val="001D1E28"/>
    <w:rsid w:val="001D3317"/>
    <w:rsid w:val="001D4536"/>
    <w:rsid w:val="001D63BA"/>
    <w:rsid w:val="001D693B"/>
    <w:rsid w:val="001E2AC4"/>
    <w:rsid w:val="001E33AC"/>
    <w:rsid w:val="001E5563"/>
    <w:rsid w:val="001E64E1"/>
    <w:rsid w:val="001F1897"/>
    <w:rsid w:val="001F44FC"/>
    <w:rsid w:val="001F50D6"/>
    <w:rsid w:val="001F660B"/>
    <w:rsid w:val="0020067E"/>
    <w:rsid w:val="00200CAA"/>
    <w:rsid w:val="002010BC"/>
    <w:rsid w:val="0020270F"/>
    <w:rsid w:val="002027AE"/>
    <w:rsid w:val="002035AB"/>
    <w:rsid w:val="00205C58"/>
    <w:rsid w:val="002078C4"/>
    <w:rsid w:val="00210132"/>
    <w:rsid w:val="0021076F"/>
    <w:rsid w:val="00210D98"/>
    <w:rsid w:val="00213B83"/>
    <w:rsid w:val="00214477"/>
    <w:rsid w:val="002205A8"/>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57CF"/>
    <w:rsid w:val="0024051A"/>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0EBD"/>
    <w:rsid w:val="0026223E"/>
    <w:rsid w:val="002636D8"/>
    <w:rsid w:val="0026375E"/>
    <w:rsid w:val="002642F1"/>
    <w:rsid w:val="00264BFE"/>
    <w:rsid w:val="00266247"/>
    <w:rsid w:val="00270303"/>
    <w:rsid w:val="00271A7B"/>
    <w:rsid w:val="00271C49"/>
    <w:rsid w:val="00272788"/>
    <w:rsid w:val="002735AC"/>
    <w:rsid w:val="00273771"/>
    <w:rsid w:val="00273DE3"/>
    <w:rsid w:val="00274406"/>
    <w:rsid w:val="0027577E"/>
    <w:rsid w:val="00275C1A"/>
    <w:rsid w:val="00276545"/>
    <w:rsid w:val="00276BD0"/>
    <w:rsid w:val="00277877"/>
    <w:rsid w:val="00277A6C"/>
    <w:rsid w:val="00277F7F"/>
    <w:rsid w:val="00283550"/>
    <w:rsid w:val="002853B0"/>
    <w:rsid w:val="00286088"/>
    <w:rsid w:val="002860BD"/>
    <w:rsid w:val="002865E5"/>
    <w:rsid w:val="002868CE"/>
    <w:rsid w:val="00286ADD"/>
    <w:rsid w:val="00286F34"/>
    <w:rsid w:val="002873E6"/>
    <w:rsid w:val="0029759D"/>
    <w:rsid w:val="00297B1B"/>
    <w:rsid w:val="002A1500"/>
    <w:rsid w:val="002A1ED9"/>
    <w:rsid w:val="002A22E6"/>
    <w:rsid w:val="002A6C5B"/>
    <w:rsid w:val="002B0B35"/>
    <w:rsid w:val="002B0CAF"/>
    <w:rsid w:val="002B1A6E"/>
    <w:rsid w:val="002B28F2"/>
    <w:rsid w:val="002B6740"/>
    <w:rsid w:val="002B6FBE"/>
    <w:rsid w:val="002C0902"/>
    <w:rsid w:val="002C0AB0"/>
    <w:rsid w:val="002C1FD3"/>
    <w:rsid w:val="002C32B2"/>
    <w:rsid w:val="002C64E2"/>
    <w:rsid w:val="002C68F2"/>
    <w:rsid w:val="002C6BBB"/>
    <w:rsid w:val="002C7A7E"/>
    <w:rsid w:val="002D142A"/>
    <w:rsid w:val="002D37AD"/>
    <w:rsid w:val="002D3A46"/>
    <w:rsid w:val="002D41DA"/>
    <w:rsid w:val="002D5600"/>
    <w:rsid w:val="002D64CD"/>
    <w:rsid w:val="002D74C3"/>
    <w:rsid w:val="002E0851"/>
    <w:rsid w:val="002E28B2"/>
    <w:rsid w:val="002E29F4"/>
    <w:rsid w:val="002E3209"/>
    <w:rsid w:val="002E372E"/>
    <w:rsid w:val="002E445B"/>
    <w:rsid w:val="002E5F15"/>
    <w:rsid w:val="002E60B2"/>
    <w:rsid w:val="002E7419"/>
    <w:rsid w:val="002F17C7"/>
    <w:rsid w:val="002F5077"/>
    <w:rsid w:val="002F5E2B"/>
    <w:rsid w:val="002F65DA"/>
    <w:rsid w:val="002F7BBB"/>
    <w:rsid w:val="002F7EC1"/>
    <w:rsid w:val="0030178B"/>
    <w:rsid w:val="00304103"/>
    <w:rsid w:val="00304672"/>
    <w:rsid w:val="003049AA"/>
    <w:rsid w:val="0030541D"/>
    <w:rsid w:val="00307B65"/>
    <w:rsid w:val="00310E6A"/>
    <w:rsid w:val="003110FD"/>
    <w:rsid w:val="00312ACD"/>
    <w:rsid w:val="00312BBF"/>
    <w:rsid w:val="00312E24"/>
    <w:rsid w:val="00313956"/>
    <w:rsid w:val="00315776"/>
    <w:rsid w:val="003160BB"/>
    <w:rsid w:val="00321EC7"/>
    <w:rsid w:val="00322526"/>
    <w:rsid w:val="00322712"/>
    <w:rsid w:val="00323FD2"/>
    <w:rsid w:val="00325415"/>
    <w:rsid w:val="00325D08"/>
    <w:rsid w:val="00325E61"/>
    <w:rsid w:val="00326BD0"/>
    <w:rsid w:val="0032747A"/>
    <w:rsid w:val="003275AE"/>
    <w:rsid w:val="00327F70"/>
    <w:rsid w:val="003336BE"/>
    <w:rsid w:val="00334F02"/>
    <w:rsid w:val="00335E39"/>
    <w:rsid w:val="0034010C"/>
    <w:rsid w:val="0034039B"/>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40"/>
    <w:rsid w:val="003573B7"/>
    <w:rsid w:val="00360C72"/>
    <w:rsid w:val="00362883"/>
    <w:rsid w:val="00362A11"/>
    <w:rsid w:val="00362EBE"/>
    <w:rsid w:val="0036413B"/>
    <w:rsid w:val="00364AC6"/>
    <w:rsid w:val="00364C75"/>
    <w:rsid w:val="003654C1"/>
    <w:rsid w:val="00365C77"/>
    <w:rsid w:val="00365F85"/>
    <w:rsid w:val="003660B0"/>
    <w:rsid w:val="003660FB"/>
    <w:rsid w:val="00370C3F"/>
    <w:rsid w:val="0037100D"/>
    <w:rsid w:val="003730E5"/>
    <w:rsid w:val="003742CE"/>
    <w:rsid w:val="00374B3C"/>
    <w:rsid w:val="0037518F"/>
    <w:rsid w:val="003765B1"/>
    <w:rsid w:val="003772FB"/>
    <w:rsid w:val="00377B13"/>
    <w:rsid w:val="003835FE"/>
    <w:rsid w:val="003845EF"/>
    <w:rsid w:val="003845F6"/>
    <w:rsid w:val="00384CCE"/>
    <w:rsid w:val="003855F0"/>
    <w:rsid w:val="003862CD"/>
    <w:rsid w:val="0038661C"/>
    <w:rsid w:val="003912FB"/>
    <w:rsid w:val="00391763"/>
    <w:rsid w:val="00392D14"/>
    <w:rsid w:val="003931A7"/>
    <w:rsid w:val="003936F3"/>
    <w:rsid w:val="003938AE"/>
    <w:rsid w:val="00393BE2"/>
    <w:rsid w:val="003944BE"/>
    <w:rsid w:val="00395215"/>
    <w:rsid w:val="00395F3A"/>
    <w:rsid w:val="00395F6E"/>
    <w:rsid w:val="0039620F"/>
    <w:rsid w:val="0039632F"/>
    <w:rsid w:val="0039663A"/>
    <w:rsid w:val="00396D10"/>
    <w:rsid w:val="00397245"/>
    <w:rsid w:val="003A097E"/>
    <w:rsid w:val="003A1093"/>
    <w:rsid w:val="003A1D8B"/>
    <w:rsid w:val="003A205E"/>
    <w:rsid w:val="003A3B5D"/>
    <w:rsid w:val="003B0B3C"/>
    <w:rsid w:val="003B176F"/>
    <w:rsid w:val="003B180C"/>
    <w:rsid w:val="003B19C0"/>
    <w:rsid w:val="003B43E6"/>
    <w:rsid w:val="003B4F34"/>
    <w:rsid w:val="003B589F"/>
    <w:rsid w:val="003C0164"/>
    <w:rsid w:val="003C0AE4"/>
    <w:rsid w:val="003C0E6A"/>
    <w:rsid w:val="003C1338"/>
    <w:rsid w:val="003C1427"/>
    <w:rsid w:val="003C226E"/>
    <w:rsid w:val="003C3040"/>
    <w:rsid w:val="003C350E"/>
    <w:rsid w:val="003C49AA"/>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E03CF"/>
    <w:rsid w:val="003E0AD2"/>
    <w:rsid w:val="003E0FA6"/>
    <w:rsid w:val="003E17E5"/>
    <w:rsid w:val="003E1F45"/>
    <w:rsid w:val="003E323C"/>
    <w:rsid w:val="003E3306"/>
    <w:rsid w:val="003E3481"/>
    <w:rsid w:val="003E3586"/>
    <w:rsid w:val="003E3A07"/>
    <w:rsid w:val="003E6A11"/>
    <w:rsid w:val="003F0048"/>
    <w:rsid w:val="003F41B0"/>
    <w:rsid w:val="003F48C6"/>
    <w:rsid w:val="003F4D55"/>
    <w:rsid w:val="003F6C38"/>
    <w:rsid w:val="003F7EFA"/>
    <w:rsid w:val="003F7F9C"/>
    <w:rsid w:val="00400F5A"/>
    <w:rsid w:val="0040114D"/>
    <w:rsid w:val="00401DFD"/>
    <w:rsid w:val="004022DB"/>
    <w:rsid w:val="00403DF8"/>
    <w:rsid w:val="00404031"/>
    <w:rsid w:val="0040411F"/>
    <w:rsid w:val="004042B7"/>
    <w:rsid w:val="00405AA6"/>
    <w:rsid w:val="00405F60"/>
    <w:rsid w:val="00407180"/>
    <w:rsid w:val="00407939"/>
    <w:rsid w:val="004128D3"/>
    <w:rsid w:val="00416939"/>
    <w:rsid w:val="004213E0"/>
    <w:rsid w:val="004219CF"/>
    <w:rsid w:val="004221F2"/>
    <w:rsid w:val="004248EE"/>
    <w:rsid w:val="004250AE"/>
    <w:rsid w:val="004302B2"/>
    <w:rsid w:val="0043251D"/>
    <w:rsid w:val="0043259B"/>
    <w:rsid w:val="00432DA0"/>
    <w:rsid w:val="00433401"/>
    <w:rsid w:val="00433708"/>
    <w:rsid w:val="00434548"/>
    <w:rsid w:val="00436BDC"/>
    <w:rsid w:val="00440B18"/>
    <w:rsid w:val="00441F6C"/>
    <w:rsid w:val="00442562"/>
    <w:rsid w:val="00444690"/>
    <w:rsid w:val="00444F3F"/>
    <w:rsid w:val="00445291"/>
    <w:rsid w:val="00445FBB"/>
    <w:rsid w:val="004463C3"/>
    <w:rsid w:val="004471C4"/>
    <w:rsid w:val="00451613"/>
    <w:rsid w:val="0045173C"/>
    <w:rsid w:val="004522E7"/>
    <w:rsid w:val="00452573"/>
    <w:rsid w:val="004547C7"/>
    <w:rsid w:val="004570E3"/>
    <w:rsid w:val="00457277"/>
    <w:rsid w:val="004573A9"/>
    <w:rsid w:val="0045759B"/>
    <w:rsid w:val="00461B68"/>
    <w:rsid w:val="00464DBB"/>
    <w:rsid w:val="004655A1"/>
    <w:rsid w:val="00466040"/>
    <w:rsid w:val="00470154"/>
    <w:rsid w:val="00471177"/>
    <w:rsid w:val="0047258A"/>
    <w:rsid w:val="00472CAA"/>
    <w:rsid w:val="004733C1"/>
    <w:rsid w:val="00474473"/>
    <w:rsid w:val="00477EA6"/>
    <w:rsid w:val="00480E8D"/>
    <w:rsid w:val="004812BB"/>
    <w:rsid w:val="004850B4"/>
    <w:rsid w:val="00485583"/>
    <w:rsid w:val="00491490"/>
    <w:rsid w:val="00491E89"/>
    <w:rsid w:val="00492630"/>
    <w:rsid w:val="00492709"/>
    <w:rsid w:val="004934B5"/>
    <w:rsid w:val="00493F76"/>
    <w:rsid w:val="00494682"/>
    <w:rsid w:val="004958C8"/>
    <w:rsid w:val="00495CB7"/>
    <w:rsid w:val="004975B7"/>
    <w:rsid w:val="00497698"/>
    <w:rsid w:val="004A0F87"/>
    <w:rsid w:val="004A1CA8"/>
    <w:rsid w:val="004A2447"/>
    <w:rsid w:val="004A33E9"/>
    <w:rsid w:val="004A432C"/>
    <w:rsid w:val="004A43EE"/>
    <w:rsid w:val="004A4499"/>
    <w:rsid w:val="004A4D96"/>
    <w:rsid w:val="004A53BF"/>
    <w:rsid w:val="004B438C"/>
    <w:rsid w:val="004B572A"/>
    <w:rsid w:val="004B6173"/>
    <w:rsid w:val="004B668B"/>
    <w:rsid w:val="004C1B81"/>
    <w:rsid w:val="004C29C2"/>
    <w:rsid w:val="004C7C2D"/>
    <w:rsid w:val="004D39DF"/>
    <w:rsid w:val="004D4D52"/>
    <w:rsid w:val="004D5430"/>
    <w:rsid w:val="004D5BB0"/>
    <w:rsid w:val="004D625D"/>
    <w:rsid w:val="004E0083"/>
    <w:rsid w:val="004E02FB"/>
    <w:rsid w:val="004E2A45"/>
    <w:rsid w:val="004E2D3C"/>
    <w:rsid w:val="004E3705"/>
    <w:rsid w:val="004E3A3F"/>
    <w:rsid w:val="004E4954"/>
    <w:rsid w:val="004E6228"/>
    <w:rsid w:val="004E63C1"/>
    <w:rsid w:val="004E6A08"/>
    <w:rsid w:val="004E718B"/>
    <w:rsid w:val="004E76FA"/>
    <w:rsid w:val="004F0260"/>
    <w:rsid w:val="004F092F"/>
    <w:rsid w:val="004F15FC"/>
    <w:rsid w:val="004F1F2C"/>
    <w:rsid w:val="004F3769"/>
    <w:rsid w:val="004F3A89"/>
    <w:rsid w:val="004F4669"/>
    <w:rsid w:val="004F46A5"/>
    <w:rsid w:val="004F4E79"/>
    <w:rsid w:val="004F52EE"/>
    <w:rsid w:val="004F56A4"/>
    <w:rsid w:val="004F5E30"/>
    <w:rsid w:val="004F77AA"/>
    <w:rsid w:val="00501C7B"/>
    <w:rsid w:val="00501D5E"/>
    <w:rsid w:val="00502397"/>
    <w:rsid w:val="005044F5"/>
    <w:rsid w:val="0050488C"/>
    <w:rsid w:val="00507B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4833"/>
    <w:rsid w:val="00536579"/>
    <w:rsid w:val="005412B5"/>
    <w:rsid w:val="0054131B"/>
    <w:rsid w:val="005428F7"/>
    <w:rsid w:val="00542AF4"/>
    <w:rsid w:val="005435CD"/>
    <w:rsid w:val="005437D6"/>
    <w:rsid w:val="00543B47"/>
    <w:rsid w:val="00543CA4"/>
    <w:rsid w:val="00544ED5"/>
    <w:rsid w:val="0054528C"/>
    <w:rsid w:val="00545AB4"/>
    <w:rsid w:val="00550109"/>
    <w:rsid w:val="00552A4A"/>
    <w:rsid w:val="00552F3A"/>
    <w:rsid w:val="0055316D"/>
    <w:rsid w:val="0055482D"/>
    <w:rsid w:val="00554B94"/>
    <w:rsid w:val="0055797D"/>
    <w:rsid w:val="00560ECE"/>
    <w:rsid w:val="00561E42"/>
    <w:rsid w:val="005625B0"/>
    <w:rsid w:val="00564ADC"/>
    <w:rsid w:val="005650FB"/>
    <w:rsid w:val="00566C7C"/>
    <w:rsid w:val="005676B1"/>
    <w:rsid w:val="00567D97"/>
    <w:rsid w:val="005716E2"/>
    <w:rsid w:val="00571B1B"/>
    <w:rsid w:val="00571EF3"/>
    <w:rsid w:val="005732E4"/>
    <w:rsid w:val="00573470"/>
    <w:rsid w:val="005741C5"/>
    <w:rsid w:val="00574E5C"/>
    <w:rsid w:val="005754C9"/>
    <w:rsid w:val="00576637"/>
    <w:rsid w:val="0058134E"/>
    <w:rsid w:val="005824C2"/>
    <w:rsid w:val="00582A69"/>
    <w:rsid w:val="00584A1B"/>
    <w:rsid w:val="005853AA"/>
    <w:rsid w:val="005854A5"/>
    <w:rsid w:val="005864C6"/>
    <w:rsid w:val="00586BEA"/>
    <w:rsid w:val="00587CC9"/>
    <w:rsid w:val="0059052E"/>
    <w:rsid w:val="00592A5F"/>
    <w:rsid w:val="00593BB9"/>
    <w:rsid w:val="0059459F"/>
    <w:rsid w:val="00595772"/>
    <w:rsid w:val="005960B7"/>
    <w:rsid w:val="00596935"/>
    <w:rsid w:val="00597412"/>
    <w:rsid w:val="005976F1"/>
    <w:rsid w:val="005978C6"/>
    <w:rsid w:val="00597E64"/>
    <w:rsid w:val="005A0A87"/>
    <w:rsid w:val="005A0D90"/>
    <w:rsid w:val="005A1218"/>
    <w:rsid w:val="005A1301"/>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4433"/>
    <w:rsid w:val="005D6D0C"/>
    <w:rsid w:val="005D73AB"/>
    <w:rsid w:val="005D74FC"/>
    <w:rsid w:val="005E09E2"/>
    <w:rsid w:val="005E16DC"/>
    <w:rsid w:val="005E195E"/>
    <w:rsid w:val="005E1D1A"/>
    <w:rsid w:val="005E1D4A"/>
    <w:rsid w:val="005E28B1"/>
    <w:rsid w:val="005E2D5B"/>
    <w:rsid w:val="005E55F5"/>
    <w:rsid w:val="005E56F3"/>
    <w:rsid w:val="005E5834"/>
    <w:rsid w:val="005E5B10"/>
    <w:rsid w:val="005E5FCC"/>
    <w:rsid w:val="005E68C7"/>
    <w:rsid w:val="005F0B31"/>
    <w:rsid w:val="005F245C"/>
    <w:rsid w:val="005F4C20"/>
    <w:rsid w:val="005F5208"/>
    <w:rsid w:val="005F6FA9"/>
    <w:rsid w:val="00600284"/>
    <w:rsid w:val="006016A2"/>
    <w:rsid w:val="00601999"/>
    <w:rsid w:val="006035F2"/>
    <w:rsid w:val="00603B48"/>
    <w:rsid w:val="00605406"/>
    <w:rsid w:val="006055DF"/>
    <w:rsid w:val="00606596"/>
    <w:rsid w:val="00606B6A"/>
    <w:rsid w:val="00612D44"/>
    <w:rsid w:val="00613F52"/>
    <w:rsid w:val="0061456B"/>
    <w:rsid w:val="00614D1A"/>
    <w:rsid w:val="00614F5C"/>
    <w:rsid w:val="006151A8"/>
    <w:rsid w:val="006159F4"/>
    <w:rsid w:val="00615B2D"/>
    <w:rsid w:val="00615E92"/>
    <w:rsid w:val="006177CA"/>
    <w:rsid w:val="006179C7"/>
    <w:rsid w:val="00620D67"/>
    <w:rsid w:val="00620DE7"/>
    <w:rsid w:val="006228A4"/>
    <w:rsid w:val="0062299F"/>
    <w:rsid w:val="0062579B"/>
    <w:rsid w:val="0062606D"/>
    <w:rsid w:val="00627C41"/>
    <w:rsid w:val="006300EE"/>
    <w:rsid w:val="0063036C"/>
    <w:rsid w:val="00631492"/>
    <w:rsid w:val="006324EE"/>
    <w:rsid w:val="006327BE"/>
    <w:rsid w:val="006327DA"/>
    <w:rsid w:val="006331BD"/>
    <w:rsid w:val="00633D83"/>
    <w:rsid w:val="0063408A"/>
    <w:rsid w:val="00634AFD"/>
    <w:rsid w:val="00635BD7"/>
    <w:rsid w:val="0063604D"/>
    <w:rsid w:val="00640ACB"/>
    <w:rsid w:val="0064110E"/>
    <w:rsid w:val="00641400"/>
    <w:rsid w:val="00642860"/>
    <w:rsid w:val="00643646"/>
    <w:rsid w:val="00643FB6"/>
    <w:rsid w:val="00645AF8"/>
    <w:rsid w:val="00650461"/>
    <w:rsid w:val="006512E4"/>
    <w:rsid w:val="00651838"/>
    <w:rsid w:val="006526FB"/>
    <w:rsid w:val="00654F2C"/>
    <w:rsid w:val="00655D4C"/>
    <w:rsid w:val="00656CA3"/>
    <w:rsid w:val="006613C2"/>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6662"/>
    <w:rsid w:val="006772C8"/>
    <w:rsid w:val="006806FF"/>
    <w:rsid w:val="006814E7"/>
    <w:rsid w:val="006840DB"/>
    <w:rsid w:val="0068424B"/>
    <w:rsid w:val="006845BF"/>
    <w:rsid w:val="00685417"/>
    <w:rsid w:val="00686E8F"/>
    <w:rsid w:val="00686FB2"/>
    <w:rsid w:val="006873A9"/>
    <w:rsid w:val="00690422"/>
    <w:rsid w:val="00692831"/>
    <w:rsid w:val="00693655"/>
    <w:rsid w:val="00693A0E"/>
    <w:rsid w:val="00693FD9"/>
    <w:rsid w:val="00695639"/>
    <w:rsid w:val="00696390"/>
    <w:rsid w:val="00697CB8"/>
    <w:rsid w:val="006A554C"/>
    <w:rsid w:val="006A5DE6"/>
    <w:rsid w:val="006B0A31"/>
    <w:rsid w:val="006B339F"/>
    <w:rsid w:val="006B3B2B"/>
    <w:rsid w:val="006B5B71"/>
    <w:rsid w:val="006B6829"/>
    <w:rsid w:val="006B6D2A"/>
    <w:rsid w:val="006B7641"/>
    <w:rsid w:val="006C2ADB"/>
    <w:rsid w:val="006C3D4F"/>
    <w:rsid w:val="006C5F79"/>
    <w:rsid w:val="006C6E38"/>
    <w:rsid w:val="006C7ED2"/>
    <w:rsid w:val="006D13BA"/>
    <w:rsid w:val="006D34D1"/>
    <w:rsid w:val="006D3898"/>
    <w:rsid w:val="006D3B89"/>
    <w:rsid w:val="006D466F"/>
    <w:rsid w:val="006D5EB5"/>
    <w:rsid w:val="006D674D"/>
    <w:rsid w:val="006D6BAC"/>
    <w:rsid w:val="006D7639"/>
    <w:rsid w:val="006E1C14"/>
    <w:rsid w:val="006E4B0E"/>
    <w:rsid w:val="006E58B5"/>
    <w:rsid w:val="006E5C1D"/>
    <w:rsid w:val="006E64C8"/>
    <w:rsid w:val="006E75CD"/>
    <w:rsid w:val="006E7637"/>
    <w:rsid w:val="006E795A"/>
    <w:rsid w:val="006F007C"/>
    <w:rsid w:val="006F0F97"/>
    <w:rsid w:val="006F13DB"/>
    <w:rsid w:val="006F1746"/>
    <w:rsid w:val="006F1AE7"/>
    <w:rsid w:val="006F374A"/>
    <w:rsid w:val="006F3888"/>
    <w:rsid w:val="006F4FE1"/>
    <w:rsid w:val="006F5F49"/>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3096E"/>
    <w:rsid w:val="007325E7"/>
    <w:rsid w:val="007326EA"/>
    <w:rsid w:val="007340A5"/>
    <w:rsid w:val="00734532"/>
    <w:rsid w:val="0073513E"/>
    <w:rsid w:val="007366B9"/>
    <w:rsid w:val="007369E2"/>
    <w:rsid w:val="00737D53"/>
    <w:rsid w:val="00740254"/>
    <w:rsid w:val="00742EA5"/>
    <w:rsid w:val="00743FC8"/>
    <w:rsid w:val="007446E6"/>
    <w:rsid w:val="00750097"/>
    <w:rsid w:val="0075229F"/>
    <w:rsid w:val="00752C0B"/>
    <w:rsid w:val="00754FEF"/>
    <w:rsid w:val="00755921"/>
    <w:rsid w:val="00755E2F"/>
    <w:rsid w:val="0075604D"/>
    <w:rsid w:val="007605F5"/>
    <w:rsid w:val="00763F5B"/>
    <w:rsid w:val="007654F7"/>
    <w:rsid w:val="00773353"/>
    <w:rsid w:val="00773CB5"/>
    <w:rsid w:val="00776235"/>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5955"/>
    <w:rsid w:val="007A657B"/>
    <w:rsid w:val="007A65E3"/>
    <w:rsid w:val="007A66D4"/>
    <w:rsid w:val="007A7CEE"/>
    <w:rsid w:val="007B263A"/>
    <w:rsid w:val="007B2718"/>
    <w:rsid w:val="007B2D91"/>
    <w:rsid w:val="007B3B40"/>
    <w:rsid w:val="007B3CDC"/>
    <w:rsid w:val="007B53FA"/>
    <w:rsid w:val="007B595E"/>
    <w:rsid w:val="007B5CAC"/>
    <w:rsid w:val="007B7220"/>
    <w:rsid w:val="007B7EB8"/>
    <w:rsid w:val="007B7FA6"/>
    <w:rsid w:val="007C1291"/>
    <w:rsid w:val="007C3397"/>
    <w:rsid w:val="007C33AC"/>
    <w:rsid w:val="007C35E8"/>
    <w:rsid w:val="007C3CA3"/>
    <w:rsid w:val="007C4676"/>
    <w:rsid w:val="007C5F5A"/>
    <w:rsid w:val="007C67E4"/>
    <w:rsid w:val="007D04D9"/>
    <w:rsid w:val="007D08BB"/>
    <w:rsid w:val="007D120D"/>
    <w:rsid w:val="007D20DA"/>
    <w:rsid w:val="007D38FD"/>
    <w:rsid w:val="007D3E51"/>
    <w:rsid w:val="007D4FE6"/>
    <w:rsid w:val="007D7386"/>
    <w:rsid w:val="007D7945"/>
    <w:rsid w:val="007E20F9"/>
    <w:rsid w:val="007E39CC"/>
    <w:rsid w:val="007E64A9"/>
    <w:rsid w:val="007E76AA"/>
    <w:rsid w:val="007E772D"/>
    <w:rsid w:val="007F40C9"/>
    <w:rsid w:val="007F45D5"/>
    <w:rsid w:val="007F491E"/>
    <w:rsid w:val="007F6A28"/>
    <w:rsid w:val="007F779F"/>
    <w:rsid w:val="007F77F1"/>
    <w:rsid w:val="007F7941"/>
    <w:rsid w:val="008021B4"/>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5A13"/>
    <w:rsid w:val="0082697C"/>
    <w:rsid w:val="008302DE"/>
    <w:rsid w:val="00830755"/>
    <w:rsid w:val="008320B0"/>
    <w:rsid w:val="00832684"/>
    <w:rsid w:val="0083571E"/>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50F2E"/>
    <w:rsid w:val="0085174F"/>
    <w:rsid w:val="0085309B"/>
    <w:rsid w:val="00854054"/>
    <w:rsid w:val="008544CD"/>
    <w:rsid w:val="00854703"/>
    <w:rsid w:val="00856CF0"/>
    <w:rsid w:val="00856FFD"/>
    <w:rsid w:val="00857945"/>
    <w:rsid w:val="00861808"/>
    <w:rsid w:val="008619BF"/>
    <w:rsid w:val="00863F2A"/>
    <w:rsid w:val="00864A51"/>
    <w:rsid w:val="00865BFD"/>
    <w:rsid w:val="008708AF"/>
    <w:rsid w:val="00870BBE"/>
    <w:rsid w:val="00871D24"/>
    <w:rsid w:val="00872A94"/>
    <w:rsid w:val="00873435"/>
    <w:rsid w:val="0087376B"/>
    <w:rsid w:val="0087519F"/>
    <w:rsid w:val="0087774E"/>
    <w:rsid w:val="008802F0"/>
    <w:rsid w:val="008806DD"/>
    <w:rsid w:val="0088195D"/>
    <w:rsid w:val="00884787"/>
    <w:rsid w:val="00884C2D"/>
    <w:rsid w:val="00886133"/>
    <w:rsid w:val="00886617"/>
    <w:rsid w:val="00892BDD"/>
    <w:rsid w:val="008933A7"/>
    <w:rsid w:val="0089471B"/>
    <w:rsid w:val="008A01E9"/>
    <w:rsid w:val="008A09D3"/>
    <w:rsid w:val="008A1483"/>
    <w:rsid w:val="008A2241"/>
    <w:rsid w:val="008A490C"/>
    <w:rsid w:val="008A5A3F"/>
    <w:rsid w:val="008A606D"/>
    <w:rsid w:val="008B00CA"/>
    <w:rsid w:val="008B2040"/>
    <w:rsid w:val="008B209D"/>
    <w:rsid w:val="008B4208"/>
    <w:rsid w:val="008B461D"/>
    <w:rsid w:val="008C449B"/>
    <w:rsid w:val="008C5A79"/>
    <w:rsid w:val="008C6BA8"/>
    <w:rsid w:val="008D0A96"/>
    <w:rsid w:val="008D6140"/>
    <w:rsid w:val="008E3E23"/>
    <w:rsid w:val="008E714D"/>
    <w:rsid w:val="008E7F64"/>
    <w:rsid w:val="008F01B8"/>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C1A"/>
    <w:rsid w:val="00917F99"/>
    <w:rsid w:val="009228F0"/>
    <w:rsid w:val="00924483"/>
    <w:rsid w:val="009250B9"/>
    <w:rsid w:val="00926397"/>
    <w:rsid w:val="00930116"/>
    <w:rsid w:val="00931914"/>
    <w:rsid w:val="00933273"/>
    <w:rsid w:val="009336E4"/>
    <w:rsid w:val="009403A7"/>
    <w:rsid w:val="009412C6"/>
    <w:rsid w:val="0094169C"/>
    <w:rsid w:val="00941B50"/>
    <w:rsid w:val="00941C83"/>
    <w:rsid w:val="0094242F"/>
    <w:rsid w:val="0094252E"/>
    <w:rsid w:val="0094328F"/>
    <w:rsid w:val="0094344E"/>
    <w:rsid w:val="00943C27"/>
    <w:rsid w:val="00945292"/>
    <w:rsid w:val="00945944"/>
    <w:rsid w:val="00946103"/>
    <w:rsid w:val="009505A7"/>
    <w:rsid w:val="0095084C"/>
    <w:rsid w:val="009514AC"/>
    <w:rsid w:val="00951723"/>
    <w:rsid w:val="00951DB8"/>
    <w:rsid w:val="009544CE"/>
    <w:rsid w:val="00954765"/>
    <w:rsid w:val="00954974"/>
    <w:rsid w:val="00955C56"/>
    <w:rsid w:val="00962496"/>
    <w:rsid w:val="00964E46"/>
    <w:rsid w:val="00965C35"/>
    <w:rsid w:val="00966E22"/>
    <w:rsid w:val="00967BE7"/>
    <w:rsid w:val="00972A41"/>
    <w:rsid w:val="009737C5"/>
    <w:rsid w:val="00973FD7"/>
    <w:rsid w:val="00974CBD"/>
    <w:rsid w:val="0097615A"/>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673A"/>
    <w:rsid w:val="00997391"/>
    <w:rsid w:val="009A00F8"/>
    <w:rsid w:val="009A1E1E"/>
    <w:rsid w:val="009A28CD"/>
    <w:rsid w:val="009A2EE5"/>
    <w:rsid w:val="009A352A"/>
    <w:rsid w:val="009A4A2D"/>
    <w:rsid w:val="009A4CCA"/>
    <w:rsid w:val="009A6069"/>
    <w:rsid w:val="009A7DFD"/>
    <w:rsid w:val="009B023A"/>
    <w:rsid w:val="009B0816"/>
    <w:rsid w:val="009B169B"/>
    <w:rsid w:val="009B1DCA"/>
    <w:rsid w:val="009B1E15"/>
    <w:rsid w:val="009B4E1A"/>
    <w:rsid w:val="009B657D"/>
    <w:rsid w:val="009B7CDA"/>
    <w:rsid w:val="009C290D"/>
    <w:rsid w:val="009C2E10"/>
    <w:rsid w:val="009C67B9"/>
    <w:rsid w:val="009C77B1"/>
    <w:rsid w:val="009D021C"/>
    <w:rsid w:val="009D35DE"/>
    <w:rsid w:val="009D39C6"/>
    <w:rsid w:val="009D415B"/>
    <w:rsid w:val="009D4D15"/>
    <w:rsid w:val="009D53B8"/>
    <w:rsid w:val="009D55BC"/>
    <w:rsid w:val="009D5AF1"/>
    <w:rsid w:val="009D72F7"/>
    <w:rsid w:val="009E1E66"/>
    <w:rsid w:val="009E2329"/>
    <w:rsid w:val="009E2EFA"/>
    <w:rsid w:val="009E468F"/>
    <w:rsid w:val="009E4BCB"/>
    <w:rsid w:val="009E4E7F"/>
    <w:rsid w:val="009F001E"/>
    <w:rsid w:val="009F0B7C"/>
    <w:rsid w:val="009F1A80"/>
    <w:rsid w:val="009F23F0"/>
    <w:rsid w:val="009F4246"/>
    <w:rsid w:val="009F46FC"/>
    <w:rsid w:val="009F4D74"/>
    <w:rsid w:val="009F5178"/>
    <w:rsid w:val="009F589A"/>
    <w:rsid w:val="009F5D46"/>
    <w:rsid w:val="009F6B8B"/>
    <w:rsid w:val="009F72A4"/>
    <w:rsid w:val="00A00789"/>
    <w:rsid w:val="00A0136A"/>
    <w:rsid w:val="00A01E0A"/>
    <w:rsid w:val="00A02553"/>
    <w:rsid w:val="00A026A9"/>
    <w:rsid w:val="00A03AE0"/>
    <w:rsid w:val="00A04C44"/>
    <w:rsid w:val="00A07042"/>
    <w:rsid w:val="00A07886"/>
    <w:rsid w:val="00A11740"/>
    <w:rsid w:val="00A126B4"/>
    <w:rsid w:val="00A127A2"/>
    <w:rsid w:val="00A12FE4"/>
    <w:rsid w:val="00A13861"/>
    <w:rsid w:val="00A1387E"/>
    <w:rsid w:val="00A15C6D"/>
    <w:rsid w:val="00A17B49"/>
    <w:rsid w:val="00A20729"/>
    <w:rsid w:val="00A20DD7"/>
    <w:rsid w:val="00A21B31"/>
    <w:rsid w:val="00A21B8F"/>
    <w:rsid w:val="00A23FA2"/>
    <w:rsid w:val="00A271D4"/>
    <w:rsid w:val="00A3229E"/>
    <w:rsid w:val="00A325D3"/>
    <w:rsid w:val="00A3309A"/>
    <w:rsid w:val="00A34418"/>
    <w:rsid w:val="00A349F6"/>
    <w:rsid w:val="00A35AAB"/>
    <w:rsid w:val="00A3687F"/>
    <w:rsid w:val="00A36F25"/>
    <w:rsid w:val="00A3749E"/>
    <w:rsid w:val="00A40C0E"/>
    <w:rsid w:val="00A4234F"/>
    <w:rsid w:val="00A445E4"/>
    <w:rsid w:val="00A44AEF"/>
    <w:rsid w:val="00A53061"/>
    <w:rsid w:val="00A5358B"/>
    <w:rsid w:val="00A536D8"/>
    <w:rsid w:val="00A55322"/>
    <w:rsid w:val="00A55602"/>
    <w:rsid w:val="00A55850"/>
    <w:rsid w:val="00A5688A"/>
    <w:rsid w:val="00A56F14"/>
    <w:rsid w:val="00A6175E"/>
    <w:rsid w:val="00A62E4A"/>
    <w:rsid w:val="00A63F8E"/>
    <w:rsid w:val="00A64803"/>
    <w:rsid w:val="00A64C73"/>
    <w:rsid w:val="00A65369"/>
    <w:rsid w:val="00A66028"/>
    <w:rsid w:val="00A6603B"/>
    <w:rsid w:val="00A660E0"/>
    <w:rsid w:val="00A708D7"/>
    <w:rsid w:val="00A71704"/>
    <w:rsid w:val="00A72881"/>
    <w:rsid w:val="00A743A5"/>
    <w:rsid w:val="00A748A4"/>
    <w:rsid w:val="00A75EEA"/>
    <w:rsid w:val="00A7635E"/>
    <w:rsid w:val="00A81114"/>
    <w:rsid w:val="00A811CE"/>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53F7"/>
    <w:rsid w:val="00AA552D"/>
    <w:rsid w:val="00AA572C"/>
    <w:rsid w:val="00AA7450"/>
    <w:rsid w:val="00AB0D61"/>
    <w:rsid w:val="00AB1F30"/>
    <w:rsid w:val="00AB4DCE"/>
    <w:rsid w:val="00AB62FD"/>
    <w:rsid w:val="00AB6E9F"/>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67A"/>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4515"/>
    <w:rsid w:val="00AF5886"/>
    <w:rsid w:val="00B0078B"/>
    <w:rsid w:val="00B01223"/>
    <w:rsid w:val="00B01C7D"/>
    <w:rsid w:val="00B0209F"/>
    <w:rsid w:val="00B02CED"/>
    <w:rsid w:val="00B036C6"/>
    <w:rsid w:val="00B04366"/>
    <w:rsid w:val="00B05EA4"/>
    <w:rsid w:val="00B07379"/>
    <w:rsid w:val="00B1042A"/>
    <w:rsid w:val="00B11561"/>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4D2F"/>
    <w:rsid w:val="00B364FA"/>
    <w:rsid w:val="00B36CFE"/>
    <w:rsid w:val="00B36E04"/>
    <w:rsid w:val="00B40D01"/>
    <w:rsid w:val="00B43B7C"/>
    <w:rsid w:val="00B45D97"/>
    <w:rsid w:val="00B4666C"/>
    <w:rsid w:val="00B47090"/>
    <w:rsid w:val="00B50A4A"/>
    <w:rsid w:val="00B50D35"/>
    <w:rsid w:val="00B5126D"/>
    <w:rsid w:val="00B5135E"/>
    <w:rsid w:val="00B51383"/>
    <w:rsid w:val="00B51D9B"/>
    <w:rsid w:val="00B53188"/>
    <w:rsid w:val="00B5343D"/>
    <w:rsid w:val="00B56EE0"/>
    <w:rsid w:val="00B60431"/>
    <w:rsid w:val="00B60C01"/>
    <w:rsid w:val="00B612AF"/>
    <w:rsid w:val="00B61CC3"/>
    <w:rsid w:val="00B636A6"/>
    <w:rsid w:val="00B63DF2"/>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77A77"/>
    <w:rsid w:val="00B77C6C"/>
    <w:rsid w:val="00B80BCB"/>
    <w:rsid w:val="00B8244C"/>
    <w:rsid w:val="00B834F8"/>
    <w:rsid w:val="00B839F7"/>
    <w:rsid w:val="00B84B6D"/>
    <w:rsid w:val="00B84DCD"/>
    <w:rsid w:val="00B858CB"/>
    <w:rsid w:val="00B90993"/>
    <w:rsid w:val="00B93FFD"/>
    <w:rsid w:val="00B9447C"/>
    <w:rsid w:val="00B95499"/>
    <w:rsid w:val="00B96B7B"/>
    <w:rsid w:val="00B96B8D"/>
    <w:rsid w:val="00BA0C20"/>
    <w:rsid w:val="00BA12B5"/>
    <w:rsid w:val="00BA2AC5"/>
    <w:rsid w:val="00BA3138"/>
    <w:rsid w:val="00BA329A"/>
    <w:rsid w:val="00BA410C"/>
    <w:rsid w:val="00BA6644"/>
    <w:rsid w:val="00BB2C80"/>
    <w:rsid w:val="00BC2D93"/>
    <w:rsid w:val="00BC3654"/>
    <w:rsid w:val="00BC38C5"/>
    <w:rsid w:val="00BC3CE1"/>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5DD3"/>
    <w:rsid w:val="00BE5F4B"/>
    <w:rsid w:val="00BE71B9"/>
    <w:rsid w:val="00BF00E2"/>
    <w:rsid w:val="00BF0603"/>
    <w:rsid w:val="00BF1B8E"/>
    <w:rsid w:val="00BF3610"/>
    <w:rsid w:val="00BF3D35"/>
    <w:rsid w:val="00BF3EB2"/>
    <w:rsid w:val="00BF437C"/>
    <w:rsid w:val="00BF450B"/>
    <w:rsid w:val="00BF4CBD"/>
    <w:rsid w:val="00BF598D"/>
    <w:rsid w:val="00BF7F33"/>
    <w:rsid w:val="00C00D89"/>
    <w:rsid w:val="00C011C0"/>
    <w:rsid w:val="00C0153D"/>
    <w:rsid w:val="00C0286D"/>
    <w:rsid w:val="00C032B4"/>
    <w:rsid w:val="00C04163"/>
    <w:rsid w:val="00C04B81"/>
    <w:rsid w:val="00C11FB8"/>
    <w:rsid w:val="00C133DC"/>
    <w:rsid w:val="00C141FA"/>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7694"/>
    <w:rsid w:val="00C67BA0"/>
    <w:rsid w:val="00C70DAF"/>
    <w:rsid w:val="00C70DD8"/>
    <w:rsid w:val="00C71DD9"/>
    <w:rsid w:val="00C71EF9"/>
    <w:rsid w:val="00C72A33"/>
    <w:rsid w:val="00C73AE0"/>
    <w:rsid w:val="00C74AC5"/>
    <w:rsid w:val="00C74F0F"/>
    <w:rsid w:val="00C801FE"/>
    <w:rsid w:val="00C80235"/>
    <w:rsid w:val="00C80606"/>
    <w:rsid w:val="00C8096A"/>
    <w:rsid w:val="00C81013"/>
    <w:rsid w:val="00C82DEC"/>
    <w:rsid w:val="00C82F29"/>
    <w:rsid w:val="00C84946"/>
    <w:rsid w:val="00C8510C"/>
    <w:rsid w:val="00C85E66"/>
    <w:rsid w:val="00C8673E"/>
    <w:rsid w:val="00C90D40"/>
    <w:rsid w:val="00C92F7E"/>
    <w:rsid w:val="00C95289"/>
    <w:rsid w:val="00C95FC0"/>
    <w:rsid w:val="00C96A9E"/>
    <w:rsid w:val="00CA0021"/>
    <w:rsid w:val="00CA002C"/>
    <w:rsid w:val="00CA3E8E"/>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D9B"/>
    <w:rsid w:val="00CB409E"/>
    <w:rsid w:val="00CB4EF5"/>
    <w:rsid w:val="00CB56BA"/>
    <w:rsid w:val="00CB5793"/>
    <w:rsid w:val="00CB5D4A"/>
    <w:rsid w:val="00CB5EA8"/>
    <w:rsid w:val="00CB62EF"/>
    <w:rsid w:val="00CB6C2D"/>
    <w:rsid w:val="00CB7900"/>
    <w:rsid w:val="00CC06E1"/>
    <w:rsid w:val="00CC09AB"/>
    <w:rsid w:val="00CC1985"/>
    <w:rsid w:val="00CC1D3F"/>
    <w:rsid w:val="00CC2A06"/>
    <w:rsid w:val="00CC3083"/>
    <w:rsid w:val="00CC6A3B"/>
    <w:rsid w:val="00CC6BB9"/>
    <w:rsid w:val="00CD09D6"/>
    <w:rsid w:val="00CD2775"/>
    <w:rsid w:val="00CD2A72"/>
    <w:rsid w:val="00CD345B"/>
    <w:rsid w:val="00CD3C2F"/>
    <w:rsid w:val="00CD3F2A"/>
    <w:rsid w:val="00CE05B7"/>
    <w:rsid w:val="00CE14EE"/>
    <w:rsid w:val="00CE1C10"/>
    <w:rsid w:val="00CE2FCC"/>
    <w:rsid w:val="00CE4B67"/>
    <w:rsid w:val="00CE5AC0"/>
    <w:rsid w:val="00CE6208"/>
    <w:rsid w:val="00CE6BC6"/>
    <w:rsid w:val="00CF128B"/>
    <w:rsid w:val="00CF1CE4"/>
    <w:rsid w:val="00CF2CAD"/>
    <w:rsid w:val="00CF3140"/>
    <w:rsid w:val="00CF32BE"/>
    <w:rsid w:val="00CF5638"/>
    <w:rsid w:val="00CF5F9B"/>
    <w:rsid w:val="00CF69D5"/>
    <w:rsid w:val="00CF79A7"/>
    <w:rsid w:val="00CF7FC8"/>
    <w:rsid w:val="00D03AB2"/>
    <w:rsid w:val="00D05369"/>
    <w:rsid w:val="00D05424"/>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77"/>
    <w:rsid w:val="00D2630E"/>
    <w:rsid w:val="00D264E5"/>
    <w:rsid w:val="00D2705F"/>
    <w:rsid w:val="00D320EC"/>
    <w:rsid w:val="00D32903"/>
    <w:rsid w:val="00D334BE"/>
    <w:rsid w:val="00D33569"/>
    <w:rsid w:val="00D3544C"/>
    <w:rsid w:val="00D3565C"/>
    <w:rsid w:val="00D37202"/>
    <w:rsid w:val="00D37B11"/>
    <w:rsid w:val="00D37B80"/>
    <w:rsid w:val="00D40552"/>
    <w:rsid w:val="00D4155A"/>
    <w:rsid w:val="00D42756"/>
    <w:rsid w:val="00D441D6"/>
    <w:rsid w:val="00D45938"/>
    <w:rsid w:val="00D47C65"/>
    <w:rsid w:val="00D5257E"/>
    <w:rsid w:val="00D52A24"/>
    <w:rsid w:val="00D557F1"/>
    <w:rsid w:val="00D55B7E"/>
    <w:rsid w:val="00D601D3"/>
    <w:rsid w:val="00D6110A"/>
    <w:rsid w:val="00D620C1"/>
    <w:rsid w:val="00D6216A"/>
    <w:rsid w:val="00D62BF0"/>
    <w:rsid w:val="00D6464F"/>
    <w:rsid w:val="00D662C1"/>
    <w:rsid w:val="00D67AA3"/>
    <w:rsid w:val="00D73438"/>
    <w:rsid w:val="00D759F5"/>
    <w:rsid w:val="00D75EEE"/>
    <w:rsid w:val="00D760D1"/>
    <w:rsid w:val="00D77844"/>
    <w:rsid w:val="00D77BC3"/>
    <w:rsid w:val="00D77FCE"/>
    <w:rsid w:val="00D80579"/>
    <w:rsid w:val="00D8148B"/>
    <w:rsid w:val="00D82053"/>
    <w:rsid w:val="00D833F3"/>
    <w:rsid w:val="00D84398"/>
    <w:rsid w:val="00D84C34"/>
    <w:rsid w:val="00D8560C"/>
    <w:rsid w:val="00D866E4"/>
    <w:rsid w:val="00D875B0"/>
    <w:rsid w:val="00D90AD5"/>
    <w:rsid w:val="00D917EE"/>
    <w:rsid w:val="00D92149"/>
    <w:rsid w:val="00D9618E"/>
    <w:rsid w:val="00D96BF4"/>
    <w:rsid w:val="00D97768"/>
    <w:rsid w:val="00D97C62"/>
    <w:rsid w:val="00DA08DB"/>
    <w:rsid w:val="00DA0A37"/>
    <w:rsid w:val="00DA1324"/>
    <w:rsid w:val="00DA1ADC"/>
    <w:rsid w:val="00DA2164"/>
    <w:rsid w:val="00DA2C3E"/>
    <w:rsid w:val="00DA4349"/>
    <w:rsid w:val="00DA4CBC"/>
    <w:rsid w:val="00DA6A0C"/>
    <w:rsid w:val="00DB03E9"/>
    <w:rsid w:val="00DB0B35"/>
    <w:rsid w:val="00DB11ED"/>
    <w:rsid w:val="00DB39E4"/>
    <w:rsid w:val="00DB4E69"/>
    <w:rsid w:val="00DB582B"/>
    <w:rsid w:val="00DB7636"/>
    <w:rsid w:val="00DC0295"/>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6861"/>
    <w:rsid w:val="00DE6ACA"/>
    <w:rsid w:val="00DF02DC"/>
    <w:rsid w:val="00DF0FA1"/>
    <w:rsid w:val="00DF2DB5"/>
    <w:rsid w:val="00DF51A6"/>
    <w:rsid w:val="00DF54BF"/>
    <w:rsid w:val="00DF7452"/>
    <w:rsid w:val="00DF7DD7"/>
    <w:rsid w:val="00E00E94"/>
    <w:rsid w:val="00E0159E"/>
    <w:rsid w:val="00E02A17"/>
    <w:rsid w:val="00E03477"/>
    <w:rsid w:val="00E06C8D"/>
    <w:rsid w:val="00E07E5D"/>
    <w:rsid w:val="00E1265F"/>
    <w:rsid w:val="00E13220"/>
    <w:rsid w:val="00E13CB0"/>
    <w:rsid w:val="00E14237"/>
    <w:rsid w:val="00E14D1F"/>
    <w:rsid w:val="00E16FB3"/>
    <w:rsid w:val="00E17FD4"/>
    <w:rsid w:val="00E22807"/>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3EF9"/>
    <w:rsid w:val="00E35D2C"/>
    <w:rsid w:val="00E3785A"/>
    <w:rsid w:val="00E4055D"/>
    <w:rsid w:val="00E4076C"/>
    <w:rsid w:val="00E41F5C"/>
    <w:rsid w:val="00E46D3C"/>
    <w:rsid w:val="00E5037F"/>
    <w:rsid w:val="00E50643"/>
    <w:rsid w:val="00E510DA"/>
    <w:rsid w:val="00E51682"/>
    <w:rsid w:val="00E52ED3"/>
    <w:rsid w:val="00E535FA"/>
    <w:rsid w:val="00E54A3F"/>
    <w:rsid w:val="00E54BC0"/>
    <w:rsid w:val="00E563F1"/>
    <w:rsid w:val="00E61F82"/>
    <w:rsid w:val="00E63972"/>
    <w:rsid w:val="00E63D29"/>
    <w:rsid w:val="00E64608"/>
    <w:rsid w:val="00E64F48"/>
    <w:rsid w:val="00E65571"/>
    <w:rsid w:val="00E66FFD"/>
    <w:rsid w:val="00E67067"/>
    <w:rsid w:val="00E67476"/>
    <w:rsid w:val="00E674A3"/>
    <w:rsid w:val="00E67A60"/>
    <w:rsid w:val="00E70DA7"/>
    <w:rsid w:val="00E71425"/>
    <w:rsid w:val="00E71BF0"/>
    <w:rsid w:val="00E71ED2"/>
    <w:rsid w:val="00E7225A"/>
    <w:rsid w:val="00E72FF3"/>
    <w:rsid w:val="00E74224"/>
    <w:rsid w:val="00E74574"/>
    <w:rsid w:val="00E803CD"/>
    <w:rsid w:val="00E81D3E"/>
    <w:rsid w:val="00E829DC"/>
    <w:rsid w:val="00E82FA5"/>
    <w:rsid w:val="00E84373"/>
    <w:rsid w:val="00E84739"/>
    <w:rsid w:val="00E8526A"/>
    <w:rsid w:val="00E8526B"/>
    <w:rsid w:val="00E85CA6"/>
    <w:rsid w:val="00E85CAD"/>
    <w:rsid w:val="00E86EEE"/>
    <w:rsid w:val="00E90D99"/>
    <w:rsid w:val="00E9134B"/>
    <w:rsid w:val="00E91D7D"/>
    <w:rsid w:val="00E926CB"/>
    <w:rsid w:val="00E94397"/>
    <w:rsid w:val="00E94931"/>
    <w:rsid w:val="00E94A5C"/>
    <w:rsid w:val="00E955B0"/>
    <w:rsid w:val="00E96D1C"/>
    <w:rsid w:val="00E9770C"/>
    <w:rsid w:val="00EA22B1"/>
    <w:rsid w:val="00EA35EB"/>
    <w:rsid w:val="00EA439A"/>
    <w:rsid w:val="00EA68F2"/>
    <w:rsid w:val="00EA7A6E"/>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1062"/>
    <w:rsid w:val="00ED2F8A"/>
    <w:rsid w:val="00ED41BB"/>
    <w:rsid w:val="00ED4B77"/>
    <w:rsid w:val="00ED5690"/>
    <w:rsid w:val="00ED7B80"/>
    <w:rsid w:val="00EE0AA9"/>
    <w:rsid w:val="00EE1623"/>
    <w:rsid w:val="00EE20FC"/>
    <w:rsid w:val="00EE24E7"/>
    <w:rsid w:val="00EE3511"/>
    <w:rsid w:val="00EE5B03"/>
    <w:rsid w:val="00EE5E53"/>
    <w:rsid w:val="00EE7FC3"/>
    <w:rsid w:val="00EF2388"/>
    <w:rsid w:val="00EF2FB0"/>
    <w:rsid w:val="00EF3984"/>
    <w:rsid w:val="00EF3FEC"/>
    <w:rsid w:val="00EF54E3"/>
    <w:rsid w:val="00EF610D"/>
    <w:rsid w:val="00EF6B23"/>
    <w:rsid w:val="00F018E3"/>
    <w:rsid w:val="00F01B93"/>
    <w:rsid w:val="00F044EF"/>
    <w:rsid w:val="00F05AC7"/>
    <w:rsid w:val="00F066D4"/>
    <w:rsid w:val="00F06AB9"/>
    <w:rsid w:val="00F06E78"/>
    <w:rsid w:val="00F103C9"/>
    <w:rsid w:val="00F126EA"/>
    <w:rsid w:val="00F14DE3"/>
    <w:rsid w:val="00F158C2"/>
    <w:rsid w:val="00F1649E"/>
    <w:rsid w:val="00F21BC2"/>
    <w:rsid w:val="00F229EE"/>
    <w:rsid w:val="00F22E2C"/>
    <w:rsid w:val="00F24888"/>
    <w:rsid w:val="00F2558F"/>
    <w:rsid w:val="00F26672"/>
    <w:rsid w:val="00F26EC0"/>
    <w:rsid w:val="00F27175"/>
    <w:rsid w:val="00F30C1C"/>
    <w:rsid w:val="00F3173F"/>
    <w:rsid w:val="00F31CE5"/>
    <w:rsid w:val="00F33656"/>
    <w:rsid w:val="00F338B7"/>
    <w:rsid w:val="00F33F65"/>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F13"/>
    <w:rsid w:val="00F663A8"/>
    <w:rsid w:val="00F664DD"/>
    <w:rsid w:val="00F673C5"/>
    <w:rsid w:val="00F6771E"/>
    <w:rsid w:val="00F6780B"/>
    <w:rsid w:val="00F67E3A"/>
    <w:rsid w:val="00F67F70"/>
    <w:rsid w:val="00F701EA"/>
    <w:rsid w:val="00F70CFF"/>
    <w:rsid w:val="00F71770"/>
    <w:rsid w:val="00F722AA"/>
    <w:rsid w:val="00F72FDF"/>
    <w:rsid w:val="00F73FA9"/>
    <w:rsid w:val="00F7414A"/>
    <w:rsid w:val="00F75874"/>
    <w:rsid w:val="00F836D7"/>
    <w:rsid w:val="00F843B6"/>
    <w:rsid w:val="00F849E4"/>
    <w:rsid w:val="00F853B0"/>
    <w:rsid w:val="00F857D4"/>
    <w:rsid w:val="00F86103"/>
    <w:rsid w:val="00F87382"/>
    <w:rsid w:val="00F875C4"/>
    <w:rsid w:val="00F90F2F"/>
    <w:rsid w:val="00F92BDB"/>
    <w:rsid w:val="00F9387A"/>
    <w:rsid w:val="00F9407B"/>
    <w:rsid w:val="00F94EF5"/>
    <w:rsid w:val="00FA072F"/>
    <w:rsid w:val="00FA159C"/>
    <w:rsid w:val="00FA21AB"/>
    <w:rsid w:val="00FA48F1"/>
    <w:rsid w:val="00FA7B11"/>
    <w:rsid w:val="00FB05FE"/>
    <w:rsid w:val="00FB14E7"/>
    <w:rsid w:val="00FB2C88"/>
    <w:rsid w:val="00FB46F7"/>
    <w:rsid w:val="00FB6A7B"/>
    <w:rsid w:val="00FB7006"/>
    <w:rsid w:val="00FB7DDA"/>
    <w:rsid w:val="00FC009C"/>
    <w:rsid w:val="00FC0E46"/>
    <w:rsid w:val="00FC19C9"/>
    <w:rsid w:val="00FC3DA4"/>
    <w:rsid w:val="00FC3DBF"/>
    <w:rsid w:val="00FC6B48"/>
    <w:rsid w:val="00FD04F6"/>
    <w:rsid w:val="00FD15B5"/>
    <w:rsid w:val="00FD212D"/>
    <w:rsid w:val="00FD391E"/>
    <w:rsid w:val="00FD4AB2"/>
    <w:rsid w:val="00FD4CFD"/>
    <w:rsid w:val="00FD525D"/>
    <w:rsid w:val="00FD62A9"/>
    <w:rsid w:val="00FE2C38"/>
    <w:rsid w:val="00FE3456"/>
    <w:rsid w:val="00FE4613"/>
    <w:rsid w:val="00FE53A3"/>
    <w:rsid w:val="00FE6433"/>
    <w:rsid w:val="00FE6D76"/>
    <w:rsid w:val="00FE7EAB"/>
    <w:rsid w:val="00FF1AA5"/>
    <w:rsid w:val="00FF24CA"/>
    <w:rsid w:val="00FF3418"/>
    <w:rsid w:val="00FF36EA"/>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791FED-F77F-4A7B-9A33-D66A2B7F8E6F}">
  <ds:schemaRefs>
    <ds:schemaRef ds:uri="http://schemas.openxmlformats.org/officeDocument/2006/bibliography"/>
  </ds:schemaRefs>
</ds:datastoreItem>
</file>

<file path=customXml/itemProps4.xml><?xml version="1.0" encoding="utf-8"?>
<ds:datastoreItem xmlns:ds="http://schemas.openxmlformats.org/officeDocument/2006/customXml" ds:itemID="{4D514D62-1CF9-484E-9322-62A2064548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21</Pages>
  <Words>20699</Words>
  <Characters>117986</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304</cp:revision>
  <dcterms:created xsi:type="dcterms:W3CDTF">2022-03-15T18:45:00Z</dcterms:created>
  <dcterms:modified xsi:type="dcterms:W3CDTF">2022-04-13T04:05:00Z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id="4jEXi04L"/&gt;&lt;style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ies>
</file>