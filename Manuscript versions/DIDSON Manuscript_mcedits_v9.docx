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58103E2E" w:rsidR="00440B18" w:rsidRPr="000D14B3" w:rsidRDefault="00440B18" w:rsidP="00E71425">
      <w:pPr>
        <w:spacing w:line="480" w:lineRule="auto"/>
        <w:rPr>
          <w:b/>
        </w:rPr>
      </w:pPr>
      <w:r w:rsidRPr="000D14B3">
        <w:rPr>
          <w:b/>
        </w:rPr>
        <w:t>TITLE</w:t>
      </w:r>
      <w:r w:rsidR="00F36A42" w:rsidRPr="000D14B3">
        <w:rPr>
          <w:b/>
        </w:rPr>
        <w:t xml:space="preserve">: </w:t>
      </w:r>
      <w:r w:rsidR="002357CF" w:rsidRPr="000D14B3">
        <w:rPr>
          <w:bCs/>
        </w:rPr>
        <w:t>Using acoustic imaging to observe</w:t>
      </w:r>
      <w:ins w:id="0" w:author="Matt Cheng" w:date="2022-03-18T17:27:00Z">
        <w:r w:rsidR="00D917EE" w:rsidRPr="000D14B3">
          <w:rPr>
            <w:bCs/>
          </w:rPr>
          <w:t xml:space="preserve"> potential</w:t>
        </w:r>
      </w:ins>
      <w:r w:rsidR="002357CF" w:rsidRPr="000D14B3">
        <w:rPr>
          <w:bCs/>
        </w:rPr>
        <w:t xml:space="preserve"> </w:t>
      </w:r>
      <w:r w:rsidR="00F36A42" w:rsidRPr="000D14B3">
        <w:rPr>
          <w:bCs/>
        </w:rPr>
        <w:t>predator-prey interactions</w:t>
      </w:r>
      <w:r w:rsidR="00663FE1" w:rsidRPr="000D14B3">
        <w:rPr>
          <w:bCs/>
        </w:rPr>
        <w:t xml:space="preserve"> between Bull Trout (</w:t>
      </w:r>
      <w:r w:rsidR="00663FE1" w:rsidRPr="000D14B3">
        <w:rPr>
          <w:bCs/>
          <w:i/>
          <w:iCs/>
        </w:rPr>
        <w:t xml:space="preserve">Salvelinus </w:t>
      </w:r>
      <w:proofErr w:type="spellStart"/>
      <w:r w:rsidR="00663FE1" w:rsidRPr="000D14B3">
        <w:rPr>
          <w:bCs/>
          <w:i/>
          <w:iCs/>
        </w:rPr>
        <w:t>confluentus</w:t>
      </w:r>
      <w:proofErr w:type="spellEnd"/>
      <w:r w:rsidR="00663FE1" w:rsidRPr="000D14B3">
        <w:rPr>
          <w:bCs/>
        </w:rPr>
        <w:t xml:space="preserve">) and </w:t>
      </w:r>
      <w:r w:rsidR="002357CF" w:rsidRPr="000D14B3">
        <w:rPr>
          <w:bCs/>
        </w:rPr>
        <w:t xml:space="preserve">migrating </w:t>
      </w:r>
      <w:r w:rsidR="00A63F8E" w:rsidRPr="000D14B3">
        <w:rPr>
          <w:bCs/>
        </w:rPr>
        <w:t>Sockeye Salmon</w:t>
      </w:r>
      <w:r w:rsidR="00663FE1" w:rsidRPr="000D14B3">
        <w:rPr>
          <w:bCs/>
        </w:rPr>
        <w:t xml:space="preserve"> (</w:t>
      </w:r>
      <w:ins w:id="1" w:author="Matt Cheng" w:date="2022-03-18T17:27:00Z">
        <w:r w:rsidR="0087774E" w:rsidRPr="000D14B3">
          <w:rPr>
            <w:i/>
            <w:iCs/>
          </w:rPr>
          <w:t xml:space="preserve">Oncorhynchus </w:t>
        </w:r>
      </w:ins>
      <w:del w:id="2" w:author="Matt Cheng" w:date="2022-03-18T17:27:00Z">
        <w:r w:rsidR="00663FE1" w:rsidRPr="000D14B3" w:rsidDel="0087774E">
          <w:rPr>
            <w:bCs/>
            <w:i/>
            <w:iCs/>
          </w:rPr>
          <w:delText xml:space="preserve">Oncorhyncus </w:delText>
        </w:r>
      </w:del>
      <w:r w:rsidR="00663FE1" w:rsidRPr="000D14B3">
        <w:rPr>
          <w:bCs/>
          <w:i/>
          <w:iCs/>
        </w:rPr>
        <w:t>nerka</w:t>
      </w:r>
      <w:r w:rsidR="00663FE1" w:rsidRPr="000D14B3">
        <w:rPr>
          <w:bCs/>
        </w:rPr>
        <w:t>) smolts</w:t>
      </w:r>
    </w:p>
    <w:p w14:paraId="3D511FE8" w14:textId="77777777" w:rsidR="00A23FA2" w:rsidRPr="000D14B3" w:rsidRDefault="00A23FA2" w:rsidP="00E71425">
      <w:pPr>
        <w:spacing w:line="480" w:lineRule="auto"/>
        <w:rPr>
          <w:b/>
        </w:rPr>
      </w:pPr>
    </w:p>
    <w:p w14:paraId="0D64353A" w14:textId="15D8E836" w:rsidR="00440B18" w:rsidRPr="000D14B3" w:rsidRDefault="00440B18" w:rsidP="00E71425">
      <w:pPr>
        <w:spacing w:line="480" w:lineRule="auto"/>
        <w:rPr>
          <w:b/>
        </w:rPr>
      </w:pPr>
      <w:r w:rsidRPr="000D14B3">
        <w:rPr>
          <w:b/>
        </w:rPr>
        <w:t>Author information</w:t>
      </w:r>
      <w:r w:rsidR="00392D14" w:rsidRPr="000D14B3">
        <w:rPr>
          <w:b/>
        </w:rPr>
        <w:t>:</w:t>
      </w:r>
    </w:p>
    <w:p w14:paraId="27D598EF" w14:textId="7293EA64" w:rsidR="00BC7E72" w:rsidRPr="000D14B3" w:rsidRDefault="00392D14" w:rsidP="00BC7E72">
      <w:pPr>
        <w:spacing w:line="480" w:lineRule="auto"/>
        <w:rPr>
          <w:bCs/>
          <w:vertAlign w:val="superscript"/>
        </w:rPr>
      </w:pPr>
      <w:r w:rsidRPr="000D14B3">
        <w:rPr>
          <w:bCs/>
        </w:rPr>
        <w:t>Matthew L</w:t>
      </w:r>
      <w:r w:rsidR="002357CF" w:rsidRPr="000D14B3">
        <w:rPr>
          <w:bCs/>
        </w:rPr>
        <w:t>.</w:t>
      </w:r>
      <w:r w:rsidRPr="000D14B3">
        <w:rPr>
          <w:bCs/>
        </w:rPr>
        <w:t>H. Cheng</w:t>
      </w:r>
      <w:r w:rsidR="00A23FA2" w:rsidRPr="000D14B3">
        <w:rPr>
          <w:bCs/>
          <w:vertAlign w:val="superscript"/>
        </w:rPr>
        <w:t>1,4</w:t>
      </w:r>
      <w:r w:rsidR="00BC7E72" w:rsidRPr="000D14B3">
        <w:rPr>
          <w:bCs/>
        </w:rPr>
        <w:t>, Scott G. Hinch</w:t>
      </w:r>
      <w:r w:rsidR="00A23FA2" w:rsidRPr="000D14B3">
        <w:rPr>
          <w:bCs/>
          <w:vertAlign w:val="superscript"/>
        </w:rPr>
        <w:t>2</w:t>
      </w:r>
      <w:r w:rsidR="00BC7E72" w:rsidRPr="000D14B3">
        <w:rPr>
          <w:bCs/>
        </w:rPr>
        <w:t>, Francis</w:t>
      </w:r>
      <w:r w:rsidR="00A23FA2" w:rsidRPr="000D14B3">
        <w:rPr>
          <w:bCs/>
        </w:rPr>
        <w:t xml:space="preserve"> </w:t>
      </w:r>
      <w:r w:rsidR="00BC7E72" w:rsidRPr="000D14B3">
        <w:rPr>
          <w:bCs/>
        </w:rPr>
        <w:t>Juanes</w:t>
      </w:r>
      <w:r w:rsidR="00A23FA2" w:rsidRPr="000D14B3">
        <w:rPr>
          <w:bCs/>
          <w:vertAlign w:val="superscript"/>
        </w:rPr>
        <w:t>3</w:t>
      </w:r>
      <w:r w:rsidR="00A23FA2" w:rsidRPr="000D14B3">
        <w:rPr>
          <w:bCs/>
        </w:rPr>
        <w:t xml:space="preserve">, </w:t>
      </w:r>
      <w:commentRangeStart w:id="3"/>
      <w:r w:rsidR="002C0902" w:rsidRPr="000D14B3">
        <w:rPr>
          <w:bCs/>
        </w:rPr>
        <w:t>Stephen J</w:t>
      </w:r>
      <w:r w:rsidR="00892BDD" w:rsidRPr="000D14B3">
        <w:rPr>
          <w:bCs/>
        </w:rPr>
        <w:t>.</w:t>
      </w:r>
      <w:r w:rsidR="002C0902" w:rsidRPr="000D14B3">
        <w:rPr>
          <w:bCs/>
        </w:rPr>
        <w:t xml:space="preserve"> Healy</w:t>
      </w:r>
      <w:commentRangeEnd w:id="3"/>
      <w:r w:rsidR="003660FB" w:rsidRPr="000D14B3">
        <w:rPr>
          <w:rStyle w:val="CommentReference"/>
          <w:rFonts w:eastAsia="Arial"/>
          <w:sz w:val="24"/>
          <w:szCs w:val="24"/>
          <w:lang w:val="en"/>
        </w:rPr>
        <w:commentReference w:id="3"/>
      </w:r>
      <w:r w:rsidR="002C0902" w:rsidRPr="000D14B3">
        <w:rPr>
          <w:bCs/>
        </w:rPr>
        <w:t xml:space="preserve">, </w:t>
      </w:r>
      <w:r w:rsidR="00C8096A" w:rsidRPr="000D14B3">
        <w:rPr>
          <w:bCs/>
        </w:rPr>
        <w:t>Andrew G. Lotto</w:t>
      </w:r>
      <w:r w:rsidR="00C8096A" w:rsidRPr="000D14B3">
        <w:rPr>
          <w:bCs/>
          <w:vertAlign w:val="superscript"/>
        </w:rPr>
        <w:t>2</w:t>
      </w:r>
      <w:r w:rsidR="00C8096A" w:rsidRPr="000D14B3">
        <w:rPr>
          <w:bCs/>
        </w:rPr>
        <w:t xml:space="preserve">, </w:t>
      </w:r>
      <w:r w:rsidR="006F3888" w:rsidRPr="000D14B3">
        <w:rPr>
          <w:bCs/>
        </w:rPr>
        <w:t>Sydney J. Mapley</w:t>
      </w:r>
      <w:r w:rsidR="006F3888" w:rsidRPr="000D14B3">
        <w:rPr>
          <w:bCs/>
          <w:vertAlign w:val="superscript"/>
        </w:rPr>
        <w:t>1</w:t>
      </w:r>
      <w:r w:rsidR="006F3888" w:rsidRPr="000D14B3">
        <w:rPr>
          <w:bCs/>
        </w:rPr>
        <w:t xml:space="preserve">, </w:t>
      </w:r>
      <w:r w:rsidR="002C0902" w:rsidRPr="000D14B3">
        <w:rPr>
          <w:bCs/>
        </w:rPr>
        <w:t xml:space="preserve">and </w:t>
      </w:r>
      <w:r w:rsidR="00BC7E72" w:rsidRPr="000D14B3">
        <w:rPr>
          <w:bCs/>
        </w:rPr>
        <w:t>Nathan B. Furey</w:t>
      </w:r>
      <w:r w:rsidR="00A23FA2" w:rsidRPr="000D14B3">
        <w:rPr>
          <w:bCs/>
          <w:vertAlign w:val="superscript"/>
        </w:rPr>
        <w:t>1</w:t>
      </w:r>
    </w:p>
    <w:p w14:paraId="139FFB61" w14:textId="77777777" w:rsidR="00A23FA2" w:rsidRPr="000D14B3" w:rsidRDefault="00A23FA2" w:rsidP="00BC7E72">
      <w:pPr>
        <w:spacing w:line="480" w:lineRule="auto"/>
        <w:rPr>
          <w:bCs/>
          <w:vertAlign w:val="superscript"/>
        </w:rPr>
      </w:pPr>
    </w:p>
    <w:p w14:paraId="57E98977" w14:textId="6ABA9982" w:rsidR="00BC7E72" w:rsidRPr="000D14B3" w:rsidRDefault="00BC7E72" w:rsidP="00BC7E72">
      <w:pPr>
        <w:spacing w:line="480" w:lineRule="auto"/>
        <w:rPr>
          <w:bCs/>
        </w:rPr>
      </w:pPr>
      <w:r w:rsidRPr="000D14B3">
        <w:rPr>
          <w:bCs/>
          <w:vertAlign w:val="superscript"/>
        </w:rPr>
        <w:t>1</w:t>
      </w:r>
      <w:r w:rsidRPr="000D14B3">
        <w:rPr>
          <w:color w:val="333333"/>
        </w:rPr>
        <w:t xml:space="preserve"> Department of Biological Sciences, University of New Hampshire, 46 College Road, Durham, NH, 03824, USA</w:t>
      </w:r>
    </w:p>
    <w:p w14:paraId="22E6CB5C" w14:textId="0B1454C7" w:rsidR="00BC7E72" w:rsidRPr="000D14B3" w:rsidRDefault="00BC7E72" w:rsidP="00BC7E72">
      <w:pPr>
        <w:spacing w:line="480" w:lineRule="auto"/>
        <w:rPr>
          <w:bCs/>
        </w:rPr>
      </w:pPr>
      <w:r w:rsidRPr="000D14B3">
        <w:rPr>
          <w:bCs/>
          <w:vertAlign w:val="superscript"/>
        </w:rPr>
        <w:t>2</w:t>
      </w:r>
      <w:r w:rsidRPr="000D14B3">
        <w:t xml:space="preserve"> Pacific Salmon Ecology and Conservation Laboratory, Department of Forest and Conservation Sciences, University of British Columbia, 2424 Main Mall, Vancouver BC V6T 1Z4 Canada </w:t>
      </w:r>
    </w:p>
    <w:p w14:paraId="051AFCDB" w14:textId="5DC98015" w:rsidR="00BC7E72" w:rsidRPr="000D14B3" w:rsidRDefault="00BC7E72" w:rsidP="00BC7E72">
      <w:pPr>
        <w:spacing w:line="480" w:lineRule="auto"/>
        <w:rPr>
          <w:bCs/>
          <w:vertAlign w:val="superscript"/>
        </w:rPr>
      </w:pPr>
      <w:r w:rsidRPr="000D14B3">
        <w:rPr>
          <w:bCs/>
          <w:vertAlign w:val="superscript"/>
        </w:rPr>
        <w:t>3</w:t>
      </w:r>
      <w:r w:rsidR="00A23FA2" w:rsidRPr="000D14B3">
        <w:rPr>
          <w:rFonts w:eastAsiaTheme="minorEastAsia"/>
          <w:lang w:eastAsia="zh-TW"/>
        </w:rPr>
        <w:t xml:space="preserve"> Department of Biology, University of Victoria, PO Box 1700 Station CSC, Victoria, British Columbia V8W 2Y2, Canada</w:t>
      </w:r>
    </w:p>
    <w:p w14:paraId="6398E4B4" w14:textId="7B8AB384" w:rsidR="00A23FA2" w:rsidRPr="000D14B3" w:rsidRDefault="00A23FA2" w:rsidP="00A23FA2">
      <w:pPr>
        <w:spacing w:line="480" w:lineRule="auto"/>
        <w:rPr>
          <w:bCs/>
        </w:rPr>
      </w:pPr>
      <w:r w:rsidRPr="000D14B3">
        <w:rPr>
          <w:bCs/>
          <w:vertAlign w:val="superscript"/>
        </w:rPr>
        <w:t>4</w:t>
      </w:r>
      <w:r w:rsidRPr="000D14B3">
        <w:rPr>
          <w:color w:val="212529"/>
          <w:shd w:val="clear" w:color="auto" w:fill="FFFFFF"/>
        </w:rPr>
        <w:t xml:space="preserve"> Department of Fisheries at Lena Point</w:t>
      </w:r>
      <w:r w:rsidRPr="000D14B3">
        <w:rPr>
          <w:color w:val="212529"/>
        </w:rPr>
        <w:t xml:space="preserve">, </w:t>
      </w:r>
      <w:r w:rsidRPr="000D14B3">
        <w:rPr>
          <w:color w:val="212529"/>
          <w:shd w:val="clear" w:color="auto" w:fill="FFFFFF"/>
        </w:rPr>
        <w:t>College of Fisheries and Ocean Sciences</w:t>
      </w:r>
      <w:r w:rsidRPr="000D14B3">
        <w:rPr>
          <w:rStyle w:val="apple-converted-space"/>
          <w:color w:val="212529"/>
          <w:shd w:val="clear" w:color="auto" w:fill="FFFFFF"/>
        </w:rPr>
        <w:t xml:space="preserve">, </w:t>
      </w:r>
      <w:r w:rsidRPr="000D14B3">
        <w:rPr>
          <w:color w:val="212529"/>
          <w:shd w:val="clear" w:color="auto" w:fill="FFFFFF"/>
        </w:rPr>
        <w:t>17101 Point Lena Loop Rd, Juneau, AK 99801</w:t>
      </w:r>
    </w:p>
    <w:p w14:paraId="0210688E" w14:textId="58D76DD8" w:rsidR="00A23FA2" w:rsidRPr="000D14B3" w:rsidRDefault="00A23FA2" w:rsidP="00BC7E72">
      <w:pPr>
        <w:spacing w:line="480" w:lineRule="auto"/>
        <w:rPr>
          <w:bCs/>
        </w:rPr>
      </w:pPr>
    </w:p>
    <w:p w14:paraId="6CD8EAB6" w14:textId="77777777" w:rsidR="00F853B0" w:rsidRPr="000D14B3" w:rsidRDefault="00F853B0" w:rsidP="00E71425">
      <w:pPr>
        <w:spacing w:line="480" w:lineRule="auto"/>
        <w:rPr>
          <w:bCs/>
        </w:rPr>
      </w:pPr>
    </w:p>
    <w:p w14:paraId="2A2802ED" w14:textId="77777777" w:rsidR="00B80BCB" w:rsidRPr="000D14B3" w:rsidRDefault="00B80BCB" w:rsidP="00E71425">
      <w:pPr>
        <w:spacing w:line="480" w:lineRule="auto"/>
        <w:rPr>
          <w:b/>
        </w:rPr>
      </w:pPr>
    </w:p>
    <w:p w14:paraId="585AAB64" w14:textId="6EFF28BC" w:rsidR="00440B18" w:rsidRPr="000D14B3" w:rsidRDefault="00440B18" w:rsidP="00E71425">
      <w:pPr>
        <w:spacing w:line="480" w:lineRule="auto"/>
        <w:rPr>
          <w:b/>
        </w:rPr>
      </w:pPr>
    </w:p>
    <w:p w14:paraId="4DCA9BD9" w14:textId="561ACB52" w:rsidR="00A23FA2" w:rsidRPr="000D14B3" w:rsidRDefault="00A23FA2" w:rsidP="00E71425">
      <w:pPr>
        <w:spacing w:line="480" w:lineRule="auto"/>
        <w:rPr>
          <w:b/>
        </w:rPr>
      </w:pPr>
    </w:p>
    <w:p w14:paraId="5CF6F848" w14:textId="099FC6CA" w:rsidR="00A23FA2" w:rsidRPr="000D14B3" w:rsidRDefault="00A23FA2" w:rsidP="00E71425">
      <w:pPr>
        <w:spacing w:line="480" w:lineRule="auto"/>
        <w:rPr>
          <w:b/>
        </w:rPr>
      </w:pPr>
    </w:p>
    <w:p w14:paraId="5199E4AF" w14:textId="34EE82DF" w:rsidR="00A23FA2" w:rsidRPr="000D14B3" w:rsidRDefault="00A23FA2" w:rsidP="00E71425">
      <w:pPr>
        <w:spacing w:line="480" w:lineRule="auto"/>
        <w:rPr>
          <w:b/>
        </w:rPr>
      </w:pPr>
    </w:p>
    <w:p w14:paraId="04B7907F" w14:textId="6D14E829" w:rsidR="0070231C" w:rsidRPr="000D14B3" w:rsidDel="003660FB" w:rsidRDefault="0070231C" w:rsidP="00E71425">
      <w:pPr>
        <w:spacing w:line="480" w:lineRule="auto"/>
        <w:rPr>
          <w:del w:id="4" w:author="Matt Cheng" w:date="2022-03-22T18:00:00Z"/>
          <w:b/>
        </w:rPr>
      </w:pPr>
    </w:p>
    <w:p w14:paraId="140693D5" w14:textId="77777777" w:rsidR="00C011C0" w:rsidRPr="000D14B3" w:rsidRDefault="00C011C0" w:rsidP="00E71425">
      <w:pPr>
        <w:spacing w:line="480" w:lineRule="auto"/>
        <w:rPr>
          <w:b/>
        </w:rPr>
      </w:pPr>
    </w:p>
    <w:p w14:paraId="436E2C8F" w14:textId="77777777" w:rsidR="0059052E" w:rsidRDefault="00440B18" w:rsidP="00E71425">
      <w:pPr>
        <w:spacing w:line="480" w:lineRule="auto"/>
        <w:rPr>
          <w:color w:val="000000" w:themeColor="text1"/>
        </w:rPr>
      </w:pPr>
      <w:r w:rsidRPr="000D14B3">
        <w:rPr>
          <w:rStyle w:val="Heading1Char"/>
          <w:rFonts w:ascii="Times New Roman" w:hAnsi="Times New Roman" w:cs="Times New Roman"/>
          <w:color w:val="000000" w:themeColor="text1"/>
          <w:sz w:val="24"/>
          <w:szCs w:val="24"/>
        </w:rPr>
        <w:lastRenderedPageBreak/>
        <w:t>Abstract:</w:t>
      </w:r>
      <w:r w:rsidR="00F439F4" w:rsidRPr="000D14B3">
        <w:rPr>
          <w:color w:val="000000" w:themeColor="text1"/>
        </w:rPr>
        <w:t xml:space="preserve"> </w:t>
      </w:r>
    </w:p>
    <w:p w14:paraId="007AFEF8" w14:textId="54184DD1" w:rsidR="005A0D90" w:rsidRPr="000D14B3" w:rsidRDefault="002357CF" w:rsidP="00E71425">
      <w:pPr>
        <w:spacing w:line="480" w:lineRule="auto"/>
        <w:rPr>
          <w:ins w:id="5" w:author="Matt Cheng" w:date="2022-03-21T09:33:00Z"/>
        </w:rPr>
      </w:pPr>
      <w:r w:rsidRPr="000D14B3">
        <w:t>Annual migrations by j</w:t>
      </w:r>
      <w:r w:rsidR="00041BD9" w:rsidRPr="000D14B3">
        <w:t xml:space="preserve">uvenile </w:t>
      </w:r>
      <w:r w:rsidRPr="000D14B3">
        <w:t xml:space="preserve">Pacific </w:t>
      </w:r>
      <w:r w:rsidR="00A63F8E" w:rsidRPr="000D14B3">
        <w:t>Salmon</w:t>
      </w:r>
      <w:r w:rsidR="00041BD9" w:rsidRPr="000D14B3">
        <w:t xml:space="preserve"> (</w:t>
      </w:r>
      <w:r w:rsidR="00041BD9" w:rsidRPr="000D14B3">
        <w:rPr>
          <w:i/>
          <w:iCs/>
        </w:rPr>
        <w:t xml:space="preserve">Oncorhynchus </w:t>
      </w:r>
      <w:r w:rsidRPr="000D14B3">
        <w:rPr>
          <w:i/>
          <w:iCs/>
        </w:rPr>
        <w:t>spp.</w:t>
      </w:r>
      <w:r w:rsidR="00041BD9" w:rsidRPr="000D14B3">
        <w:t xml:space="preserve">) smolts </w:t>
      </w:r>
      <w:r w:rsidR="008F50F8" w:rsidRPr="000D14B3">
        <w:t>are predictable</w:t>
      </w:r>
      <w:r w:rsidR="00497698" w:rsidRPr="000D14B3">
        <w:t xml:space="preserve"> and</w:t>
      </w:r>
      <w:r w:rsidR="008F50F8" w:rsidRPr="000D14B3">
        <w:t xml:space="preserve"> present </w:t>
      </w:r>
      <w:r w:rsidR="00DD5352" w:rsidRPr="000D14B3">
        <w:t>opportunities</w:t>
      </w:r>
      <w:r w:rsidR="008F50F8" w:rsidRPr="000D14B3">
        <w:t xml:space="preserve"> for predators to</w:t>
      </w:r>
      <w:r w:rsidR="00605406" w:rsidRPr="000D14B3">
        <w:t xml:space="preserve"> aggregate and</w:t>
      </w:r>
      <w:r w:rsidR="008F50F8" w:rsidRPr="000D14B3">
        <w:t xml:space="preserve"> exploit </w:t>
      </w:r>
      <w:r w:rsidRPr="000D14B3">
        <w:t xml:space="preserve">these </w:t>
      </w:r>
      <w:r w:rsidR="008F50F8" w:rsidRPr="000D14B3">
        <w:t>seasonal prey pulses</w:t>
      </w:r>
      <w:r w:rsidR="00B834F8" w:rsidRPr="000D14B3">
        <w:t xml:space="preserve">. Within </w:t>
      </w:r>
      <w:proofErr w:type="spellStart"/>
      <w:r w:rsidR="00F439F4" w:rsidRPr="000D14B3">
        <w:t>Chilko</w:t>
      </w:r>
      <w:proofErr w:type="spellEnd"/>
      <w:r w:rsidR="00F439F4" w:rsidRPr="000D14B3">
        <w:t xml:space="preserve"> Lake, British Columbia, Canada,</w:t>
      </w:r>
      <w:r w:rsidR="000524EE" w:rsidRPr="000D14B3">
        <w:t xml:space="preserve"> large-scale </w:t>
      </w:r>
      <w:proofErr w:type="gramStart"/>
      <w:r w:rsidR="000524EE" w:rsidRPr="000D14B3">
        <w:t>telemetry</w:t>
      </w:r>
      <w:proofErr w:type="gramEnd"/>
      <w:r w:rsidR="000524EE" w:rsidRPr="000D14B3">
        <w:t xml:space="preserve"> and stomach content analyses suggest</w:t>
      </w:r>
      <w:r w:rsidR="00F439F4" w:rsidRPr="000D14B3">
        <w:t xml:space="preserve"> the outmigration of </w:t>
      </w:r>
      <w:r w:rsidR="00A63F8E" w:rsidRPr="000D14B3">
        <w:t>Sockeye Salmon</w:t>
      </w:r>
      <w:r w:rsidR="008806DD" w:rsidRPr="000D14B3">
        <w:t xml:space="preserve"> </w:t>
      </w:r>
      <w:r w:rsidRPr="000D14B3">
        <w:t>(</w:t>
      </w:r>
      <w:r w:rsidRPr="000D14B3">
        <w:rPr>
          <w:i/>
          <w:iCs/>
        </w:rPr>
        <w:t>Oncorhynchus nerka</w:t>
      </w:r>
      <w:r w:rsidRPr="000D14B3">
        <w:t xml:space="preserve">) </w:t>
      </w:r>
      <w:r w:rsidR="008806DD" w:rsidRPr="000D14B3">
        <w:t>smolts</w:t>
      </w:r>
      <w:r w:rsidR="00F439F4" w:rsidRPr="000D14B3">
        <w:t xml:space="preserve"> </w:t>
      </w:r>
      <w:r w:rsidRPr="000D14B3">
        <w:t>influence</w:t>
      </w:r>
      <w:r w:rsidR="000524EE" w:rsidRPr="000D14B3">
        <w:t>s</w:t>
      </w:r>
      <w:r w:rsidR="00F439F4" w:rsidRPr="000D14B3">
        <w:t xml:space="preserve"> the movements and aggregations of </w:t>
      </w:r>
      <w:r w:rsidR="00A748A4" w:rsidRPr="000D14B3">
        <w:t>Bull</w:t>
      </w:r>
      <w:r w:rsidR="00F439F4" w:rsidRPr="000D14B3">
        <w:t xml:space="preserve"> </w:t>
      </w:r>
      <w:r w:rsidR="00A748A4" w:rsidRPr="000D14B3">
        <w:t>Trout</w:t>
      </w:r>
      <w:r w:rsidR="00F439F4" w:rsidRPr="000D14B3">
        <w:t xml:space="preserve"> (</w:t>
      </w:r>
      <w:r w:rsidR="00F439F4" w:rsidRPr="000D14B3">
        <w:rPr>
          <w:i/>
          <w:iCs/>
        </w:rPr>
        <w:t xml:space="preserve">Salvelinus </w:t>
      </w:r>
      <w:proofErr w:type="spellStart"/>
      <w:r w:rsidR="00F439F4" w:rsidRPr="000D14B3">
        <w:rPr>
          <w:i/>
          <w:iCs/>
        </w:rPr>
        <w:t>confluentus</w:t>
      </w:r>
      <w:proofErr w:type="spellEnd"/>
      <w:r w:rsidR="00F439F4" w:rsidRPr="000D14B3">
        <w:t>)</w:t>
      </w:r>
      <w:r w:rsidRPr="000D14B3">
        <w:t xml:space="preserve"> that feed extensively on smolts during their outmigration.</w:t>
      </w:r>
      <w:r w:rsidR="00FC009C" w:rsidRPr="000D14B3">
        <w:t xml:space="preserve"> </w:t>
      </w:r>
      <w:r w:rsidR="000524EE" w:rsidRPr="000D14B3">
        <w:t xml:space="preserve">It is uncertain if these predator-prey patterns exist </w:t>
      </w:r>
      <w:r w:rsidR="005960B7" w:rsidRPr="000D14B3">
        <w:t>at finer spatial scales. We used</w:t>
      </w:r>
      <w:r w:rsidR="00F439F4" w:rsidRPr="000D14B3">
        <w:t xml:space="preserve"> Dual-frequency Identification Sonar (DIDSON) acoustic </w:t>
      </w:r>
      <w:r w:rsidRPr="000D14B3">
        <w:t xml:space="preserve">imaging </w:t>
      </w:r>
      <w:r w:rsidR="00F439F4" w:rsidRPr="000D14B3">
        <w:t xml:space="preserve">to assess fine-scale predator-prey interactions between </w:t>
      </w:r>
      <w:r w:rsidR="00A63F8E" w:rsidRPr="000D14B3">
        <w:t>Sockeye Salmon</w:t>
      </w:r>
      <w:r w:rsidR="00F439F4" w:rsidRPr="000D14B3">
        <w:t xml:space="preserve"> smolts and </w:t>
      </w:r>
      <w:r w:rsidR="00A349F6" w:rsidRPr="000D14B3">
        <w:t>Bull</w:t>
      </w:r>
      <w:r w:rsidR="00F439F4" w:rsidRPr="000D14B3">
        <w:t xml:space="preserve"> </w:t>
      </w:r>
      <w:r w:rsidR="00A349F6" w:rsidRPr="000D14B3">
        <w:t>Trout</w:t>
      </w:r>
      <w:r w:rsidR="005960B7" w:rsidRPr="000D14B3">
        <w:t xml:space="preserve"> over 10 days during the </w:t>
      </w:r>
      <w:r w:rsidR="00543B47" w:rsidRPr="000D14B3">
        <w:t>2016</w:t>
      </w:r>
      <w:r w:rsidR="005960B7" w:rsidRPr="000D14B3">
        <w:t xml:space="preserve"> </w:t>
      </w:r>
      <w:r w:rsidR="000524EE" w:rsidRPr="000D14B3">
        <w:t xml:space="preserve">smolt </w:t>
      </w:r>
      <w:r w:rsidR="005960B7" w:rsidRPr="000D14B3">
        <w:t>outmigration</w:t>
      </w:r>
      <w:r w:rsidR="00F439F4" w:rsidRPr="000D14B3">
        <w:t xml:space="preserve">. </w:t>
      </w:r>
      <w:r w:rsidR="005960B7" w:rsidRPr="000D14B3">
        <w:t>We</w:t>
      </w:r>
      <w:r w:rsidR="00F439F4" w:rsidRPr="000D14B3">
        <w:t xml:space="preserve"> found that smolt densities were closely correlated with </w:t>
      </w:r>
      <w:r w:rsidR="00673BF2" w:rsidRPr="000D14B3">
        <w:t>feeding activity of</w:t>
      </w:r>
      <w:r w:rsidR="00F439F4" w:rsidRPr="000D14B3">
        <w:t xml:space="preserve"> </w:t>
      </w:r>
      <w:r w:rsidR="00673BF2" w:rsidRPr="000D14B3">
        <w:t>Bull</w:t>
      </w:r>
      <w:r w:rsidR="00F439F4" w:rsidRPr="000D14B3">
        <w:t xml:space="preserve"> </w:t>
      </w:r>
      <w:r w:rsidR="00645AF8" w:rsidRPr="000D14B3">
        <w:t>Trout</w:t>
      </w:r>
      <w:r w:rsidR="00F439F4" w:rsidRPr="000D14B3">
        <w:t xml:space="preserve"> </w:t>
      </w:r>
      <w:r w:rsidR="00673BF2" w:rsidRPr="000D14B3">
        <w:t>upstream of a government installed fence</w:t>
      </w:r>
      <w:r w:rsidR="00144755" w:rsidRPr="000D14B3">
        <w:t xml:space="preserve"> used to estimate smolt </w:t>
      </w:r>
      <w:r w:rsidR="001B1396" w:rsidRPr="000D14B3">
        <w:t>numbers</w:t>
      </w:r>
      <w:r w:rsidR="005960B7" w:rsidRPr="000D14B3">
        <w:t>, consistent with observations at broader scales</w:t>
      </w:r>
      <w:r w:rsidR="00F439F4" w:rsidRPr="000D14B3">
        <w:t xml:space="preserve">. </w:t>
      </w:r>
      <w:r w:rsidR="00DB0B35" w:rsidRPr="000D14B3">
        <w:t>Predator</w:t>
      </w:r>
      <w:r w:rsidR="005E2D5B" w:rsidRPr="000D14B3">
        <w:t xml:space="preserve">-prey </w:t>
      </w:r>
      <w:r w:rsidR="00737D53" w:rsidRPr="000D14B3">
        <w:t xml:space="preserve">interactions </w:t>
      </w:r>
      <w:r w:rsidR="00A3229E" w:rsidRPr="000D14B3">
        <w:t>were also</w:t>
      </w:r>
      <w:r w:rsidR="00737D53" w:rsidRPr="000D14B3">
        <w:t xml:space="preserve"> closely coupled with nocturnal migratory </w:t>
      </w:r>
      <w:r w:rsidR="005E2D5B" w:rsidRPr="000D14B3">
        <w:t>behaviors</w:t>
      </w:r>
      <w:r w:rsidR="00737D53" w:rsidRPr="000D14B3">
        <w:t xml:space="preserve"> of </w:t>
      </w:r>
      <w:r w:rsidR="00A63F8E" w:rsidRPr="000D14B3">
        <w:t>Sockeye Salmon</w:t>
      </w:r>
      <w:r w:rsidR="00737D53" w:rsidRPr="000D14B3">
        <w:t xml:space="preserve"> smolts</w:t>
      </w:r>
      <w:r w:rsidR="005428F7" w:rsidRPr="000D14B3">
        <w:t xml:space="preserve">, presumably to </w:t>
      </w:r>
      <w:r w:rsidR="005960B7" w:rsidRPr="000D14B3">
        <w:t xml:space="preserve">minimize </w:t>
      </w:r>
      <w:r w:rsidR="005428F7" w:rsidRPr="000D14B3">
        <w:t>predation</w:t>
      </w:r>
      <w:r w:rsidR="005960B7" w:rsidRPr="000D14B3">
        <w:t xml:space="preserve"> risk</w:t>
      </w:r>
      <w:r w:rsidR="004F0260" w:rsidRPr="000D14B3">
        <w:t>.</w:t>
      </w:r>
      <w:r w:rsidR="005428F7" w:rsidRPr="000D14B3">
        <w:t xml:space="preserve"> </w:t>
      </w:r>
      <w:commentRangeStart w:id="6"/>
      <w:del w:id="7" w:author="Matt Cheng" w:date="2022-03-21T08:33:00Z">
        <w:r w:rsidR="00035532" w:rsidRPr="000D14B3" w:rsidDel="006B6D2A">
          <w:delText xml:space="preserve">Total length of Bull Trout obtained from the DIDSON </w:delText>
        </w:r>
        <w:r w:rsidR="003B4F34" w:rsidRPr="000D14B3" w:rsidDel="006B6D2A">
          <w:delText xml:space="preserve">when compared to field estimates differed significantly, </w:delText>
        </w:r>
        <w:r w:rsidR="00A64C73" w:rsidRPr="000D14B3" w:rsidDel="006B6D2A">
          <w:delText xml:space="preserve">likely due </w:delText>
        </w:r>
        <w:r w:rsidR="00B23839" w:rsidRPr="000D14B3" w:rsidDel="006B6D2A">
          <w:delText xml:space="preserve">to the presence of smaller fish species in the </w:delText>
        </w:r>
        <w:r w:rsidR="00E955B0" w:rsidRPr="000D14B3" w:rsidDel="006B6D2A">
          <w:delText>system</w:delText>
        </w:r>
        <w:r w:rsidR="003F6C38" w:rsidRPr="000D14B3" w:rsidDel="006B6D2A">
          <w:delText xml:space="preserve">. </w:delText>
        </w:r>
        <w:commentRangeEnd w:id="6"/>
        <w:r w:rsidR="000524EE" w:rsidRPr="000D14B3" w:rsidDel="006B6D2A">
          <w:rPr>
            <w:rStyle w:val="CommentReference"/>
            <w:rFonts w:eastAsia="Arial"/>
            <w:sz w:val="24"/>
            <w:szCs w:val="24"/>
            <w:lang w:val="en"/>
          </w:rPr>
          <w:commentReference w:id="6"/>
        </w:r>
      </w:del>
      <w:r w:rsidR="00595772" w:rsidRPr="000D14B3">
        <w:t xml:space="preserve">These results </w:t>
      </w:r>
      <w:r w:rsidR="00516493" w:rsidRPr="000D14B3">
        <w:t xml:space="preserve">provide further evidence </w:t>
      </w:r>
      <w:r w:rsidR="0040114D" w:rsidRPr="000D14B3">
        <w:t>that the migrations of Sockeye S</w:t>
      </w:r>
      <w:r w:rsidR="00C0286D" w:rsidRPr="000D14B3">
        <w:t>al</w:t>
      </w:r>
      <w:r w:rsidR="0040114D" w:rsidRPr="000D14B3">
        <w:t xml:space="preserve">mon smolts affect the behavior of Bull Trout and are </w:t>
      </w:r>
      <w:del w:id="8" w:author="Matt Cheng" w:date="2022-03-21T09:34:00Z">
        <w:r w:rsidR="0040114D" w:rsidRPr="000D14B3" w:rsidDel="007325E7">
          <w:delText xml:space="preserve">likely </w:delText>
        </w:r>
      </w:del>
      <w:r w:rsidR="0040114D" w:rsidRPr="000D14B3">
        <w:t xml:space="preserve">important to this predator’s </w:t>
      </w:r>
      <w:proofErr w:type="gramStart"/>
      <w:r w:rsidR="0040114D" w:rsidRPr="000D14B3">
        <w:t>ecology</w:t>
      </w:r>
      <w:r w:rsidR="00873435" w:rsidRPr="000D14B3">
        <w:t xml:space="preserve">, </w:t>
      </w:r>
      <w:ins w:id="9" w:author="Matt Cheng" w:date="2022-03-21T09:33:00Z">
        <w:r w:rsidR="005A0D90" w:rsidRPr="000D14B3">
          <w:t>and</w:t>
        </w:r>
        <w:proofErr w:type="gramEnd"/>
        <w:r w:rsidR="005A0D90" w:rsidRPr="000D14B3">
          <w:t xml:space="preserve"> provides insight </w:t>
        </w:r>
      </w:ins>
      <w:ins w:id="10" w:author="Matt Cheng" w:date="2022-03-21T09:35:00Z">
        <w:r w:rsidR="007D7386" w:rsidRPr="000D14B3">
          <w:t>on</w:t>
        </w:r>
      </w:ins>
      <w:ins w:id="11" w:author="Matt Cheng" w:date="2022-03-21T09:33:00Z">
        <w:r w:rsidR="005A0D90" w:rsidRPr="000D14B3">
          <w:t xml:space="preserve"> </w:t>
        </w:r>
      </w:ins>
      <w:ins w:id="12" w:author="Matt Cheng" w:date="2022-03-21T09:34:00Z">
        <w:r w:rsidR="005A0D90" w:rsidRPr="000D14B3">
          <w:t xml:space="preserve">the </w:t>
        </w:r>
      </w:ins>
      <w:ins w:id="13" w:author="Matt Cheng" w:date="2022-03-21T09:35:00Z">
        <w:r w:rsidR="00685417" w:rsidRPr="000D14B3">
          <w:t>role</w:t>
        </w:r>
      </w:ins>
      <w:ins w:id="14" w:author="Matt Cheng" w:date="2022-03-21T09:34:00Z">
        <w:r w:rsidR="005A0D90" w:rsidRPr="000D14B3">
          <w:t xml:space="preserve"> </w:t>
        </w:r>
      </w:ins>
      <w:ins w:id="15" w:author="Matt Cheng" w:date="2022-03-21T09:35:00Z">
        <w:r w:rsidR="00685417" w:rsidRPr="000D14B3">
          <w:t>of</w:t>
        </w:r>
      </w:ins>
      <w:ins w:id="16" w:author="Matt Cheng" w:date="2022-03-21T09:34:00Z">
        <w:r w:rsidR="005A0D90" w:rsidRPr="000D14B3">
          <w:t xml:space="preserve"> </w:t>
        </w:r>
      </w:ins>
      <w:ins w:id="17" w:author="Matt Cheng" w:date="2022-03-21T09:35:00Z">
        <w:r w:rsidR="00685417" w:rsidRPr="000D14B3">
          <w:t>anthropogenic structures</w:t>
        </w:r>
      </w:ins>
      <w:ins w:id="18" w:author="Matt Cheng" w:date="2022-03-21T09:36:00Z">
        <w:r w:rsidR="00205C58" w:rsidRPr="000D14B3">
          <w:t xml:space="preserve"> </w:t>
        </w:r>
      </w:ins>
      <w:ins w:id="19" w:author="Matt Cheng" w:date="2022-03-22T16:51:00Z">
        <w:r w:rsidR="00C80235" w:rsidRPr="000D14B3">
          <w:t xml:space="preserve">(e.g., counting fences) </w:t>
        </w:r>
      </w:ins>
      <w:ins w:id="20" w:author="Matt Cheng" w:date="2022-03-21T09:34:00Z">
        <w:r w:rsidR="005A0D90" w:rsidRPr="000D14B3">
          <w:t xml:space="preserve">in mediating predator-prey </w:t>
        </w:r>
        <w:r w:rsidR="007325E7" w:rsidRPr="000D14B3">
          <w:t>interactions</w:t>
        </w:r>
      </w:ins>
      <w:ins w:id="21" w:author="Matt Cheng" w:date="2022-03-22T16:51:00Z">
        <w:r w:rsidR="00C80235" w:rsidRPr="000D14B3">
          <w:t>.</w:t>
        </w:r>
      </w:ins>
    </w:p>
    <w:p w14:paraId="30B53DA2" w14:textId="77777777" w:rsidR="00BF7F33" w:rsidRPr="000D14B3" w:rsidRDefault="00BF7F33" w:rsidP="00E71425">
      <w:pPr>
        <w:spacing w:line="480" w:lineRule="auto"/>
        <w:rPr>
          <w:ins w:id="22" w:author="Matt Cheng" w:date="2022-03-21T09:33:00Z"/>
        </w:rPr>
      </w:pPr>
    </w:p>
    <w:p w14:paraId="335566FB" w14:textId="63A3F7E6" w:rsidR="00AE3472" w:rsidRDefault="009900A2" w:rsidP="00074367">
      <w:pPr>
        <w:pStyle w:val="Heading1"/>
        <w:rPr>
          <w:rFonts w:ascii="Times New Roman" w:hAnsi="Times New Roman" w:cs="Times New Roman"/>
          <w:sz w:val="24"/>
          <w:szCs w:val="24"/>
        </w:rPr>
      </w:pPr>
      <w:commentRangeStart w:id="23"/>
      <w:del w:id="24" w:author="Matt Cheng" w:date="2022-03-21T09:34:00Z">
        <w:r w:rsidRPr="000D14B3" w:rsidDel="007325E7">
          <w:rPr>
            <w:rFonts w:ascii="Times New Roman" w:hAnsi="Times New Roman" w:cs="Times New Roman"/>
            <w:sz w:val="24"/>
            <w:szCs w:val="24"/>
          </w:rPr>
          <w:delText xml:space="preserve">and the potential for </w:delText>
        </w:r>
        <w:r w:rsidR="00502397" w:rsidRPr="000D14B3" w:rsidDel="007325E7">
          <w:rPr>
            <w:rFonts w:ascii="Times New Roman" w:hAnsi="Times New Roman" w:cs="Times New Roman"/>
            <w:sz w:val="24"/>
            <w:szCs w:val="24"/>
          </w:rPr>
          <w:delText>anthropogenic structures</w:delText>
        </w:r>
        <w:r w:rsidR="006D34D1" w:rsidRPr="000D14B3" w:rsidDel="007325E7">
          <w:rPr>
            <w:rFonts w:ascii="Times New Roman" w:hAnsi="Times New Roman" w:cs="Times New Roman"/>
            <w:sz w:val="24"/>
            <w:szCs w:val="24"/>
          </w:rPr>
          <w:delText xml:space="preserve"> such as counting fences</w:delText>
        </w:r>
        <w:r w:rsidR="004D5430" w:rsidRPr="000D14B3" w:rsidDel="007325E7">
          <w:rPr>
            <w:rFonts w:ascii="Times New Roman" w:hAnsi="Times New Roman" w:cs="Times New Roman"/>
            <w:sz w:val="24"/>
            <w:szCs w:val="24"/>
          </w:rPr>
          <w:delText xml:space="preserve"> </w:delText>
        </w:r>
        <w:r w:rsidR="0040114D" w:rsidRPr="000D14B3" w:rsidDel="007325E7">
          <w:rPr>
            <w:rFonts w:ascii="Times New Roman" w:hAnsi="Times New Roman" w:cs="Times New Roman"/>
            <w:sz w:val="24"/>
            <w:szCs w:val="24"/>
          </w:rPr>
          <w:delText>that do not dramatically affect flow</w:delText>
        </w:r>
        <w:r w:rsidR="00C0286D" w:rsidRPr="000D14B3" w:rsidDel="007325E7">
          <w:rPr>
            <w:rFonts w:ascii="Times New Roman" w:hAnsi="Times New Roman" w:cs="Times New Roman"/>
            <w:sz w:val="24"/>
            <w:szCs w:val="24"/>
          </w:rPr>
          <w:delText xml:space="preserve"> </w:delText>
        </w:r>
        <w:r w:rsidRPr="000D14B3" w:rsidDel="007325E7">
          <w:rPr>
            <w:rFonts w:ascii="Times New Roman" w:hAnsi="Times New Roman" w:cs="Times New Roman"/>
            <w:sz w:val="24"/>
            <w:szCs w:val="24"/>
          </w:rPr>
          <w:delText xml:space="preserve">to </w:delText>
        </w:r>
        <w:r w:rsidR="0040114D" w:rsidRPr="000D14B3" w:rsidDel="007325E7">
          <w:rPr>
            <w:rFonts w:ascii="Times New Roman" w:hAnsi="Times New Roman" w:cs="Times New Roman"/>
            <w:sz w:val="24"/>
            <w:szCs w:val="24"/>
          </w:rPr>
          <w:delText xml:space="preserve">mediate </w:delText>
        </w:r>
        <w:r w:rsidRPr="000D14B3" w:rsidDel="007325E7">
          <w:rPr>
            <w:rFonts w:ascii="Times New Roman" w:hAnsi="Times New Roman" w:cs="Times New Roman"/>
            <w:sz w:val="24"/>
            <w:szCs w:val="24"/>
          </w:rPr>
          <w:delText xml:space="preserve">predator-prey </w:delText>
        </w:r>
        <w:r w:rsidR="00497698" w:rsidRPr="000D14B3" w:rsidDel="007325E7">
          <w:rPr>
            <w:rFonts w:ascii="Times New Roman" w:hAnsi="Times New Roman" w:cs="Times New Roman"/>
            <w:sz w:val="24"/>
            <w:szCs w:val="24"/>
          </w:rPr>
          <w:delText>interactions</w:delText>
        </w:r>
        <w:r w:rsidRPr="000D14B3" w:rsidDel="007325E7">
          <w:rPr>
            <w:rFonts w:ascii="Times New Roman" w:hAnsi="Times New Roman" w:cs="Times New Roman"/>
            <w:sz w:val="24"/>
            <w:szCs w:val="24"/>
          </w:rPr>
          <w:delText xml:space="preserve">. </w:delText>
        </w:r>
        <w:commentRangeEnd w:id="23"/>
        <w:r w:rsidR="000524EE" w:rsidRPr="000D14B3" w:rsidDel="007325E7">
          <w:rPr>
            <w:rStyle w:val="CommentReference"/>
            <w:rFonts w:ascii="Times New Roman" w:eastAsia="Arial" w:hAnsi="Times New Roman" w:cs="Times New Roman"/>
            <w:sz w:val="24"/>
            <w:szCs w:val="24"/>
            <w:lang w:val="en"/>
          </w:rPr>
          <w:commentReference w:id="23"/>
        </w:r>
      </w:del>
    </w:p>
    <w:p w14:paraId="72D0E255" w14:textId="014F4F65" w:rsidR="00A743A5" w:rsidRDefault="00A743A5" w:rsidP="00074367">
      <w:pPr>
        <w:pStyle w:val="Heading1"/>
      </w:pPr>
    </w:p>
    <w:p w14:paraId="5AA57BD4" w14:textId="4C23F017" w:rsidR="005C68A1" w:rsidRDefault="005C68A1" w:rsidP="005C68A1"/>
    <w:p w14:paraId="19BE6FF2" w14:textId="79366885" w:rsidR="005C68A1" w:rsidRDefault="005C68A1" w:rsidP="005C68A1"/>
    <w:p w14:paraId="3754B638" w14:textId="42275CC4" w:rsidR="005C68A1" w:rsidRDefault="005C68A1" w:rsidP="005C68A1"/>
    <w:p w14:paraId="7B1EACC2" w14:textId="77777777" w:rsidR="005C68A1" w:rsidRPr="005C68A1" w:rsidRDefault="005C68A1" w:rsidP="005C68A1"/>
    <w:p w14:paraId="5B5C2D46" w14:textId="77777777" w:rsidR="00A743A5" w:rsidRPr="00A743A5" w:rsidDel="007325E7" w:rsidRDefault="00A743A5" w:rsidP="00A743A5">
      <w:pPr>
        <w:rPr>
          <w:del w:id="25" w:author="Matt Cheng" w:date="2022-03-21T09:34:00Z"/>
        </w:rPr>
      </w:pPr>
    </w:p>
    <w:p w14:paraId="5B762CE9" w14:textId="77C052BB" w:rsidR="005E16DC" w:rsidRDefault="00247DFB" w:rsidP="00074367">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 xml:space="preserve">Introduction: </w:t>
      </w:r>
    </w:p>
    <w:p w14:paraId="1E95A737" w14:textId="31BFA61A" w:rsidR="00F56E5C" w:rsidRPr="000D14B3" w:rsidRDefault="00F56E5C" w:rsidP="005F0B31">
      <w:pPr>
        <w:rPr>
          <w:ins w:id="26" w:author="Matt Cheng" w:date="2022-03-22T16:32:00Z"/>
        </w:rPr>
      </w:pPr>
    </w:p>
    <w:p w14:paraId="18A96C81" w14:textId="4C412EEF" w:rsidR="00740254" w:rsidRPr="00403DF8" w:rsidRDefault="00B04366" w:rsidP="00277F7F">
      <w:pPr>
        <w:pStyle w:val="CommentText"/>
        <w:spacing w:line="480" w:lineRule="auto"/>
        <w:rPr>
          <w:rFonts w:ascii="Times New Roman" w:hAnsi="Times New Roman" w:cs="Times New Roman"/>
          <w:iCs/>
          <w:color w:val="202122"/>
          <w:sz w:val="24"/>
          <w:szCs w:val="24"/>
        </w:rPr>
      </w:pPr>
      <w:moveToRangeStart w:id="27" w:author="Matt Cheng" w:date="2022-03-22T16:32:00Z" w:name="move98859172"/>
      <w:commentRangeStart w:id="28"/>
      <w:moveTo w:id="29" w:author="Matt Cheng" w:date="2022-03-22T16:32:00Z">
        <w:r w:rsidRPr="003275AE">
          <w:rPr>
            <w:rFonts w:ascii="Times New Roman" w:hAnsi="Times New Roman" w:cs="Times New Roman"/>
            <w:sz w:val="24"/>
            <w:szCs w:val="24"/>
          </w:rPr>
          <w:t>Pacific Salmon (</w:t>
        </w:r>
        <w:r w:rsidRPr="003275AE">
          <w:rPr>
            <w:rFonts w:ascii="Times New Roman" w:hAnsi="Times New Roman" w:cs="Times New Roman"/>
            <w:i/>
            <w:color w:val="202122"/>
            <w:sz w:val="24"/>
            <w:szCs w:val="24"/>
            <w:highlight w:val="white"/>
          </w:rPr>
          <w:t>Oncorhynchus spp.)</w:t>
        </w:r>
      </w:moveTo>
      <w:moveToRangeEnd w:id="27"/>
      <w:ins w:id="30" w:author="Matt Cheng" w:date="2022-03-22T16:32:00Z">
        <w:r w:rsidRPr="003275AE">
          <w:rPr>
            <w:rFonts w:ascii="Times New Roman" w:hAnsi="Times New Roman" w:cs="Times New Roman"/>
            <w:iCs/>
            <w:color w:val="202122"/>
            <w:sz w:val="24"/>
            <w:szCs w:val="24"/>
          </w:rPr>
          <w:t xml:space="preserve"> are </w:t>
        </w:r>
      </w:ins>
      <w:r w:rsidR="00277F7F">
        <w:rPr>
          <w:rFonts w:ascii="Times New Roman" w:hAnsi="Times New Roman" w:cs="Times New Roman"/>
          <w:iCs/>
          <w:color w:val="202122"/>
          <w:sz w:val="24"/>
          <w:szCs w:val="24"/>
        </w:rPr>
        <w:t>economically</w:t>
      </w:r>
      <w:r w:rsidR="00D05369">
        <w:rPr>
          <w:rFonts w:ascii="Times New Roman" w:hAnsi="Times New Roman" w:cs="Times New Roman"/>
          <w:iCs/>
          <w:color w:val="202122"/>
          <w:sz w:val="24"/>
          <w:szCs w:val="24"/>
        </w:rPr>
        <w:t>,</w:t>
      </w:r>
      <w:r w:rsidR="00A86EB6">
        <w:rPr>
          <w:rFonts w:ascii="Times New Roman" w:hAnsi="Times New Roman" w:cs="Times New Roman"/>
          <w:iCs/>
          <w:color w:val="202122"/>
          <w:sz w:val="24"/>
          <w:szCs w:val="24"/>
        </w:rPr>
        <w:t xml:space="preserve"> </w:t>
      </w:r>
      <w:r w:rsidR="00782F5F">
        <w:rPr>
          <w:rFonts w:ascii="Times New Roman" w:hAnsi="Times New Roman" w:cs="Times New Roman"/>
          <w:iCs/>
          <w:color w:val="202122"/>
          <w:sz w:val="24"/>
          <w:szCs w:val="24"/>
        </w:rPr>
        <w:t>ecologically</w:t>
      </w:r>
      <w:r w:rsidR="00A86EB6">
        <w:rPr>
          <w:rFonts w:ascii="Times New Roman" w:hAnsi="Times New Roman" w:cs="Times New Roman"/>
          <w:iCs/>
          <w:color w:val="202122"/>
          <w:sz w:val="24"/>
          <w:szCs w:val="24"/>
        </w:rPr>
        <w:t>,</w:t>
      </w:r>
      <w:r w:rsidR="00D05369">
        <w:rPr>
          <w:rFonts w:ascii="Times New Roman" w:hAnsi="Times New Roman" w:cs="Times New Roman"/>
          <w:iCs/>
          <w:color w:val="202122"/>
          <w:sz w:val="24"/>
          <w:szCs w:val="24"/>
        </w:rPr>
        <w:t xml:space="preserve"> and culturally valuable</w:t>
      </w:r>
      <w:ins w:id="31" w:author="Matt Cheng" w:date="2022-03-22T16:33:00Z">
        <w:r w:rsidR="00DA1324" w:rsidRPr="003275AE">
          <w:rPr>
            <w:rFonts w:ascii="Times New Roman" w:hAnsi="Times New Roman" w:cs="Times New Roman"/>
            <w:iCs/>
            <w:color w:val="202122"/>
            <w:sz w:val="24"/>
            <w:szCs w:val="24"/>
            <w:rPrChange w:id="32" w:author="Matt Cheng" w:date="2022-03-22T16:41:00Z">
              <w:rPr>
                <w:iCs/>
                <w:color w:val="202122"/>
              </w:rPr>
            </w:rPrChange>
          </w:rPr>
          <w:t xml:space="preserve">. </w:t>
        </w:r>
      </w:ins>
      <w:r w:rsidR="00BF3EB2">
        <w:rPr>
          <w:rFonts w:ascii="Times New Roman" w:hAnsi="Times New Roman" w:cs="Times New Roman"/>
          <w:iCs/>
          <w:color w:val="202122"/>
          <w:sz w:val="24"/>
          <w:szCs w:val="24"/>
        </w:rPr>
        <w:t xml:space="preserve">Specifically, </w:t>
      </w:r>
      <w:r w:rsidR="001616FB">
        <w:rPr>
          <w:rFonts w:ascii="Times New Roman" w:hAnsi="Times New Roman" w:cs="Times New Roman"/>
          <w:iCs/>
          <w:color w:val="202122"/>
          <w:sz w:val="24"/>
          <w:szCs w:val="24"/>
        </w:rPr>
        <w:t>Pacific Salmon</w:t>
      </w:r>
      <w:r w:rsidR="00BD094E" w:rsidRPr="00BD094E">
        <w:rPr>
          <w:rFonts w:ascii="Times New Roman" w:hAnsi="Times New Roman" w:cs="Times New Roman"/>
          <w:sz w:val="24"/>
          <w:szCs w:val="24"/>
        </w:rPr>
        <w:t xml:space="preserve"> </w:t>
      </w:r>
      <w:r w:rsidR="00074776">
        <w:rPr>
          <w:rFonts w:ascii="Times New Roman" w:hAnsi="Times New Roman" w:cs="Times New Roman"/>
          <w:sz w:val="24"/>
          <w:szCs w:val="24"/>
        </w:rPr>
        <w:t>contribute</w:t>
      </w:r>
      <w:r w:rsidR="00BD094E">
        <w:rPr>
          <w:rFonts w:ascii="Times New Roman" w:hAnsi="Times New Roman" w:cs="Times New Roman"/>
          <w:sz w:val="24"/>
          <w:szCs w:val="24"/>
        </w:rPr>
        <w:t xml:space="preserve"> approximately $2850 million in GDP</w:t>
      </w:r>
      <w:r w:rsidR="0097615A">
        <w:rPr>
          <w:rFonts w:ascii="Times New Roman" w:hAnsi="Times New Roman" w:cs="Times New Roman"/>
          <w:sz w:val="24"/>
          <w:szCs w:val="24"/>
        </w:rPr>
        <w:t xml:space="preserve"> </w:t>
      </w:r>
      <w:r w:rsidR="001153CD">
        <w:rPr>
          <w:rFonts w:ascii="Times New Roman" w:hAnsi="Times New Roman" w:cs="Times New Roman"/>
          <w:sz w:val="24"/>
          <w:szCs w:val="24"/>
        </w:rPr>
        <w:t>to</w:t>
      </w:r>
      <w:r w:rsidR="0097615A">
        <w:rPr>
          <w:rFonts w:ascii="Times New Roman" w:hAnsi="Times New Roman" w:cs="Times New Roman"/>
          <w:sz w:val="24"/>
          <w:szCs w:val="24"/>
        </w:rPr>
        <w:t xml:space="preserve"> the Pacific Northwest Salmon fisheries</w:t>
      </w:r>
      <w:r w:rsidR="00BD094E">
        <w:rPr>
          <w:rFonts w:ascii="Times New Roman" w:hAnsi="Times New Roman" w:cs="Times New Roman"/>
          <w:sz w:val="24"/>
          <w:szCs w:val="24"/>
        </w:rPr>
        <w:t xml:space="preserve"> </w:t>
      </w:r>
      <w:r w:rsidR="00BD094E" w:rsidRPr="003275AE">
        <w:rPr>
          <w:rFonts w:ascii="Times New Roman" w:hAnsi="Times New Roman" w:cs="Times New Roman"/>
          <w:iCs/>
          <w:color w:val="202122"/>
          <w:sz w:val="24"/>
          <w:szCs w:val="24"/>
          <w:rPrChange w:id="33" w:author="Matt Cheng" w:date="2022-03-22T16:41:00Z">
            <w:rPr>
              <w:iCs/>
              <w:color w:val="202122"/>
            </w:rPr>
          </w:rPrChange>
        </w:rPr>
        <w:fldChar w:fldCharType="begin"/>
      </w:r>
      <w:r w:rsidR="00BD094E" w:rsidRPr="003275AE">
        <w:rPr>
          <w:rFonts w:ascii="Times New Roman" w:hAnsi="Times New Roman" w:cs="Times New Roman"/>
          <w:iCs/>
          <w:color w:val="202122"/>
          <w:sz w:val="24"/>
          <w:szCs w:val="24"/>
        </w:rPr>
        <w:instrText xml:space="preserve"> ADDIN ZOTERO_ITEM CSL_CITATION {"citationID":"pvmUS36N","properties":{"formattedCitation":"(Gislason et al. 2017)","plainCitation":"(Gislason et al. 2017)","noteIndex":0},"citationItems":[{"id":1373,"uris":["http://zotero.org/users/6698527/items/ARA88UBQ"],"itemData":{"id":1373,"type":"article-journal","container-title":"Report to the Pacific Salmon Commission","title":"Economic Impacts of Pacific Salmon Fisheries.","volume":"GSGislason &amp; Associates Ltd","author":[{"family":"Gislason","given":"G"},{"family":"Lam","given":"E"},{"family":"Knapp","given":"G"},{"family":"Guettabi","given":"M"}],"issued":{"date-parts":[["2017"]]}}}],"schema":"https://github.com/citation-style-language/schema/raw/master/csl-citation.json"} </w:instrText>
      </w:r>
      <w:r w:rsidR="00BD094E" w:rsidRPr="003275AE">
        <w:rPr>
          <w:rFonts w:ascii="Times New Roman" w:hAnsi="Times New Roman" w:cs="Times New Roman"/>
          <w:iCs/>
          <w:color w:val="202122"/>
          <w:sz w:val="24"/>
          <w:szCs w:val="24"/>
          <w:rPrChange w:id="34" w:author="Matt Cheng" w:date="2022-03-22T16:41:00Z">
            <w:rPr>
              <w:iCs/>
              <w:color w:val="202122"/>
            </w:rPr>
          </w:rPrChange>
        </w:rPr>
        <w:fldChar w:fldCharType="separate"/>
      </w:r>
      <w:r w:rsidR="00BD094E" w:rsidRPr="003275AE">
        <w:rPr>
          <w:rFonts w:ascii="Times New Roman" w:hAnsi="Times New Roman" w:cs="Times New Roman"/>
          <w:iCs/>
          <w:noProof/>
          <w:color w:val="202122"/>
          <w:sz w:val="24"/>
          <w:szCs w:val="24"/>
          <w:rPrChange w:id="35" w:author="Matt Cheng" w:date="2022-03-22T16:41:00Z">
            <w:rPr>
              <w:iCs/>
              <w:noProof/>
              <w:color w:val="202122"/>
            </w:rPr>
          </w:rPrChange>
        </w:rPr>
        <w:t>(Gislason et al. 2017)</w:t>
      </w:r>
      <w:r w:rsidR="00BD094E" w:rsidRPr="003275AE">
        <w:rPr>
          <w:rFonts w:ascii="Times New Roman" w:hAnsi="Times New Roman" w:cs="Times New Roman"/>
          <w:iCs/>
          <w:color w:val="202122"/>
          <w:sz w:val="24"/>
          <w:szCs w:val="24"/>
          <w:rPrChange w:id="36" w:author="Matt Cheng" w:date="2022-03-22T16:41:00Z">
            <w:rPr>
              <w:iCs/>
              <w:color w:val="202122"/>
            </w:rPr>
          </w:rPrChange>
        </w:rPr>
        <w:fldChar w:fldCharType="end"/>
      </w:r>
      <w:r w:rsidR="001268DA">
        <w:rPr>
          <w:rFonts w:ascii="Times New Roman" w:hAnsi="Times New Roman" w:cs="Times New Roman"/>
          <w:iCs/>
          <w:color w:val="202122"/>
          <w:sz w:val="24"/>
          <w:szCs w:val="24"/>
        </w:rPr>
        <w:t xml:space="preserve">, </w:t>
      </w:r>
      <w:r w:rsidR="00C82F29">
        <w:rPr>
          <w:rFonts w:ascii="Times New Roman" w:hAnsi="Times New Roman" w:cs="Times New Roman"/>
          <w:iCs/>
          <w:color w:val="202122"/>
          <w:sz w:val="24"/>
          <w:szCs w:val="24"/>
        </w:rPr>
        <w:t xml:space="preserve">mediate trophic </w:t>
      </w:r>
      <w:r w:rsidR="00E8526A">
        <w:rPr>
          <w:rFonts w:ascii="Times New Roman" w:hAnsi="Times New Roman" w:cs="Times New Roman"/>
          <w:iCs/>
          <w:color w:val="202122"/>
          <w:sz w:val="24"/>
          <w:szCs w:val="24"/>
        </w:rPr>
        <w:t>relationships</w:t>
      </w:r>
      <w:r w:rsidR="00C82F29">
        <w:rPr>
          <w:rFonts w:ascii="Times New Roman" w:hAnsi="Times New Roman" w:cs="Times New Roman"/>
          <w:iCs/>
          <w:color w:val="202122"/>
          <w:sz w:val="24"/>
          <w:szCs w:val="24"/>
        </w:rPr>
        <w:t xml:space="preserve">, where </w:t>
      </w:r>
      <w:r w:rsidR="002853B0">
        <w:rPr>
          <w:rFonts w:ascii="Times New Roman" w:hAnsi="Times New Roman" w:cs="Times New Roman"/>
          <w:iCs/>
          <w:color w:val="202122"/>
          <w:sz w:val="24"/>
          <w:szCs w:val="24"/>
        </w:rPr>
        <w:t>adult salmon carcasses contribute significant sources of nutrients</w:t>
      </w:r>
      <w:r w:rsidR="002853B0">
        <w:rPr>
          <w:rFonts w:ascii="Times New Roman" w:hAnsi="Times New Roman" w:cs="Times New Roman"/>
          <w:iCs/>
          <w:color w:val="202122"/>
          <w:sz w:val="24"/>
          <w:szCs w:val="24"/>
        </w:rPr>
        <w:t xml:space="preserve"> to both stream and </w:t>
      </w:r>
      <w:r w:rsidR="00F9387A">
        <w:rPr>
          <w:rFonts w:ascii="Times New Roman" w:hAnsi="Times New Roman" w:cs="Times New Roman"/>
          <w:iCs/>
          <w:color w:val="202122"/>
          <w:sz w:val="24"/>
          <w:szCs w:val="24"/>
        </w:rPr>
        <w:t>riparian</w:t>
      </w:r>
      <w:r w:rsidR="002853B0">
        <w:rPr>
          <w:rFonts w:ascii="Times New Roman" w:hAnsi="Times New Roman" w:cs="Times New Roman"/>
          <w:iCs/>
          <w:color w:val="202122"/>
          <w:sz w:val="24"/>
          <w:szCs w:val="24"/>
        </w:rPr>
        <w:t xml:space="preserve"> habitats</w:t>
      </w:r>
      <w:r w:rsidR="00F9387A">
        <w:rPr>
          <w:rFonts w:ascii="Times New Roman" w:hAnsi="Times New Roman" w:cs="Times New Roman"/>
          <w:iCs/>
          <w:color w:val="202122"/>
          <w:sz w:val="24"/>
          <w:szCs w:val="24"/>
        </w:rPr>
        <w:t xml:space="preserve"> </w:t>
      </w:r>
      <w:r w:rsidR="00277F7F" w:rsidRPr="003275AE">
        <w:rPr>
          <w:rFonts w:ascii="Times New Roman" w:hAnsi="Times New Roman" w:cs="Times New Roman"/>
          <w:sz w:val="24"/>
          <w:szCs w:val="24"/>
        </w:rPr>
        <w:fldChar w:fldCharType="begin"/>
      </w:r>
      <w:r w:rsidR="00277F7F" w:rsidRPr="003275AE">
        <w:rPr>
          <w:rFonts w:ascii="Times New Roman" w:hAnsi="Times New Roman" w:cs="Times New Roman"/>
          <w:sz w:val="24"/>
          <w:szCs w:val="24"/>
        </w:rPr>
        <w:instrText xml:space="preserve"> ADDIN ZOTERO_ITEM CSL_CITATION {"citationID":"AvEzNryL","properties":{"formattedCitation":"(Naiman et al. 2002)","plainCitation":"(Naiman et al. 2002)","noteIndex":0},"citationItems":[{"id":1375,"uris":["http://zotero.org/users/6698527/items/NHSJRZE8"],"itemData":{"id":1375,"type":"article-journal","container-title":"Ecosystems","DOI":"10.1007/s10021-001-0083-3","ISSN":"1432-9840","issue":"4","journalAbbreviation":"Ecosystems","language":"en","page":"399-417","source":"DOI.org (Crossref)","title":"Pacific Salmon, Nutrients, and the Dynamics of Freshwater and Riparian Ecosystems","volume":"5","author":[{"family":"Naiman","given":"Robert J."},{"family":"Bilby","given":"Robert E."},{"family":"Schindler","given":"Daniel E."},{"family":"Helfield","given":"James M."}],"issued":{"date-parts":[["2002",6]]}}}],"schema":"https://github.com/citation-style-language/schema/raw/master/csl-citation.json"} </w:instrText>
      </w:r>
      <w:r w:rsidR="00277F7F" w:rsidRPr="003275AE">
        <w:rPr>
          <w:rFonts w:ascii="Times New Roman" w:hAnsi="Times New Roman" w:cs="Times New Roman"/>
          <w:sz w:val="24"/>
          <w:szCs w:val="24"/>
        </w:rPr>
        <w:fldChar w:fldCharType="separate"/>
      </w:r>
      <w:r w:rsidR="00277F7F" w:rsidRPr="003275AE">
        <w:rPr>
          <w:rFonts w:ascii="Times New Roman" w:hAnsi="Times New Roman" w:cs="Times New Roman"/>
          <w:noProof/>
          <w:sz w:val="24"/>
          <w:szCs w:val="24"/>
        </w:rPr>
        <w:t>(Naiman et al. 2002)</w:t>
      </w:r>
      <w:r w:rsidR="00277F7F" w:rsidRPr="003275AE">
        <w:rPr>
          <w:rFonts w:ascii="Times New Roman" w:hAnsi="Times New Roman" w:cs="Times New Roman"/>
          <w:sz w:val="24"/>
          <w:szCs w:val="24"/>
        </w:rPr>
        <w:fldChar w:fldCharType="end"/>
      </w:r>
      <w:r w:rsidR="00277F7F">
        <w:rPr>
          <w:rFonts w:ascii="Times New Roman" w:hAnsi="Times New Roman" w:cs="Times New Roman"/>
          <w:sz w:val="24"/>
          <w:szCs w:val="24"/>
        </w:rPr>
        <w:t>,</w:t>
      </w:r>
      <w:r w:rsidR="00357340">
        <w:rPr>
          <w:rFonts w:ascii="Times New Roman" w:hAnsi="Times New Roman" w:cs="Times New Roman"/>
          <w:iCs/>
          <w:color w:val="202122"/>
          <w:sz w:val="24"/>
          <w:szCs w:val="24"/>
        </w:rPr>
        <w:t xml:space="preserve"> and are integral</w:t>
      </w:r>
      <w:r w:rsidR="00CD2A72">
        <w:rPr>
          <w:rFonts w:ascii="Times New Roman" w:hAnsi="Times New Roman" w:cs="Times New Roman"/>
          <w:iCs/>
          <w:color w:val="202122"/>
          <w:sz w:val="24"/>
          <w:szCs w:val="24"/>
        </w:rPr>
        <w:t xml:space="preserve"> to the culture, livelihoods, and identity of the Pacific First Nations</w:t>
      </w:r>
      <w:r w:rsidR="00964E46">
        <w:rPr>
          <w:rFonts w:ascii="Times New Roman" w:hAnsi="Times New Roman" w:cs="Times New Roman"/>
          <w:iCs/>
          <w:color w:val="202122"/>
          <w:sz w:val="24"/>
          <w:szCs w:val="24"/>
        </w:rPr>
        <w:t>.</w:t>
      </w:r>
      <w:r w:rsidR="00276BD0">
        <w:rPr>
          <w:rFonts w:ascii="Times New Roman" w:hAnsi="Times New Roman" w:cs="Times New Roman"/>
          <w:iCs/>
          <w:color w:val="202122"/>
          <w:sz w:val="24"/>
          <w:szCs w:val="24"/>
        </w:rPr>
        <w:t xml:space="preserve"> </w:t>
      </w:r>
      <w:commentRangeEnd w:id="28"/>
      <w:r w:rsidR="009D415B">
        <w:rPr>
          <w:rStyle w:val="CommentReference"/>
        </w:rPr>
        <w:commentReference w:id="28"/>
      </w:r>
      <w:moveFromRangeStart w:id="37" w:author="Matt Cheng" w:date="2022-03-22T16:32:00Z" w:name="move98859172"/>
      <w:moveFrom w:id="38" w:author="Matt Cheng" w:date="2022-03-22T16:32:00Z">
        <w:del w:id="39" w:author="Matt Cheng" w:date="2022-03-22T16:43:00Z">
          <w:r w:rsidR="00256493" w:rsidRPr="000D14B3" w:rsidDel="009B1DCA">
            <w:rPr>
              <w:rFonts w:ascii="Times New Roman" w:hAnsi="Times New Roman" w:cs="Times New Roman"/>
              <w:sz w:val="24"/>
              <w:szCs w:val="24"/>
            </w:rPr>
            <w:delText>Pacific Salmon (</w:delText>
          </w:r>
          <w:r w:rsidR="00256493" w:rsidRPr="000D14B3" w:rsidDel="009B1DCA">
            <w:rPr>
              <w:rFonts w:ascii="Times New Roman" w:hAnsi="Times New Roman" w:cs="Times New Roman"/>
              <w:i/>
              <w:color w:val="202122"/>
              <w:sz w:val="24"/>
              <w:szCs w:val="24"/>
              <w:highlight w:val="white"/>
            </w:rPr>
            <w:delText xml:space="preserve">Oncorhynchus spp.) </w:delText>
          </w:r>
        </w:del>
      </w:moveFrom>
      <w:moveFromRangeEnd w:id="37"/>
      <w:del w:id="40" w:author="Matt Cheng" w:date="2022-03-22T16:43:00Z">
        <w:r w:rsidR="009A6069" w:rsidRPr="000D14B3" w:rsidDel="009B1DCA">
          <w:rPr>
            <w:rFonts w:ascii="Times New Roman" w:hAnsi="Times New Roman" w:cs="Times New Roman"/>
            <w:sz w:val="24"/>
            <w:szCs w:val="24"/>
          </w:rPr>
          <w:delText xml:space="preserve">are </w:delText>
        </w:r>
        <w:r w:rsidR="00256493" w:rsidRPr="000D14B3" w:rsidDel="009B1DCA">
          <w:rPr>
            <w:rFonts w:ascii="Times New Roman" w:hAnsi="Times New Roman" w:cs="Times New Roman"/>
            <w:sz w:val="24"/>
            <w:szCs w:val="24"/>
          </w:rPr>
          <w:delText>ecological</w:delText>
        </w:r>
        <w:r w:rsidR="009A6069" w:rsidRPr="000D14B3" w:rsidDel="009B1DCA">
          <w:rPr>
            <w:rFonts w:ascii="Times New Roman" w:hAnsi="Times New Roman" w:cs="Times New Roman"/>
            <w:sz w:val="24"/>
            <w:szCs w:val="24"/>
          </w:rPr>
          <w:delText>ly</w:delText>
        </w:r>
        <w:r w:rsidR="00256493" w:rsidRPr="000D14B3" w:rsidDel="009B1DCA">
          <w:rPr>
            <w:rFonts w:ascii="Times New Roman" w:hAnsi="Times New Roman" w:cs="Times New Roman"/>
            <w:sz w:val="24"/>
            <w:szCs w:val="24"/>
          </w:rPr>
          <w:delText>, economic</w:delText>
        </w:r>
        <w:r w:rsidR="009A6069" w:rsidRPr="000D14B3" w:rsidDel="009B1DCA">
          <w:rPr>
            <w:rFonts w:ascii="Times New Roman" w:hAnsi="Times New Roman" w:cs="Times New Roman"/>
            <w:sz w:val="24"/>
            <w:szCs w:val="24"/>
          </w:rPr>
          <w:delText>ally</w:delText>
        </w:r>
        <w:r w:rsidR="00256493" w:rsidRPr="000D14B3" w:rsidDel="009B1DCA">
          <w:rPr>
            <w:rFonts w:ascii="Times New Roman" w:hAnsi="Times New Roman" w:cs="Times New Roman"/>
            <w:sz w:val="24"/>
            <w:szCs w:val="24"/>
          </w:rPr>
          <w:delText>, and cultural</w:delText>
        </w:r>
        <w:r w:rsidR="009A6069" w:rsidRPr="000D14B3" w:rsidDel="009B1DCA">
          <w:rPr>
            <w:rFonts w:ascii="Times New Roman" w:hAnsi="Times New Roman" w:cs="Times New Roman"/>
            <w:sz w:val="24"/>
            <w:szCs w:val="24"/>
          </w:rPr>
          <w:delText>ly</w:delText>
        </w:r>
        <w:r w:rsidR="00256493" w:rsidRPr="000D14B3" w:rsidDel="009B1DCA">
          <w:rPr>
            <w:rFonts w:ascii="Times New Roman" w:hAnsi="Times New Roman" w:cs="Times New Roman"/>
            <w:sz w:val="24"/>
            <w:szCs w:val="24"/>
          </w:rPr>
          <w:delText xml:space="preserve"> </w:delText>
        </w:r>
        <w:r w:rsidR="00EB3D3E" w:rsidRPr="000D14B3" w:rsidDel="009B1DCA">
          <w:rPr>
            <w:rFonts w:ascii="Times New Roman" w:hAnsi="Times New Roman" w:cs="Times New Roman"/>
            <w:sz w:val="24"/>
            <w:szCs w:val="24"/>
          </w:rPr>
          <w:delText xml:space="preserve">important </w:delText>
        </w:r>
        <w:commentRangeStart w:id="41"/>
        <w:r w:rsidR="00844389" w:rsidRPr="000D14B3" w:rsidDel="009B1DCA">
          <w:rPr>
            <w:rFonts w:ascii="Times New Roman" w:hAnsi="Times New Roman" w:cs="Times New Roman"/>
            <w:sz w:val="24"/>
            <w:szCs w:val="24"/>
          </w:rPr>
          <w:fldChar w:fldCharType="begin"/>
        </w:r>
        <w:r w:rsidR="00B45D97" w:rsidRPr="000D14B3" w:rsidDel="009B1DCA">
          <w:rPr>
            <w:rFonts w:ascii="Times New Roman" w:hAnsi="Times New Roman" w:cs="Times New Roman"/>
            <w:sz w:val="24"/>
            <w:szCs w:val="24"/>
          </w:rPr>
          <w:delInstrText xml:space="preserve"> ADDIN ZOTERO_ITEM CSL_CITATION {"citationID":"AbAu6xvs","properties":{"formattedCitation":"(Oke et al. 2020)","plainCitation":"(Oke et al. 2020)","noteIndex":0},"citationItems":[{"id":585,"uris":["http://zotero.org/users/6698527/items/Z8NEZRD2"],"itemData":{"id":585,"type":"article-journal","abstract":"Abstract\n            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Commun","language":"en","page":"4155","source":"DOI.org (Crossref)","title":"Recent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P."}],"issued":{"date-parts":[["2020",12]]}}}],"schema":"https://github.com/citation-style-language/schema/raw/master/csl-citation.json"} </w:delInstrText>
        </w:r>
        <w:r w:rsidR="00844389" w:rsidRPr="000D14B3" w:rsidDel="009B1DCA">
          <w:rPr>
            <w:rFonts w:ascii="Times New Roman" w:hAnsi="Times New Roman" w:cs="Times New Roman"/>
            <w:sz w:val="24"/>
            <w:szCs w:val="24"/>
          </w:rPr>
          <w:fldChar w:fldCharType="separate"/>
        </w:r>
        <w:r w:rsidR="00844389" w:rsidRPr="000D14B3" w:rsidDel="009B1DCA">
          <w:rPr>
            <w:rFonts w:ascii="Times New Roman" w:hAnsi="Times New Roman" w:cs="Times New Roman"/>
            <w:noProof/>
            <w:sz w:val="24"/>
            <w:szCs w:val="24"/>
          </w:rPr>
          <w:delText>(Oke et al. 2020)</w:delText>
        </w:r>
        <w:r w:rsidR="00844389" w:rsidRPr="000D14B3" w:rsidDel="009B1DCA">
          <w:rPr>
            <w:rFonts w:ascii="Times New Roman" w:hAnsi="Times New Roman" w:cs="Times New Roman"/>
            <w:sz w:val="24"/>
            <w:szCs w:val="24"/>
          </w:rPr>
          <w:fldChar w:fldCharType="end"/>
        </w:r>
        <w:commentRangeEnd w:id="41"/>
        <w:r w:rsidR="00EB3D3E" w:rsidRPr="000D14B3" w:rsidDel="009B1DCA">
          <w:rPr>
            <w:rStyle w:val="CommentReference"/>
            <w:rFonts w:ascii="Times New Roman" w:hAnsi="Times New Roman" w:cs="Times New Roman"/>
            <w:sz w:val="24"/>
            <w:szCs w:val="24"/>
          </w:rPr>
          <w:commentReference w:id="41"/>
        </w:r>
        <w:r w:rsidR="00256493" w:rsidRPr="000D14B3" w:rsidDel="009B1DCA">
          <w:rPr>
            <w:rFonts w:ascii="Times New Roman" w:hAnsi="Times New Roman" w:cs="Times New Roman"/>
            <w:sz w:val="24"/>
            <w:szCs w:val="24"/>
          </w:rPr>
          <w:delText>.</w:delText>
        </w:r>
      </w:del>
      <w:del w:id="42" w:author="Matt Cheng" w:date="2022-03-22T16:45:00Z">
        <w:r w:rsidR="00256493" w:rsidRPr="000D14B3" w:rsidDel="00F26672">
          <w:rPr>
            <w:rFonts w:ascii="Times New Roman" w:hAnsi="Times New Roman" w:cs="Times New Roman"/>
            <w:sz w:val="24"/>
            <w:szCs w:val="24"/>
          </w:rPr>
          <w:delText xml:space="preserve"> </w:delText>
        </w:r>
      </w:del>
      <w:del w:id="43" w:author="Matt Cheng" w:date="2022-03-22T16:49:00Z">
        <w:r w:rsidR="00256493" w:rsidRPr="000D14B3" w:rsidDel="005F6FA9">
          <w:rPr>
            <w:rFonts w:ascii="Times New Roman" w:hAnsi="Times New Roman" w:cs="Times New Roman"/>
            <w:sz w:val="24"/>
            <w:szCs w:val="24"/>
            <w:rPrChange w:id="44" w:author="Matt Cheng" w:date="2022-03-22T16:44:00Z">
              <w:rPr>
                <w:rFonts w:ascii="Times New Roman" w:eastAsia="Times New Roman" w:hAnsi="Times New Roman" w:cs="Times New Roman"/>
                <w:sz w:val="24"/>
                <w:szCs w:val="24"/>
                <w:lang w:val="en-US"/>
              </w:rPr>
            </w:rPrChange>
          </w:rPr>
          <w:delText>As</w:delText>
        </w:r>
      </w:del>
      <w:ins w:id="45" w:author="Matt Cheng" w:date="2022-03-22T16:52:00Z">
        <w:r w:rsidR="007F7941" w:rsidRPr="000D14B3">
          <w:rPr>
            <w:rFonts w:ascii="Times New Roman" w:hAnsi="Times New Roman" w:cs="Times New Roman"/>
            <w:sz w:val="24"/>
            <w:szCs w:val="24"/>
          </w:rPr>
          <w:t>Juvenile</w:t>
        </w:r>
      </w:ins>
      <w:del w:id="46" w:author="Matt Cheng" w:date="2022-03-22T16:51:00Z">
        <w:r w:rsidR="00256493" w:rsidRPr="000D14B3" w:rsidDel="006F4FE1">
          <w:rPr>
            <w:rFonts w:ascii="Times New Roman" w:hAnsi="Times New Roman" w:cs="Times New Roman"/>
            <w:sz w:val="24"/>
            <w:szCs w:val="24"/>
            <w:rPrChange w:id="47" w:author="Matt Cheng" w:date="2022-03-22T16:44:00Z">
              <w:rPr>
                <w:rFonts w:ascii="Times New Roman" w:eastAsia="Times New Roman" w:hAnsi="Times New Roman" w:cs="Times New Roman"/>
                <w:sz w:val="24"/>
                <w:szCs w:val="24"/>
                <w:lang w:val="en-US"/>
              </w:rPr>
            </w:rPrChange>
          </w:rPr>
          <w:delText xml:space="preserve"> </w:delText>
        </w:r>
      </w:del>
      <w:del w:id="48" w:author="Matt Cheng" w:date="2022-03-22T16:52:00Z">
        <w:r w:rsidR="00256493" w:rsidRPr="000D14B3" w:rsidDel="007F7941">
          <w:rPr>
            <w:rFonts w:ascii="Times New Roman" w:hAnsi="Times New Roman" w:cs="Times New Roman"/>
            <w:sz w:val="24"/>
            <w:szCs w:val="24"/>
            <w:rPrChange w:id="49" w:author="Matt Cheng" w:date="2022-03-22T16:44:00Z">
              <w:rPr>
                <w:rFonts w:ascii="Times New Roman" w:eastAsia="Times New Roman" w:hAnsi="Times New Roman" w:cs="Times New Roman"/>
                <w:sz w:val="24"/>
                <w:szCs w:val="24"/>
                <w:lang w:val="en-US"/>
              </w:rPr>
            </w:rPrChange>
          </w:rPr>
          <w:delText>juvenile</w:delText>
        </w:r>
      </w:del>
      <w:r w:rsidR="00256493" w:rsidRPr="000D14B3">
        <w:rPr>
          <w:rFonts w:ascii="Times New Roman" w:hAnsi="Times New Roman" w:cs="Times New Roman"/>
          <w:sz w:val="24"/>
          <w:szCs w:val="24"/>
          <w:rPrChange w:id="50" w:author="Matt Cheng" w:date="2022-03-22T16:44:00Z">
            <w:rPr>
              <w:rFonts w:ascii="Times New Roman" w:eastAsia="Times New Roman" w:hAnsi="Times New Roman" w:cs="Times New Roman"/>
              <w:sz w:val="24"/>
              <w:szCs w:val="24"/>
              <w:lang w:val="en-US"/>
            </w:rPr>
          </w:rPrChange>
        </w:rPr>
        <w:t xml:space="preserve"> salmon begin their downstream migration into the open ocean, </w:t>
      </w:r>
      <w:del w:id="51" w:author="Matt Cheng" w:date="2022-03-22T16:52:00Z">
        <w:r w:rsidR="00256493" w:rsidRPr="000D14B3" w:rsidDel="0063036C">
          <w:rPr>
            <w:rFonts w:ascii="Times New Roman" w:hAnsi="Times New Roman" w:cs="Times New Roman"/>
            <w:sz w:val="24"/>
            <w:szCs w:val="24"/>
            <w:rPrChange w:id="52" w:author="Matt Cheng" w:date="2022-03-22T16:44:00Z">
              <w:rPr>
                <w:rFonts w:ascii="Times New Roman" w:eastAsia="Times New Roman" w:hAnsi="Times New Roman" w:cs="Times New Roman"/>
                <w:sz w:val="24"/>
                <w:szCs w:val="24"/>
                <w:lang w:val="en-US"/>
              </w:rPr>
            </w:rPrChange>
          </w:rPr>
          <w:delText xml:space="preserve">they </w:delText>
        </w:r>
      </w:del>
      <w:ins w:id="53" w:author="Matt Cheng" w:date="2022-03-22T16:52:00Z">
        <w:r w:rsidR="0063036C" w:rsidRPr="000D14B3">
          <w:rPr>
            <w:rFonts w:ascii="Times New Roman" w:hAnsi="Times New Roman" w:cs="Times New Roman"/>
            <w:sz w:val="24"/>
            <w:szCs w:val="24"/>
          </w:rPr>
          <w:t>and</w:t>
        </w:r>
        <w:r w:rsidR="0063036C" w:rsidRPr="000D14B3">
          <w:rPr>
            <w:rFonts w:ascii="Times New Roman" w:hAnsi="Times New Roman" w:cs="Times New Roman"/>
            <w:sz w:val="24"/>
            <w:szCs w:val="24"/>
            <w:rPrChange w:id="54" w:author="Matt Cheng" w:date="2022-03-22T16:44:00Z">
              <w:rPr>
                <w:rFonts w:ascii="Times New Roman" w:eastAsia="Times New Roman" w:hAnsi="Times New Roman" w:cs="Times New Roman"/>
                <w:sz w:val="24"/>
                <w:szCs w:val="24"/>
                <w:lang w:val="en-US"/>
              </w:rPr>
            </w:rPrChange>
          </w:rPr>
          <w:t xml:space="preserve"> </w:t>
        </w:r>
      </w:ins>
      <w:r w:rsidR="00256493" w:rsidRPr="000D14B3">
        <w:rPr>
          <w:rFonts w:ascii="Times New Roman" w:hAnsi="Times New Roman" w:cs="Times New Roman"/>
          <w:sz w:val="24"/>
          <w:szCs w:val="24"/>
          <w:rPrChange w:id="55" w:author="Matt Cheng" w:date="2022-03-22T16:44:00Z">
            <w:rPr>
              <w:rFonts w:ascii="Times New Roman" w:eastAsia="Times New Roman" w:hAnsi="Times New Roman" w:cs="Times New Roman"/>
              <w:sz w:val="24"/>
              <w:szCs w:val="24"/>
              <w:lang w:val="en-US"/>
            </w:rPr>
          </w:rPrChange>
        </w:rPr>
        <w:t xml:space="preserve">undergo a suite of </w:t>
      </w:r>
      <w:r w:rsidR="00114678" w:rsidRPr="000D14B3">
        <w:rPr>
          <w:rFonts w:ascii="Times New Roman" w:hAnsi="Times New Roman" w:cs="Times New Roman"/>
          <w:sz w:val="24"/>
          <w:szCs w:val="24"/>
          <w:rPrChange w:id="56" w:author="Matt Cheng" w:date="2022-03-22T16:44:00Z">
            <w:rPr>
              <w:rFonts w:ascii="Times New Roman" w:eastAsia="Times New Roman" w:hAnsi="Times New Roman" w:cs="Times New Roman"/>
              <w:sz w:val="24"/>
              <w:szCs w:val="24"/>
              <w:lang w:val="en-US"/>
            </w:rPr>
          </w:rPrChange>
        </w:rPr>
        <w:t xml:space="preserve">behavioral and physiological changes </w:t>
      </w:r>
      <w:r w:rsidR="00362A11" w:rsidRPr="000D14B3">
        <w:rPr>
          <w:rFonts w:ascii="Times New Roman" w:hAnsi="Times New Roman" w:cs="Times New Roman"/>
          <w:sz w:val="24"/>
          <w:szCs w:val="24"/>
          <w:rPrChange w:id="57" w:author="Matt Cheng" w:date="2022-03-22T16:44:00Z">
            <w:rPr>
              <w:rFonts w:ascii="Times New Roman" w:eastAsia="Times New Roman" w:hAnsi="Times New Roman" w:cs="Times New Roman"/>
              <w:sz w:val="24"/>
              <w:szCs w:val="24"/>
              <w:lang w:val="en-US"/>
            </w:rPr>
          </w:rPrChange>
        </w:rPr>
        <w:t xml:space="preserve">(aka </w:t>
      </w:r>
      <w:proofErr w:type="spellStart"/>
      <w:r w:rsidR="00114678" w:rsidRPr="000D14B3">
        <w:rPr>
          <w:rFonts w:ascii="Times New Roman" w:hAnsi="Times New Roman" w:cs="Times New Roman"/>
          <w:sz w:val="24"/>
          <w:szCs w:val="24"/>
          <w:rPrChange w:id="58" w:author="Matt Cheng" w:date="2022-03-22T16:44:00Z">
            <w:rPr>
              <w:rFonts w:ascii="Times New Roman" w:eastAsia="Times New Roman" w:hAnsi="Times New Roman" w:cs="Times New Roman"/>
              <w:sz w:val="24"/>
              <w:szCs w:val="24"/>
              <w:lang w:val="en-US"/>
            </w:rPr>
          </w:rPrChange>
        </w:rPr>
        <w:t>smoltification</w:t>
      </w:r>
      <w:proofErr w:type="spellEnd"/>
      <w:r w:rsidR="00362A11" w:rsidRPr="000D14B3">
        <w:rPr>
          <w:rFonts w:ascii="Times New Roman" w:hAnsi="Times New Roman" w:cs="Times New Roman"/>
          <w:sz w:val="24"/>
          <w:szCs w:val="24"/>
          <w:rPrChange w:id="59" w:author="Matt Cheng" w:date="2022-03-22T16:44:00Z">
            <w:rPr>
              <w:rFonts w:ascii="Times New Roman" w:eastAsia="Times New Roman" w:hAnsi="Times New Roman" w:cs="Times New Roman"/>
              <w:sz w:val="24"/>
              <w:szCs w:val="24"/>
              <w:lang w:val="en-US"/>
            </w:rPr>
          </w:rPrChange>
        </w:rPr>
        <w:t>)</w:t>
      </w:r>
      <w:r w:rsidR="00114678" w:rsidRPr="000D14B3">
        <w:rPr>
          <w:rFonts w:ascii="Times New Roman" w:hAnsi="Times New Roman" w:cs="Times New Roman"/>
          <w:sz w:val="24"/>
          <w:szCs w:val="24"/>
          <w:rPrChange w:id="60" w:author="Matt Cheng" w:date="2022-03-22T16:44:00Z">
            <w:rPr>
              <w:rFonts w:ascii="Times New Roman" w:eastAsia="Times New Roman" w:hAnsi="Times New Roman" w:cs="Times New Roman"/>
              <w:sz w:val="24"/>
              <w:szCs w:val="24"/>
              <w:lang w:val="en-US"/>
            </w:rPr>
          </w:rPrChange>
        </w:rPr>
        <w:t xml:space="preserve"> in order to </w:t>
      </w:r>
      <w:r w:rsidR="00362A11" w:rsidRPr="000D14B3">
        <w:rPr>
          <w:rFonts w:ascii="Times New Roman" w:hAnsi="Times New Roman" w:cs="Times New Roman"/>
          <w:sz w:val="24"/>
          <w:szCs w:val="24"/>
          <w:rPrChange w:id="61" w:author="Matt Cheng" w:date="2022-03-22T16:44:00Z">
            <w:rPr>
              <w:rFonts w:ascii="Times New Roman" w:eastAsia="Times New Roman" w:hAnsi="Times New Roman" w:cs="Times New Roman"/>
              <w:sz w:val="24"/>
              <w:szCs w:val="24"/>
              <w:lang w:val="en-US"/>
            </w:rPr>
          </w:rPrChange>
        </w:rPr>
        <w:t>cope with</w:t>
      </w:r>
      <w:r w:rsidR="00114678" w:rsidRPr="000D14B3">
        <w:rPr>
          <w:rFonts w:ascii="Times New Roman" w:hAnsi="Times New Roman" w:cs="Times New Roman"/>
          <w:sz w:val="24"/>
          <w:szCs w:val="24"/>
          <w:rPrChange w:id="62" w:author="Matt Cheng" w:date="2022-03-22T16:44:00Z">
            <w:rPr>
              <w:rFonts w:ascii="Times New Roman" w:eastAsia="Times New Roman" w:hAnsi="Times New Roman" w:cs="Times New Roman"/>
              <w:sz w:val="24"/>
              <w:szCs w:val="24"/>
              <w:lang w:val="en-US"/>
            </w:rPr>
          </w:rPrChange>
        </w:rPr>
        <w:t xml:space="preserve"> higher salinity environments</w:t>
      </w:r>
      <w:r w:rsidR="00795E38" w:rsidRPr="000D14B3">
        <w:rPr>
          <w:rFonts w:ascii="Times New Roman" w:hAnsi="Times New Roman" w:cs="Times New Roman"/>
          <w:sz w:val="24"/>
          <w:szCs w:val="24"/>
          <w:rPrChange w:id="63" w:author="Matt Cheng" w:date="2022-03-22T16:44:00Z">
            <w:rPr>
              <w:rFonts w:ascii="Times New Roman" w:eastAsia="Times New Roman" w:hAnsi="Times New Roman" w:cs="Times New Roman"/>
              <w:sz w:val="24"/>
              <w:szCs w:val="24"/>
              <w:lang w:val="en-US"/>
            </w:rPr>
          </w:rPrChange>
        </w:rPr>
        <w:t xml:space="preserve"> </w:t>
      </w:r>
      <w:r w:rsidR="00795E38" w:rsidRPr="000D14B3">
        <w:rPr>
          <w:rFonts w:ascii="Times New Roman" w:hAnsi="Times New Roman" w:cs="Times New Roman"/>
          <w:sz w:val="24"/>
          <w:szCs w:val="24"/>
          <w:rPrChange w:id="64" w:author="Matt Cheng" w:date="2022-03-22T16:44:00Z">
            <w:rPr>
              <w:rFonts w:ascii="Times New Roman" w:eastAsia="Times New Roman" w:hAnsi="Times New Roman" w:cs="Times New Roman"/>
              <w:sz w:val="24"/>
              <w:szCs w:val="24"/>
              <w:lang w:val="en-US"/>
            </w:rPr>
          </w:rPrChange>
        </w:rPr>
        <w:fldChar w:fldCharType="begin"/>
      </w:r>
      <w:r w:rsidR="00B45D97" w:rsidRPr="000D14B3">
        <w:rPr>
          <w:rFonts w:ascii="Times New Roman" w:hAnsi="Times New Roman" w:cs="Times New Roman"/>
          <w:sz w:val="24"/>
          <w:szCs w:val="24"/>
          <w:rPrChange w:id="65" w:author="Matt Cheng" w:date="2022-03-22T16:44:00Z">
            <w:rPr>
              <w:rFonts w:ascii="Times New Roman" w:eastAsia="Times New Roman" w:hAnsi="Times New Roman" w:cs="Times New Roman"/>
              <w:sz w:val="24"/>
              <w:szCs w:val="24"/>
              <w:lang w:val="en-US"/>
            </w:rPr>
          </w:rPrChange>
        </w:rPr>
        <w:instrText xml:space="preserve"> ADDIN ZOTERO_ITEM CSL_CITATION {"citationID":"jbutnru0","properties":{"formattedCitation":"(Young et al. 1989)","plainCitation":"(Young et al. 1989)","noteIndex":0},"citationItems":[{"id":94,"uris":["http://zotero.org/users/6698527/items/243UE77H"],"itemData":{"id":94,"type":"article-journal","container-title":"General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795E38" w:rsidRPr="000D14B3">
        <w:rPr>
          <w:rFonts w:ascii="Times New Roman" w:hAnsi="Times New Roman" w:cs="Times New Roman"/>
          <w:sz w:val="24"/>
          <w:szCs w:val="24"/>
          <w:rPrChange w:id="66" w:author="Matt Cheng" w:date="2022-03-22T16:44:00Z">
            <w:rPr>
              <w:rFonts w:ascii="Times New Roman" w:eastAsia="Times New Roman" w:hAnsi="Times New Roman" w:cs="Times New Roman"/>
              <w:sz w:val="24"/>
              <w:szCs w:val="24"/>
              <w:lang w:val="en-US"/>
            </w:rPr>
          </w:rPrChange>
        </w:rPr>
        <w:fldChar w:fldCharType="separate"/>
      </w:r>
      <w:r w:rsidR="00D119AF" w:rsidRPr="000D14B3">
        <w:rPr>
          <w:rFonts w:ascii="Times New Roman" w:hAnsi="Times New Roman" w:cs="Times New Roman"/>
          <w:noProof/>
          <w:sz w:val="24"/>
          <w:szCs w:val="24"/>
          <w:rPrChange w:id="67" w:author="Matt Cheng" w:date="2022-03-22T16:44:00Z">
            <w:rPr>
              <w:rFonts w:ascii="Times New Roman" w:eastAsia="Times New Roman" w:hAnsi="Times New Roman" w:cs="Times New Roman"/>
              <w:noProof/>
              <w:sz w:val="24"/>
              <w:szCs w:val="24"/>
              <w:lang w:val="en-US"/>
            </w:rPr>
          </w:rPrChange>
        </w:rPr>
        <w:t>(Young et al. 1989)</w:t>
      </w:r>
      <w:r w:rsidR="00795E38" w:rsidRPr="000D14B3">
        <w:rPr>
          <w:rFonts w:ascii="Times New Roman" w:hAnsi="Times New Roman" w:cs="Times New Roman"/>
          <w:sz w:val="24"/>
          <w:szCs w:val="24"/>
          <w:rPrChange w:id="68" w:author="Matt Cheng" w:date="2022-03-22T16:44:00Z">
            <w:rPr>
              <w:rFonts w:ascii="Times New Roman" w:eastAsia="Times New Roman" w:hAnsi="Times New Roman" w:cs="Times New Roman"/>
              <w:sz w:val="24"/>
              <w:szCs w:val="24"/>
              <w:lang w:val="en-US"/>
            </w:rPr>
          </w:rPrChange>
        </w:rPr>
        <w:fldChar w:fldCharType="end"/>
      </w:r>
      <w:r w:rsidR="00114678" w:rsidRPr="000D14B3">
        <w:rPr>
          <w:rFonts w:ascii="Times New Roman" w:hAnsi="Times New Roman" w:cs="Times New Roman"/>
          <w:sz w:val="24"/>
          <w:szCs w:val="24"/>
          <w:rPrChange w:id="69" w:author="Matt Cheng" w:date="2022-03-22T16:44:00Z">
            <w:rPr>
              <w:rFonts w:ascii="Times New Roman" w:eastAsia="Times New Roman" w:hAnsi="Times New Roman" w:cs="Times New Roman"/>
              <w:sz w:val="24"/>
              <w:szCs w:val="24"/>
              <w:lang w:val="en-US"/>
            </w:rPr>
          </w:rPrChange>
        </w:rPr>
        <w:t>.</w:t>
      </w:r>
      <w:r w:rsidR="002205A8" w:rsidRPr="000D14B3">
        <w:rPr>
          <w:rFonts w:ascii="Times New Roman" w:hAnsi="Times New Roman" w:cs="Times New Roman"/>
          <w:sz w:val="24"/>
          <w:szCs w:val="24"/>
          <w:rPrChange w:id="70" w:author="Matt Cheng" w:date="2022-03-22T16:44:00Z">
            <w:rPr>
              <w:rFonts w:ascii="Times New Roman" w:eastAsia="Times New Roman" w:hAnsi="Times New Roman" w:cs="Times New Roman"/>
              <w:sz w:val="24"/>
              <w:szCs w:val="24"/>
              <w:lang w:val="en-US"/>
            </w:rPr>
          </w:rPrChange>
        </w:rPr>
        <w:t xml:space="preserve"> </w:t>
      </w:r>
      <w:r w:rsidR="00740254" w:rsidRPr="000D14B3">
        <w:rPr>
          <w:rFonts w:ascii="Times New Roman" w:hAnsi="Times New Roman" w:cs="Times New Roman"/>
          <w:sz w:val="24"/>
          <w:szCs w:val="24"/>
          <w:rPrChange w:id="71" w:author="Matt Cheng" w:date="2022-03-22T16:44:00Z">
            <w:rPr>
              <w:rFonts w:ascii="Times New Roman" w:eastAsia="Times New Roman" w:hAnsi="Times New Roman" w:cs="Times New Roman"/>
              <w:sz w:val="24"/>
              <w:szCs w:val="24"/>
              <w:lang w:val="en-US"/>
            </w:rPr>
          </w:rPrChange>
        </w:rPr>
        <w:t xml:space="preserve">As smolts begin their downstream migration, they </w:t>
      </w:r>
      <w:r w:rsidR="00740254" w:rsidRPr="000D14B3">
        <w:rPr>
          <w:rFonts w:ascii="Times New Roman" w:hAnsi="Times New Roman" w:cs="Times New Roman"/>
          <w:color w:val="202122"/>
          <w:sz w:val="24"/>
          <w:szCs w:val="24"/>
          <w:highlight w:val="white"/>
          <w:rPrChange w:id="72" w:author="Matt Cheng" w:date="2022-03-22T16:44:00Z">
            <w:rPr>
              <w:rFonts w:ascii="Times New Roman" w:eastAsia="Times New Roman" w:hAnsi="Times New Roman" w:cs="Times New Roman"/>
              <w:color w:val="202122"/>
              <w:sz w:val="24"/>
              <w:szCs w:val="24"/>
              <w:highlight w:val="white"/>
              <w:lang w:val="en-US"/>
            </w:rPr>
          </w:rPrChange>
        </w:rPr>
        <w:t>face predation from piscivorous fishes</w:t>
      </w:r>
      <w:r w:rsidR="00362A11" w:rsidRPr="000D14B3">
        <w:rPr>
          <w:rFonts w:ascii="Times New Roman" w:hAnsi="Times New Roman" w:cs="Times New Roman"/>
          <w:color w:val="202122"/>
          <w:sz w:val="24"/>
          <w:szCs w:val="24"/>
          <w:highlight w:val="white"/>
          <w:rPrChange w:id="73" w:author="Matt Cheng" w:date="2022-03-22T16:44:00Z">
            <w:rPr>
              <w:rFonts w:ascii="Times New Roman" w:eastAsia="Times New Roman" w:hAnsi="Times New Roman" w:cs="Times New Roman"/>
              <w:color w:val="202122"/>
              <w:sz w:val="24"/>
              <w:szCs w:val="24"/>
              <w:highlight w:val="white"/>
              <w:lang w:val="en-US"/>
            </w:rPr>
          </w:rPrChange>
        </w:rPr>
        <w:t xml:space="preserve">, </w:t>
      </w:r>
      <w:ins w:id="74" w:author="Matt Cheng" w:date="2022-03-21T08:37:00Z">
        <w:r w:rsidR="00DC7B19" w:rsidRPr="000D14B3">
          <w:rPr>
            <w:rFonts w:ascii="Times New Roman" w:hAnsi="Times New Roman" w:cs="Times New Roman"/>
            <w:color w:val="202122"/>
            <w:sz w:val="24"/>
            <w:szCs w:val="24"/>
            <w:highlight w:val="white"/>
            <w:rPrChange w:id="75" w:author="Matt Cheng" w:date="2022-03-22T16:44:00Z">
              <w:rPr>
                <w:rFonts w:ascii="Times New Roman" w:eastAsia="Times New Roman" w:hAnsi="Times New Roman" w:cs="Times New Roman"/>
                <w:color w:val="202122"/>
                <w:sz w:val="24"/>
                <w:szCs w:val="24"/>
                <w:highlight w:val="white"/>
                <w:lang w:val="en-US"/>
              </w:rPr>
            </w:rPrChange>
          </w:rPr>
          <w:t xml:space="preserve">birds including </w:t>
        </w:r>
      </w:ins>
      <w:ins w:id="76" w:author="Matt Cheng" w:date="2022-03-21T08:38:00Z">
        <w:r w:rsidR="00DC7B19" w:rsidRPr="000D14B3">
          <w:rPr>
            <w:rFonts w:ascii="Times New Roman" w:hAnsi="Times New Roman" w:cs="Times New Roman"/>
            <w:color w:val="202122"/>
            <w:sz w:val="24"/>
            <w:szCs w:val="24"/>
            <w:highlight w:val="white"/>
            <w:rPrChange w:id="77" w:author="Matt Cheng" w:date="2022-03-22T16:44:00Z">
              <w:rPr>
                <w:rFonts w:ascii="Times New Roman" w:eastAsia="Times New Roman" w:hAnsi="Times New Roman" w:cs="Times New Roman"/>
                <w:color w:val="202122"/>
                <w:sz w:val="24"/>
                <w:szCs w:val="24"/>
                <w:highlight w:val="white"/>
                <w:lang w:val="en-US"/>
              </w:rPr>
            </w:rPrChange>
          </w:rPr>
          <w:t xml:space="preserve">Western Gulls </w:t>
        </w:r>
      </w:ins>
      <w:commentRangeStart w:id="78"/>
      <w:del w:id="79" w:author="Matt Cheng" w:date="2022-03-21T08:37:00Z">
        <w:r w:rsidR="00362A11" w:rsidRPr="000D14B3" w:rsidDel="00DC7B19">
          <w:rPr>
            <w:rFonts w:ascii="Times New Roman" w:hAnsi="Times New Roman" w:cs="Times New Roman"/>
            <w:color w:val="202122"/>
            <w:sz w:val="24"/>
            <w:szCs w:val="24"/>
            <w:highlight w:val="white"/>
            <w:rPrChange w:id="80" w:author="Matt Cheng" w:date="2022-03-22T16:44:00Z">
              <w:rPr>
                <w:rFonts w:ascii="Times New Roman" w:eastAsia="Times New Roman" w:hAnsi="Times New Roman" w:cs="Times New Roman"/>
                <w:color w:val="202122"/>
                <w:sz w:val="24"/>
                <w:szCs w:val="24"/>
                <w:highlight w:val="white"/>
                <w:lang w:val="en-US"/>
              </w:rPr>
            </w:rPrChange>
          </w:rPr>
          <w:delText>birds</w:delText>
        </w:r>
      </w:del>
      <w:ins w:id="81" w:author="Matt Cheng" w:date="2022-03-21T08:36:00Z">
        <w:r w:rsidR="00222445" w:rsidRPr="000D14B3">
          <w:rPr>
            <w:rFonts w:ascii="Times New Roman" w:hAnsi="Times New Roman" w:cs="Times New Roman"/>
            <w:color w:val="202122"/>
            <w:sz w:val="24"/>
            <w:szCs w:val="24"/>
            <w:highlight w:val="white"/>
            <w:rPrChange w:id="82" w:author="Matt Cheng" w:date="2022-03-22T16:44:00Z">
              <w:rPr>
                <w:rFonts w:ascii="Times New Roman" w:eastAsia="Times New Roman" w:hAnsi="Times New Roman" w:cs="Times New Roman"/>
                <w:color w:val="202122"/>
                <w:sz w:val="24"/>
                <w:szCs w:val="24"/>
                <w:highlight w:val="white"/>
                <w:lang w:val="en-US"/>
              </w:rPr>
            </w:rPrChange>
          </w:rPr>
          <w:t>(</w:t>
        </w:r>
        <w:r w:rsidR="006D3898" w:rsidRPr="000D14B3">
          <w:rPr>
            <w:rFonts w:ascii="Times New Roman" w:hAnsi="Times New Roman" w:cs="Times New Roman"/>
            <w:i/>
            <w:iCs/>
            <w:color w:val="202122"/>
            <w:sz w:val="24"/>
            <w:szCs w:val="24"/>
            <w:highlight w:val="white"/>
            <w:rPrChange w:id="83" w:author="Matt Cheng" w:date="2022-03-22T16:44:00Z">
              <w:rPr>
                <w:rFonts w:ascii="Times New Roman" w:eastAsia="Times New Roman" w:hAnsi="Times New Roman" w:cs="Times New Roman"/>
                <w:i/>
                <w:iCs/>
                <w:color w:val="202122"/>
                <w:sz w:val="24"/>
                <w:szCs w:val="24"/>
                <w:highlight w:val="white"/>
                <w:lang w:val="en-US"/>
              </w:rPr>
            </w:rPrChange>
          </w:rPr>
          <w:t>Larus occidentalis</w:t>
        </w:r>
      </w:ins>
      <w:ins w:id="84" w:author="Matt Cheng" w:date="2022-03-21T08:41:00Z">
        <w:r w:rsidR="00EB7BFF" w:rsidRPr="000D14B3">
          <w:rPr>
            <w:rFonts w:ascii="Times New Roman" w:hAnsi="Times New Roman" w:cs="Times New Roman"/>
            <w:color w:val="202122"/>
            <w:sz w:val="24"/>
            <w:szCs w:val="24"/>
            <w:highlight w:val="white"/>
            <w:rPrChange w:id="85" w:author="Matt Cheng" w:date="2022-03-22T16:44:00Z">
              <w:rPr>
                <w:rFonts w:ascii="Times New Roman" w:eastAsia="Times New Roman" w:hAnsi="Times New Roman" w:cs="Times New Roman"/>
                <w:color w:val="202122"/>
                <w:sz w:val="24"/>
                <w:szCs w:val="24"/>
                <w:highlight w:val="white"/>
                <w:lang w:val="en-US"/>
              </w:rPr>
            </w:rPrChange>
          </w:rPr>
          <w:t xml:space="preserve">) </w:t>
        </w:r>
      </w:ins>
      <w:ins w:id="86" w:author="Matt Cheng" w:date="2022-03-22T16:52:00Z">
        <w:r w:rsidR="00CB2878" w:rsidRPr="000D14B3">
          <w:rPr>
            <w:rFonts w:ascii="Times New Roman" w:hAnsi="Times New Roman" w:cs="Times New Roman"/>
            <w:color w:val="202122"/>
            <w:sz w:val="24"/>
            <w:szCs w:val="24"/>
            <w:highlight w:val="white"/>
          </w:rPr>
          <w:t xml:space="preserve">and </w:t>
        </w:r>
      </w:ins>
      <w:ins w:id="87" w:author="Matt Cheng" w:date="2022-03-21T08:41:00Z">
        <w:r w:rsidR="00EB7BFF" w:rsidRPr="000D14B3">
          <w:rPr>
            <w:rFonts w:ascii="Times New Roman" w:hAnsi="Times New Roman" w:cs="Times New Roman"/>
            <w:color w:val="202122"/>
            <w:sz w:val="24"/>
            <w:szCs w:val="24"/>
            <w:highlight w:val="white"/>
            <w:rPrChange w:id="88" w:author="Matt Cheng" w:date="2022-03-22T16:44:00Z">
              <w:rPr>
                <w:rFonts w:ascii="Times New Roman" w:eastAsia="Times New Roman" w:hAnsi="Times New Roman" w:cs="Times New Roman"/>
                <w:color w:val="202122"/>
                <w:sz w:val="24"/>
                <w:szCs w:val="24"/>
                <w:highlight w:val="white"/>
                <w:lang w:val="en-US"/>
              </w:rPr>
            </w:rPrChange>
          </w:rPr>
          <w:t>cormorants (</w:t>
        </w:r>
        <w:r w:rsidR="00EB7BFF" w:rsidRPr="000D14B3">
          <w:rPr>
            <w:rFonts w:ascii="Times New Roman" w:hAnsi="Times New Roman" w:cs="Times New Roman"/>
            <w:i/>
            <w:iCs/>
            <w:color w:val="202122"/>
            <w:sz w:val="24"/>
            <w:szCs w:val="24"/>
            <w:highlight w:val="white"/>
            <w:rPrChange w:id="89" w:author="Matt Cheng" w:date="2022-03-22T16:44:00Z">
              <w:rPr>
                <w:rFonts w:ascii="Times New Roman" w:eastAsia="Times New Roman" w:hAnsi="Times New Roman" w:cs="Times New Roman"/>
                <w:i/>
                <w:iCs/>
                <w:color w:val="202122"/>
                <w:sz w:val="24"/>
                <w:szCs w:val="24"/>
                <w:highlight w:val="white"/>
                <w:lang w:val="en-US"/>
              </w:rPr>
            </w:rPrChange>
          </w:rPr>
          <w:t>Phalacrocorax carbo</w:t>
        </w:r>
        <w:r w:rsidR="00EB7BFF" w:rsidRPr="000D14B3">
          <w:rPr>
            <w:rFonts w:ascii="Times New Roman" w:hAnsi="Times New Roman" w:cs="Times New Roman"/>
            <w:color w:val="202122"/>
            <w:sz w:val="24"/>
            <w:szCs w:val="24"/>
            <w:highlight w:val="white"/>
            <w:rPrChange w:id="90" w:author="Matt Cheng" w:date="2022-03-22T16:44:00Z">
              <w:rPr>
                <w:rFonts w:ascii="Times New Roman" w:eastAsia="Times New Roman" w:hAnsi="Times New Roman" w:cs="Times New Roman"/>
                <w:color w:val="202122"/>
                <w:sz w:val="24"/>
                <w:szCs w:val="24"/>
                <w:highlight w:val="white"/>
                <w:lang w:val="en-US"/>
              </w:rPr>
            </w:rPrChange>
          </w:rPr>
          <w:t>)</w:t>
        </w:r>
      </w:ins>
      <w:ins w:id="91" w:author="Matt Cheng" w:date="2022-03-21T08:38:00Z">
        <w:r w:rsidR="00B70C30" w:rsidRPr="000D14B3">
          <w:rPr>
            <w:rFonts w:ascii="Times New Roman" w:hAnsi="Times New Roman" w:cs="Times New Roman"/>
            <w:color w:val="202122"/>
            <w:sz w:val="24"/>
            <w:szCs w:val="24"/>
            <w:highlight w:val="white"/>
            <w:rPrChange w:id="92" w:author="Matt Cheng" w:date="2022-03-22T16:44:00Z">
              <w:rPr>
                <w:rFonts w:ascii="Times New Roman" w:eastAsia="Times New Roman" w:hAnsi="Times New Roman" w:cs="Times New Roman"/>
                <w:color w:val="202122"/>
                <w:sz w:val="24"/>
                <w:szCs w:val="24"/>
                <w:highlight w:val="white"/>
                <w:lang w:val="en-US"/>
              </w:rPr>
            </w:rPrChange>
          </w:rPr>
          <w:t xml:space="preserve"> </w:t>
        </w:r>
      </w:ins>
      <w:del w:id="93" w:author="Matt Cheng" w:date="2022-03-21T08:38:00Z">
        <w:r w:rsidR="004D39DF" w:rsidRPr="000D14B3" w:rsidDel="00E26AE6">
          <w:rPr>
            <w:rFonts w:ascii="Times New Roman" w:hAnsi="Times New Roman" w:cs="Times New Roman"/>
            <w:color w:val="202122"/>
            <w:sz w:val="24"/>
            <w:szCs w:val="24"/>
            <w:highlight w:val="white"/>
            <w:rPrChange w:id="94" w:author="Matt Cheng" w:date="2022-03-22T16:44:00Z">
              <w:rPr>
                <w:rFonts w:ascii="Times New Roman" w:eastAsia="Times New Roman" w:hAnsi="Times New Roman" w:cs="Times New Roman"/>
                <w:color w:val="202122"/>
                <w:sz w:val="24"/>
                <w:szCs w:val="24"/>
                <w:highlight w:val="white"/>
                <w:lang w:val="en-US"/>
              </w:rPr>
            </w:rPrChange>
          </w:rPr>
          <w:delText xml:space="preserve"> </w:delText>
        </w:r>
        <w:commentRangeEnd w:id="78"/>
        <w:r w:rsidR="00362A11" w:rsidRPr="000D14B3" w:rsidDel="00E26AE6">
          <w:rPr>
            <w:rStyle w:val="CommentReference"/>
            <w:rFonts w:ascii="Times New Roman" w:hAnsi="Times New Roman" w:cs="Times New Roman"/>
            <w:sz w:val="24"/>
            <w:szCs w:val="24"/>
            <w:rPrChange w:id="95" w:author="Matt Cheng" w:date="2022-03-22T16:44:00Z">
              <w:rPr>
                <w:rStyle w:val="CommentReference"/>
              </w:rPr>
            </w:rPrChange>
          </w:rPr>
          <w:commentReference w:id="78"/>
        </w:r>
      </w:del>
      <w:r w:rsidR="004D39DF" w:rsidRPr="000D14B3">
        <w:rPr>
          <w:rFonts w:ascii="Times New Roman" w:hAnsi="Times New Roman" w:cs="Times New Roman"/>
          <w:color w:val="202122"/>
          <w:sz w:val="24"/>
          <w:szCs w:val="24"/>
          <w:highlight w:val="white"/>
          <w:rPrChange w:id="96" w:author="Matt Cheng" w:date="2022-03-22T16:44:00Z">
            <w:rPr>
              <w:rFonts w:ascii="Times New Roman" w:eastAsia="Times New Roman" w:hAnsi="Times New Roman" w:cs="Times New Roman"/>
              <w:color w:val="202122"/>
              <w:sz w:val="24"/>
              <w:szCs w:val="24"/>
              <w:highlight w:val="white"/>
              <w:lang w:val="en-US"/>
            </w:rPr>
          </w:rPrChange>
        </w:rPr>
        <w:t xml:space="preserve">and mammals such as </w:t>
      </w:r>
      <w:proofErr w:type="spellStart"/>
      <w:ins w:id="97" w:author="Matt Cheng" w:date="2022-03-21T09:38:00Z">
        <w:r w:rsidR="00A66028" w:rsidRPr="000D14B3">
          <w:rPr>
            <w:rFonts w:ascii="Times New Roman" w:hAnsi="Times New Roman" w:cs="Times New Roman"/>
            <w:color w:val="202122"/>
            <w:sz w:val="24"/>
            <w:szCs w:val="24"/>
            <w:highlight w:val="white"/>
            <w:rPrChange w:id="98" w:author="Matt Cheng" w:date="2022-03-22T16:44:00Z">
              <w:rPr>
                <w:rFonts w:ascii="Times New Roman" w:eastAsia="Times New Roman" w:hAnsi="Times New Roman" w:cs="Times New Roman"/>
                <w:color w:val="202122"/>
                <w:sz w:val="24"/>
                <w:szCs w:val="24"/>
                <w:highlight w:val="white"/>
                <w:lang w:val="en-US"/>
              </w:rPr>
            </w:rPrChange>
          </w:rPr>
          <w:t>Euroasian</w:t>
        </w:r>
        <w:proofErr w:type="spellEnd"/>
        <w:r w:rsidR="00A66028" w:rsidRPr="000D14B3">
          <w:rPr>
            <w:rFonts w:ascii="Times New Roman" w:hAnsi="Times New Roman" w:cs="Times New Roman"/>
            <w:color w:val="202122"/>
            <w:sz w:val="24"/>
            <w:szCs w:val="24"/>
            <w:highlight w:val="white"/>
            <w:rPrChange w:id="99" w:author="Matt Cheng" w:date="2022-03-22T16:44:00Z">
              <w:rPr>
                <w:rFonts w:ascii="Times New Roman" w:eastAsia="Times New Roman" w:hAnsi="Times New Roman" w:cs="Times New Roman"/>
                <w:color w:val="202122"/>
                <w:sz w:val="24"/>
                <w:szCs w:val="24"/>
                <w:highlight w:val="white"/>
                <w:lang w:val="en-US"/>
              </w:rPr>
            </w:rPrChange>
          </w:rPr>
          <w:t xml:space="preserve"> </w:t>
        </w:r>
      </w:ins>
      <w:r w:rsidR="004D39DF" w:rsidRPr="000D14B3">
        <w:rPr>
          <w:rFonts w:ascii="Times New Roman" w:hAnsi="Times New Roman" w:cs="Times New Roman"/>
          <w:color w:val="202122"/>
          <w:sz w:val="24"/>
          <w:szCs w:val="24"/>
          <w:highlight w:val="white"/>
          <w:rPrChange w:id="100" w:author="Matt Cheng" w:date="2022-03-22T16:44:00Z">
            <w:rPr>
              <w:rFonts w:ascii="Times New Roman" w:eastAsia="Times New Roman" w:hAnsi="Times New Roman" w:cs="Times New Roman"/>
              <w:color w:val="202122"/>
              <w:sz w:val="24"/>
              <w:szCs w:val="24"/>
              <w:highlight w:val="white"/>
              <w:lang w:val="en-US"/>
            </w:rPr>
          </w:rPrChange>
        </w:rPr>
        <w:t>otters</w:t>
      </w:r>
      <w:ins w:id="101" w:author="Matt Cheng" w:date="2022-03-21T08:40:00Z">
        <w:r w:rsidR="00CB2850" w:rsidRPr="000D14B3">
          <w:rPr>
            <w:rFonts w:ascii="Times New Roman" w:hAnsi="Times New Roman" w:cs="Times New Roman"/>
            <w:color w:val="202122"/>
            <w:sz w:val="24"/>
            <w:szCs w:val="24"/>
            <w:highlight w:val="white"/>
            <w:rPrChange w:id="102" w:author="Matt Cheng" w:date="2022-03-22T16:44:00Z">
              <w:rPr>
                <w:rFonts w:ascii="Times New Roman" w:eastAsia="Times New Roman" w:hAnsi="Times New Roman" w:cs="Times New Roman"/>
                <w:color w:val="202122"/>
                <w:sz w:val="24"/>
                <w:szCs w:val="24"/>
                <w:highlight w:val="white"/>
                <w:lang w:val="en-US"/>
              </w:rPr>
            </w:rPrChange>
          </w:rPr>
          <w:t xml:space="preserve"> (</w:t>
        </w:r>
        <w:proofErr w:type="spellStart"/>
        <w:r w:rsidR="00CB2850" w:rsidRPr="000D14B3">
          <w:rPr>
            <w:rFonts w:ascii="Times New Roman" w:hAnsi="Times New Roman" w:cs="Times New Roman"/>
            <w:i/>
            <w:iCs/>
            <w:color w:val="202122"/>
            <w:sz w:val="24"/>
            <w:szCs w:val="24"/>
            <w:highlight w:val="white"/>
            <w:rPrChange w:id="103" w:author="Matt Cheng" w:date="2022-03-22T16:44:00Z">
              <w:rPr>
                <w:rFonts w:ascii="Times New Roman" w:eastAsia="Times New Roman" w:hAnsi="Times New Roman" w:cs="Times New Roman"/>
                <w:i/>
                <w:iCs/>
                <w:color w:val="202122"/>
                <w:sz w:val="24"/>
                <w:szCs w:val="24"/>
                <w:highlight w:val="white"/>
                <w:lang w:val="en-US"/>
              </w:rPr>
            </w:rPrChange>
          </w:rPr>
          <w:t>Lutra</w:t>
        </w:r>
        <w:proofErr w:type="spellEnd"/>
        <w:r w:rsidR="00CB2850" w:rsidRPr="000D14B3">
          <w:rPr>
            <w:rFonts w:ascii="Times New Roman" w:hAnsi="Times New Roman" w:cs="Times New Roman"/>
            <w:i/>
            <w:iCs/>
            <w:color w:val="202122"/>
            <w:sz w:val="24"/>
            <w:szCs w:val="24"/>
            <w:highlight w:val="white"/>
            <w:rPrChange w:id="104" w:author="Matt Cheng" w:date="2022-03-22T16:44:00Z">
              <w:rPr>
                <w:rFonts w:ascii="Times New Roman" w:eastAsia="Times New Roman" w:hAnsi="Times New Roman" w:cs="Times New Roman"/>
                <w:i/>
                <w:iCs/>
                <w:color w:val="202122"/>
                <w:sz w:val="24"/>
                <w:szCs w:val="24"/>
                <w:highlight w:val="white"/>
                <w:lang w:val="en-US"/>
              </w:rPr>
            </w:rPrChange>
          </w:rPr>
          <w:t xml:space="preserve"> </w:t>
        </w:r>
        <w:proofErr w:type="spellStart"/>
        <w:r w:rsidR="00CB2850" w:rsidRPr="000D14B3">
          <w:rPr>
            <w:rFonts w:ascii="Times New Roman" w:hAnsi="Times New Roman" w:cs="Times New Roman"/>
            <w:i/>
            <w:iCs/>
            <w:color w:val="202122"/>
            <w:sz w:val="24"/>
            <w:szCs w:val="24"/>
            <w:highlight w:val="white"/>
            <w:rPrChange w:id="105" w:author="Matt Cheng" w:date="2022-03-22T16:44:00Z">
              <w:rPr>
                <w:rFonts w:ascii="Times New Roman" w:eastAsia="Times New Roman" w:hAnsi="Times New Roman" w:cs="Times New Roman"/>
                <w:i/>
                <w:iCs/>
                <w:color w:val="202122"/>
                <w:sz w:val="24"/>
                <w:szCs w:val="24"/>
                <w:highlight w:val="white"/>
                <w:lang w:val="en-US"/>
              </w:rPr>
            </w:rPrChange>
          </w:rPr>
          <w:t>lutra</w:t>
        </w:r>
        <w:proofErr w:type="spellEnd"/>
        <w:r w:rsidR="00CB2850" w:rsidRPr="000D14B3">
          <w:rPr>
            <w:rFonts w:ascii="Times New Roman" w:hAnsi="Times New Roman" w:cs="Times New Roman"/>
            <w:i/>
            <w:iCs/>
            <w:color w:val="202122"/>
            <w:sz w:val="24"/>
            <w:szCs w:val="24"/>
            <w:highlight w:val="white"/>
            <w:rPrChange w:id="106" w:author="Matt Cheng" w:date="2022-03-22T16:44:00Z">
              <w:rPr>
                <w:rFonts w:ascii="Times New Roman" w:eastAsia="Times New Roman" w:hAnsi="Times New Roman" w:cs="Times New Roman"/>
                <w:i/>
                <w:iCs/>
                <w:color w:val="202122"/>
                <w:sz w:val="24"/>
                <w:szCs w:val="24"/>
                <w:highlight w:val="white"/>
                <w:lang w:val="en-US"/>
              </w:rPr>
            </w:rPrChange>
          </w:rPr>
          <w:t>)</w:t>
        </w:r>
      </w:ins>
      <w:ins w:id="107" w:author="Matt Cheng" w:date="2022-03-22T16:52:00Z">
        <w:r w:rsidR="00186299" w:rsidRPr="000D14B3">
          <w:rPr>
            <w:rFonts w:ascii="Times New Roman" w:hAnsi="Times New Roman" w:cs="Times New Roman"/>
            <w:color w:val="202122"/>
            <w:sz w:val="24"/>
            <w:szCs w:val="24"/>
            <w:highlight w:val="white"/>
          </w:rPr>
          <w:t xml:space="preserve"> </w:t>
        </w:r>
      </w:ins>
      <w:del w:id="108" w:author="Matt Cheng" w:date="2022-03-22T16:52:00Z">
        <w:r w:rsidR="004D39DF" w:rsidRPr="000D14B3" w:rsidDel="00186299">
          <w:rPr>
            <w:rFonts w:ascii="Times New Roman" w:hAnsi="Times New Roman" w:cs="Times New Roman"/>
            <w:color w:val="202122"/>
            <w:sz w:val="24"/>
            <w:szCs w:val="24"/>
            <w:highlight w:val="white"/>
            <w:rPrChange w:id="109" w:author="Matt Cheng" w:date="2022-03-22T16:44:00Z">
              <w:rPr>
                <w:rFonts w:ascii="Times New Roman" w:eastAsia="Times New Roman" w:hAnsi="Times New Roman" w:cs="Times New Roman"/>
                <w:color w:val="202122"/>
                <w:sz w:val="24"/>
                <w:szCs w:val="24"/>
                <w:highlight w:val="white"/>
                <w:lang w:val="en-US"/>
              </w:rPr>
            </w:rPrChange>
          </w:rPr>
          <w:delText xml:space="preserve"> and minks</w:delText>
        </w:r>
      </w:del>
      <w:del w:id="110" w:author="Matt Cheng" w:date="2022-03-21T08:40:00Z">
        <w:r w:rsidR="00740254" w:rsidRPr="000D14B3" w:rsidDel="00C8673E">
          <w:rPr>
            <w:rFonts w:ascii="Times New Roman" w:hAnsi="Times New Roman" w:cs="Times New Roman"/>
            <w:color w:val="202122"/>
            <w:sz w:val="24"/>
            <w:szCs w:val="24"/>
            <w:highlight w:val="white"/>
            <w:rPrChange w:id="111" w:author="Matt Cheng" w:date="2022-03-22T16:44:00Z">
              <w:rPr>
                <w:rFonts w:ascii="Times New Roman" w:eastAsia="Times New Roman" w:hAnsi="Times New Roman" w:cs="Times New Roman"/>
                <w:color w:val="202122"/>
                <w:sz w:val="24"/>
                <w:szCs w:val="24"/>
                <w:highlight w:val="white"/>
                <w:lang w:val="en-US"/>
              </w:rPr>
            </w:rPrChange>
          </w:rPr>
          <w:delText xml:space="preserve"> </w:delText>
        </w:r>
      </w:del>
      <w:r w:rsidR="006F1746" w:rsidRPr="000D14B3">
        <w:rPr>
          <w:rFonts w:ascii="Times New Roman" w:hAnsi="Times New Roman" w:cs="Times New Roman"/>
          <w:color w:val="202122"/>
          <w:sz w:val="24"/>
          <w:szCs w:val="24"/>
          <w:highlight w:val="white"/>
          <w:rPrChange w:id="112" w:author="Matt Cheng" w:date="2022-03-22T16:44:00Z">
            <w:rPr>
              <w:rFonts w:ascii="Times New Roman" w:eastAsia="Times New Roman" w:hAnsi="Times New Roman" w:cs="Times New Roman"/>
              <w:color w:val="202122"/>
              <w:sz w:val="24"/>
              <w:szCs w:val="24"/>
              <w:highlight w:val="white"/>
              <w:lang w:val="en-US"/>
            </w:rPr>
          </w:rPrChange>
        </w:rPr>
        <w:fldChar w:fldCharType="begin"/>
      </w:r>
      <w:r w:rsidR="00B45D97" w:rsidRPr="000D14B3">
        <w:rPr>
          <w:rFonts w:ascii="Times New Roman" w:hAnsi="Times New Roman" w:cs="Times New Roman"/>
          <w:color w:val="202122"/>
          <w:sz w:val="24"/>
          <w:szCs w:val="24"/>
          <w:highlight w:val="white"/>
          <w:rPrChange w:id="113" w:author="Matt Cheng" w:date="2022-03-22T16:44:00Z">
            <w:rPr>
              <w:rFonts w:ascii="Times New Roman" w:eastAsia="Times New Roman" w:hAnsi="Times New Roman" w:cs="Times New Roman"/>
              <w:color w:val="202122"/>
              <w:sz w:val="24"/>
              <w:szCs w:val="24"/>
              <w:highlight w:val="white"/>
              <w:lang w:val="en-US"/>
            </w:rPr>
          </w:rPrChang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2021)","noteIndex":0},"citationItems":[{"id":154,"uris":["http://zotero.org/users/6698527/items/IT4TE5GU"],"itemData":{"id":154,"type":"article-journal","abstract":"Over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r w:rsidR="006F1746" w:rsidRPr="000D14B3">
        <w:rPr>
          <w:rFonts w:ascii="Times New Roman" w:hAnsi="Times New Roman" w:cs="Times New Roman"/>
          <w:color w:val="202122"/>
          <w:sz w:val="24"/>
          <w:szCs w:val="24"/>
          <w:highlight w:val="white"/>
          <w:rPrChange w:id="114" w:author="Matt Cheng" w:date="2022-03-22T16:44:00Z">
            <w:rPr>
              <w:rFonts w:ascii="Times New Roman" w:eastAsia="Times New Roman" w:hAnsi="Times New Roman" w:cs="Times New Roman"/>
              <w:color w:val="202122"/>
              <w:sz w:val="24"/>
              <w:szCs w:val="24"/>
              <w:highlight w:val="white"/>
              <w:lang w:val="en-US"/>
            </w:rPr>
          </w:rPrChange>
        </w:rPr>
        <w:fldChar w:fldCharType="separate"/>
      </w:r>
      <w:r w:rsidR="00D119AF" w:rsidRPr="000D14B3">
        <w:rPr>
          <w:rFonts w:ascii="Times New Roman" w:hAnsi="Times New Roman" w:cs="Times New Roman"/>
          <w:color w:val="000000"/>
          <w:sz w:val="24"/>
          <w:szCs w:val="24"/>
          <w:rPrChange w:id="115" w:author="Matt Cheng" w:date="2022-03-22T16:44:00Z">
            <w:rPr>
              <w:rFonts w:ascii="Times New Roman" w:eastAsia="Times New Roman" w:hAnsi="Times New Roman" w:cs="Times New Roman"/>
              <w:color w:val="000000"/>
              <w:sz w:val="24"/>
              <w:szCs w:val="24"/>
              <w:lang w:val="en-US"/>
            </w:rPr>
          </w:rPrChange>
        </w:rPr>
        <w:t>(Beamesderfer et al. 1996; Blackwell and Juanes 1998; Osterback et al. 2013; Furey et al. 2015; Flávio et al. 2021)</w:t>
      </w:r>
      <w:r w:rsidR="006F1746" w:rsidRPr="000D14B3">
        <w:rPr>
          <w:rFonts w:ascii="Times New Roman" w:hAnsi="Times New Roman" w:cs="Times New Roman"/>
          <w:color w:val="202122"/>
          <w:sz w:val="24"/>
          <w:szCs w:val="24"/>
          <w:highlight w:val="white"/>
          <w:rPrChange w:id="116" w:author="Matt Cheng" w:date="2022-03-22T16:44:00Z">
            <w:rPr>
              <w:rFonts w:ascii="Times New Roman" w:eastAsia="Times New Roman" w:hAnsi="Times New Roman" w:cs="Times New Roman"/>
              <w:color w:val="202122"/>
              <w:sz w:val="24"/>
              <w:szCs w:val="24"/>
              <w:highlight w:val="white"/>
              <w:lang w:val="en-US"/>
            </w:rPr>
          </w:rPrChange>
        </w:rPr>
        <w:fldChar w:fldCharType="end"/>
      </w:r>
      <w:r w:rsidR="006F1746" w:rsidRPr="000D14B3">
        <w:rPr>
          <w:rFonts w:ascii="Times New Roman" w:hAnsi="Times New Roman" w:cs="Times New Roman"/>
          <w:color w:val="202122"/>
          <w:sz w:val="24"/>
          <w:szCs w:val="24"/>
          <w:highlight w:val="white"/>
          <w:rPrChange w:id="117" w:author="Matt Cheng" w:date="2022-03-22T16:44:00Z">
            <w:rPr>
              <w:rFonts w:ascii="Times New Roman" w:eastAsia="Times New Roman" w:hAnsi="Times New Roman" w:cs="Times New Roman"/>
              <w:color w:val="202122"/>
              <w:sz w:val="24"/>
              <w:szCs w:val="24"/>
              <w:highlight w:val="white"/>
              <w:lang w:val="en-US"/>
            </w:rPr>
          </w:rPrChange>
        </w:rPr>
        <w:t>.</w:t>
      </w:r>
      <w:r w:rsidR="00362A11" w:rsidRPr="000D14B3">
        <w:rPr>
          <w:rFonts w:ascii="Times New Roman" w:hAnsi="Times New Roman" w:cs="Times New Roman"/>
          <w:sz w:val="24"/>
          <w:szCs w:val="24"/>
          <w:rPrChange w:id="118" w:author="Matt Cheng" w:date="2022-03-22T16:44:00Z">
            <w:rPr>
              <w:rFonts w:ascii="Times New Roman" w:eastAsia="Times New Roman" w:hAnsi="Times New Roman" w:cs="Times New Roman"/>
              <w:sz w:val="24"/>
              <w:szCs w:val="24"/>
              <w:lang w:val="en-US"/>
            </w:rPr>
          </w:rPrChange>
        </w:rPr>
        <w:t xml:space="preserve"> S</w:t>
      </w:r>
      <w:r w:rsidR="00492709" w:rsidRPr="000D14B3">
        <w:rPr>
          <w:rFonts w:ascii="Times New Roman" w:hAnsi="Times New Roman" w:cs="Times New Roman"/>
          <w:sz w:val="24"/>
          <w:szCs w:val="24"/>
          <w:rPrChange w:id="119" w:author="Matt Cheng" w:date="2022-03-22T16:44:00Z">
            <w:rPr>
              <w:rFonts w:ascii="Times New Roman" w:eastAsia="Times New Roman" w:hAnsi="Times New Roman" w:cs="Times New Roman"/>
              <w:sz w:val="24"/>
              <w:szCs w:val="24"/>
              <w:lang w:val="en-US"/>
            </w:rPr>
          </w:rPrChange>
        </w:rPr>
        <w:t xml:space="preserve">molts exhibit a variety of </w:t>
      </w:r>
      <w:del w:id="120" w:author="Matt Cheng" w:date="2022-03-22T16:53:00Z">
        <w:r w:rsidR="00362A11" w:rsidRPr="000D14B3" w:rsidDel="00E54A3F">
          <w:rPr>
            <w:rFonts w:ascii="Times New Roman" w:hAnsi="Times New Roman" w:cs="Times New Roman"/>
            <w:sz w:val="24"/>
            <w:szCs w:val="24"/>
            <w:rPrChange w:id="121" w:author="Matt Cheng" w:date="2022-03-22T16:44:00Z">
              <w:rPr>
                <w:rFonts w:ascii="Times New Roman" w:eastAsia="Times New Roman" w:hAnsi="Times New Roman" w:cs="Times New Roman"/>
                <w:sz w:val="24"/>
                <w:szCs w:val="24"/>
                <w:lang w:val="en-US"/>
              </w:rPr>
            </w:rPrChange>
          </w:rPr>
          <w:delText>behaviours</w:delText>
        </w:r>
      </w:del>
      <w:ins w:id="122" w:author="Matt Cheng" w:date="2022-03-22T16:53:00Z">
        <w:r w:rsidR="00E54A3F" w:rsidRPr="000D14B3">
          <w:rPr>
            <w:rFonts w:ascii="Times New Roman" w:hAnsi="Times New Roman" w:cs="Times New Roman"/>
            <w:sz w:val="24"/>
            <w:szCs w:val="24"/>
          </w:rPr>
          <w:t>behaviors</w:t>
        </w:r>
      </w:ins>
      <w:r w:rsidR="00362A11" w:rsidRPr="000D14B3">
        <w:rPr>
          <w:rFonts w:ascii="Times New Roman" w:hAnsi="Times New Roman" w:cs="Times New Roman"/>
          <w:sz w:val="24"/>
          <w:szCs w:val="24"/>
          <w:rPrChange w:id="123" w:author="Matt Cheng" w:date="2022-03-22T16:44:00Z">
            <w:rPr>
              <w:rFonts w:ascii="Times New Roman" w:eastAsia="Times New Roman" w:hAnsi="Times New Roman" w:cs="Times New Roman"/>
              <w:sz w:val="24"/>
              <w:szCs w:val="24"/>
              <w:lang w:val="en-US"/>
            </w:rPr>
          </w:rPrChange>
        </w:rPr>
        <w:t xml:space="preserve"> </w:t>
      </w:r>
      <w:r w:rsidR="00492709" w:rsidRPr="000D14B3">
        <w:rPr>
          <w:rFonts w:ascii="Times New Roman" w:hAnsi="Times New Roman" w:cs="Times New Roman"/>
          <w:sz w:val="24"/>
          <w:szCs w:val="24"/>
          <w:rPrChange w:id="124" w:author="Matt Cheng" w:date="2022-03-22T16:44:00Z">
            <w:rPr>
              <w:rFonts w:ascii="Times New Roman" w:eastAsia="Times New Roman" w:hAnsi="Times New Roman" w:cs="Times New Roman"/>
              <w:sz w:val="24"/>
              <w:szCs w:val="24"/>
              <w:lang w:val="en-US"/>
            </w:rPr>
          </w:rPrChange>
        </w:rPr>
        <w:t xml:space="preserve">to </w:t>
      </w:r>
      <w:r w:rsidR="00AA53F7" w:rsidRPr="000D14B3">
        <w:rPr>
          <w:rFonts w:ascii="Times New Roman" w:hAnsi="Times New Roman" w:cs="Times New Roman"/>
          <w:sz w:val="24"/>
          <w:szCs w:val="24"/>
          <w:rPrChange w:id="125" w:author="Matt Cheng" w:date="2022-03-22T16:44:00Z">
            <w:rPr>
              <w:rFonts w:ascii="Times New Roman" w:eastAsia="Times New Roman" w:hAnsi="Times New Roman" w:cs="Times New Roman"/>
              <w:sz w:val="24"/>
              <w:szCs w:val="24"/>
              <w:lang w:val="en-US"/>
            </w:rPr>
          </w:rPrChange>
        </w:rPr>
        <w:t xml:space="preserve">reduce </w:t>
      </w:r>
      <w:r w:rsidR="00362A11" w:rsidRPr="000D14B3">
        <w:rPr>
          <w:rFonts w:ascii="Times New Roman" w:hAnsi="Times New Roman" w:cs="Times New Roman"/>
          <w:sz w:val="24"/>
          <w:szCs w:val="24"/>
          <w:rPrChange w:id="126" w:author="Matt Cheng" w:date="2022-03-22T16:44:00Z">
            <w:rPr>
              <w:rFonts w:ascii="Times New Roman" w:eastAsia="Times New Roman" w:hAnsi="Times New Roman" w:cs="Times New Roman"/>
              <w:sz w:val="24"/>
              <w:szCs w:val="24"/>
              <w:lang w:val="en-US"/>
            </w:rPr>
          </w:rPrChange>
        </w:rPr>
        <w:t xml:space="preserve">their </w:t>
      </w:r>
      <w:r w:rsidR="00AA53F7" w:rsidRPr="000D14B3">
        <w:rPr>
          <w:rFonts w:ascii="Times New Roman" w:hAnsi="Times New Roman" w:cs="Times New Roman"/>
          <w:sz w:val="24"/>
          <w:szCs w:val="24"/>
          <w:rPrChange w:id="127" w:author="Matt Cheng" w:date="2022-03-22T16:44:00Z">
            <w:rPr>
              <w:rFonts w:ascii="Times New Roman" w:eastAsia="Times New Roman" w:hAnsi="Times New Roman" w:cs="Times New Roman"/>
              <w:sz w:val="24"/>
              <w:szCs w:val="24"/>
              <w:lang w:val="en-US"/>
            </w:rPr>
          </w:rPrChange>
        </w:rPr>
        <w:t>predation risk</w:t>
      </w:r>
      <w:r w:rsidR="00492709" w:rsidRPr="000D14B3">
        <w:rPr>
          <w:rFonts w:ascii="Times New Roman" w:hAnsi="Times New Roman" w:cs="Times New Roman"/>
          <w:sz w:val="24"/>
          <w:szCs w:val="24"/>
          <w:rPrChange w:id="128" w:author="Matt Cheng" w:date="2022-03-22T16:44:00Z">
            <w:rPr>
              <w:rFonts w:ascii="Times New Roman" w:eastAsia="Times New Roman" w:hAnsi="Times New Roman" w:cs="Times New Roman"/>
              <w:sz w:val="24"/>
              <w:szCs w:val="24"/>
              <w:lang w:val="en-US"/>
            </w:rPr>
          </w:rPrChange>
        </w:rPr>
        <w:t xml:space="preserve">. </w:t>
      </w:r>
      <w:r w:rsidR="00CD345B" w:rsidRPr="000D14B3">
        <w:rPr>
          <w:rFonts w:ascii="Times New Roman" w:hAnsi="Times New Roman" w:cs="Times New Roman"/>
          <w:sz w:val="24"/>
          <w:szCs w:val="24"/>
          <w:rPrChange w:id="129" w:author="Matt Cheng" w:date="2022-03-22T16:44:00Z">
            <w:rPr>
              <w:rFonts w:ascii="Times New Roman" w:eastAsia="Times New Roman" w:hAnsi="Times New Roman" w:cs="Times New Roman"/>
              <w:sz w:val="24"/>
              <w:szCs w:val="24"/>
              <w:lang w:val="en-US"/>
            </w:rPr>
          </w:rPrChange>
        </w:rPr>
        <w:t xml:space="preserve">For instance, </w:t>
      </w:r>
      <w:r w:rsidR="00AA53F7" w:rsidRPr="000D14B3">
        <w:rPr>
          <w:rFonts w:ascii="Times New Roman" w:hAnsi="Times New Roman" w:cs="Times New Roman"/>
          <w:sz w:val="24"/>
          <w:szCs w:val="24"/>
          <w:rPrChange w:id="130" w:author="Matt Cheng" w:date="2022-03-22T16:44:00Z">
            <w:rPr>
              <w:rFonts w:ascii="Times New Roman" w:eastAsia="Times New Roman" w:hAnsi="Times New Roman" w:cs="Times New Roman"/>
              <w:sz w:val="24"/>
              <w:szCs w:val="24"/>
              <w:lang w:val="en-US"/>
            </w:rPr>
          </w:rPrChange>
        </w:rPr>
        <w:t xml:space="preserve">both </w:t>
      </w:r>
      <w:r w:rsidR="00A63F8E" w:rsidRPr="000D14B3">
        <w:rPr>
          <w:rFonts w:ascii="Times New Roman" w:hAnsi="Times New Roman" w:cs="Times New Roman"/>
          <w:sz w:val="24"/>
          <w:szCs w:val="24"/>
          <w:rPrChange w:id="131" w:author="Matt Cheng" w:date="2022-03-22T16:44:00Z">
            <w:rPr>
              <w:rFonts w:ascii="Times New Roman" w:eastAsia="Times New Roman" w:hAnsi="Times New Roman" w:cs="Times New Roman"/>
              <w:sz w:val="24"/>
              <w:szCs w:val="24"/>
              <w:lang w:val="en-US"/>
            </w:rPr>
          </w:rPrChange>
        </w:rPr>
        <w:t>Sockeye Salmon</w:t>
      </w:r>
      <w:r w:rsidR="00AA53F7" w:rsidRPr="000D14B3">
        <w:rPr>
          <w:rFonts w:ascii="Times New Roman" w:hAnsi="Times New Roman" w:cs="Times New Roman"/>
          <w:sz w:val="24"/>
          <w:szCs w:val="24"/>
          <w:rPrChange w:id="132" w:author="Matt Cheng" w:date="2022-03-22T16:44:00Z">
            <w:rPr>
              <w:rFonts w:ascii="Times New Roman" w:eastAsia="Times New Roman" w:hAnsi="Times New Roman" w:cs="Times New Roman"/>
              <w:sz w:val="24"/>
              <w:szCs w:val="24"/>
              <w:lang w:val="en-US"/>
            </w:rPr>
          </w:rPrChange>
        </w:rPr>
        <w:t xml:space="preserve"> </w:t>
      </w:r>
      <w:r w:rsidR="00AA53F7" w:rsidRPr="000D14B3">
        <w:rPr>
          <w:rFonts w:ascii="Times New Roman" w:hAnsi="Times New Roman" w:cs="Times New Roman"/>
          <w:color w:val="202122"/>
          <w:sz w:val="24"/>
          <w:szCs w:val="24"/>
          <w:rPrChange w:id="133" w:author="Matt Cheng" w:date="2022-03-22T16:44:00Z">
            <w:rPr>
              <w:rFonts w:ascii="Times New Roman" w:eastAsia="Times New Roman" w:hAnsi="Times New Roman" w:cs="Times New Roman"/>
              <w:color w:val="202122"/>
              <w:sz w:val="24"/>
              <w:szCs w:val="24"/>
              <w:lang w:val="en-US"/>
            </w:rPr>
          </w:rPrChange>
        </w:rPr>
        <w:t>(</w:t>
      </w:r>
      <w:r w:rsidR="00AA53F7" w:rsidRPr="000D14B3">
        <w:rPr>
          <w:rFonts w:ascii="Times New Roman" w:hAnsi="Times New Roman" w:cs="Times New Roman"/>
          <w:i/>
          <w:iCs/>
          <w:color w:val="202122"/>
          <w:sz w:val="24"/>
          <w:szCs w:val="24"/>
          <w:rPrChange w:id="134" w:author="Matt Cheng" w:date="2022-03-22T16:44:00Z">
            <w:rPr>
              <w:rFonts w:ascii="Times New Roman" w:eastAsia="Times New Roman" w:hAnsi="Times New Roman" w:cs="Times New Roman"/>
              <w:i/>
              <w:iCs/>
              <w:color w:val="202122"/>
              <w:sz w:val="24"/>
              <w:szCs w:val="24"/>
              <w:lang w:val="en-US"/>
            </w:rPr>
          </w:rPrChange>
        </w:rPr>
        <w:t>Oncorhynchus nerka</w:t>
      </w:r>
      <w:r w:rsidR="00AA53F7" w:rsidRPr="000D14B3">
        <w:rPr>
          <w:rFonts w:ascii="Times New Roman" w:hAnsi="Times New Roman" w:cs="Times New Roman"/>
          <w:color w:val="202122"/>
          <w:sz w:val="24"/>
          <w:szCs w:val="24"/>
          <w:rPrChange w:id="135" w:author="Matt Cheng" w:date="2022-03-22T16:44:00Z">
            <w:rPr>
              <w:rFonts w:ascii="Times New Roman" w:eastAsia="Times New Roman" w:hAnsi="Times New Roman" w:cs="Times New Roman"/>
              <w:color w:val="202122"/>
              <w:sz w:val="24"/>
              <w:szCs w:val="24"/>
              <w:lang w:val="en-US"/>
            </w:rPr>
          </w:rPrChange>
        </w:rPr>
        <w:t xml:space="preserve">) </w:t>
      </w:r>
      <w:r w:rsidR="00665675" w:rsidRPr="000D14B3">
        <w:rPr>
          <w:rFonts w:ascii="Times New Roman" w:hAnsi="Times New Roman" w:cs="Times New Roman"/>
          <w:color w:val="202122"/>
          <w:sz w:val="24"/>
          <w:szCs w:val="24"/>
          <w:rPrChange w:id="136" w:author="Matt Cheng" w:date="2022-03-22T16:44:00Z">
            <w:rPr>
              <w:rFonts w:ascii="Times New Roman" w:eastAsia="Times New Roman" w:hAnsi="Times New Roman" w:cs="Times New Roman"/>
              <w:color w:val="202122"/>
              <w:sz w:val="24"/>
              <w:szCs w:val="24"/>
              <w:lang w:val="en-US"/>
            </w:rPr>
          </w:rPrChange>
        </w:rPr>
        <w:t xml:space="preserve">and </w:t>
      </w:r>
      <w:r w:rsidR="002C32B2" w:rsidRPr="000D14B3">
        <w:rPr>
          <w:rFonts w:ascii="Times New Roman" w:hAnsi="Times New Roman" w:cs="Times New Roman"/>
          <w:color w:val="202122"/>
          <w:sz w:val="24"/>
          <w:szCs w:val="24"/>
          <w:highlight w:val="white"/>
          <w:rPrChange w:id="137" w:author="Matt Cheng" w:date="2022-03-22T16:44:00Z">
            <w:rPr>
              <w:rFonts w:ascii="Times New Roman" w:eastAsia="Times New Roman" w:hAnsi="Times New Roman" w:cs="Times New Roman"/>
              <w:color w:val="202122"/>
              <w:sz w:val="24"/>
              <w:szCs w:val="24"/>
              <w:highlight w:val="white"/>
              <w:lang w:val="en-US"/>
            </w:rPr>
          </w:rPrChange>
        </w:rPr>
        <w:t xml:space="preserve">Atlantic </w:t>
      </w:r>
      <w:r w:rsidR="00861808" w:rsidRPr="000D14B3">
        <w:rPr>
          <w:rFonts w:ascii="Times New Roman" w:hAnsi="Times New Roman" w:cs="Times New Roman"/>
          <w:color w:val="202122"/>
          <w:sz w:val="24"/>
          <w:szCs w:val="24"/>
          <w:highlight w:val="white"/>
          <w:rPrChange w:id="138" w:author="Matt Cheng" w:date="2022-03-22T16:44:00Z">
            <w:rPr>
              <w:rFonts w:ascii="Times New Roman" w:eastAsia="Times New Roman" w:hAnsi="Times New Roman" w:cs="Times New Roman"/>
              <w:color w:val="202122"/>
              <w:sz w:val="24"/>
              <w:szCs w:val="24"/>
              <w:highlight w:val="white"/>
              <w:lang w:val="en-US"/>
            </w:rPr>
          </w:rPrChange>
        </w:rPr>
        <w:t>Salmon (</w:t>
      </w:r>
      <w:r w:rsidR="00861808" w:rsidRPr="000D14B3">
        <w:rPr>
          <w:rFonts w:ascii="Times New Roman" w:hAnsi="Times New Roman" w:cs="Times New Roman"/>
          <w:i/>
          <w:iCs/>
          <w:color w:val="202122"/>
          <w:sz w:val="24"/>
          <w:szCs w:val="24"/>
          <w:highlight w:val="white"/>
          <w:rPrChange w:id="139" w:author="Matt Cheng" w:date="2022-03-22T16:44:00Z">
            <w:rPr>
              <w:rFonts w:ascii="Times New Roman" w:eastAsia="Times New Roman" w:hAnsi="Times New Roman" w:cs="Times New Roman"/>
              <w:i/>
              <w:iCs/>
              <w:color w:val="202122"/>
              <w:sz w:val="24"/>
              <w:szCs w:val="24"/>
              <w:highlight w:val="white"/>
              <w:lang w:val="en-US"/>
            </w:rPr>
          </w:rPrChange>
        </w:rPr>
        <w:t xml:space="preserve">Salmo </w:t>
      </w:r>
      <w:proofErr w:type="spellStart"/>
      <w:r w:rsidR="00861808" w:rsidRPr="000D14B3">
        <w:rPr>
          <w:rFonts w:ascii="Times New Roman" w:hAnsi="Times New Roman" w:cs="Times New Roman"/>
          <w:i/>
          <w:iCs/>
          <w:color w:val="202122"/>
          <w:sz w:val="24"/>
          <w:szCs w:val="24"/>
          <w:highlight w:val="white"/>
          <w:rPrChange w:id="140" w:author="Matt Cheng" w:date="2022-03-22T16:44:00Z">
            <w:rPr>
              <w:rFonts w:ascii="Times New Roman" w:eastAsia="Times New Roman" w:hAnsi="Times New Roman" w:cs="Times New Roman"/>
              <w:i/>
              <w:iCs/>
              <w:color w:val="202122"/>
              <w:sz w:val="24"/>
              <w:szCs w:val="24"/>
              <w:highlight w:val="white"/>
              <w:lang w:val="en-US"/>
            </w:rPr>
          </w:rPrChange>
        </w:rPr>
        <w:t>salar</w:t>
      </w:r>
      <w:proofErr w:type="spellEnd"/>
      <w:r w:rsidR="00665675" w:rsidRPr="000D14B3">
        <w:rPr>
          <w:rFonts w:ascii="Times New Roman" w:hAnsi="Times New Roman" w:cs="Times New Roman"/>
          <w:color w:val="202122"/>
          <w:sz w:val="24"/>
          <w:szCs w:val="24"/>
          <w:highlight w:val="white"/>
          <w:rPrChange w:id="141" w:author="Matt Cheng" w:date="2022-03-22T16:44:00Z">
            <w:rPr>
              <w:rFonts w:ascii="Times New Roman" w:eastAsia="Times New Roman" w:hAnsi="Times New Roman" w:cs="Times New Roman"/>
              <w:color w:val="202122"/>
              <w:sz w:val="24"/>
              <w:szCs w:val="24"/>
              <w:highlight w:val="white"/>
              <w:lang w:val="en-US"/>
            </w:rPr>
          </w:rPrChange>
        </w:rPr>
        <w:t>,</w:t>
      </w:r>
      <w:r w:rsidR="002C32B2" w:rsidRPr="000D14B3">
        <w:rPr>
          <w:rFonts w:ascii="Times New Roman" w:hAnsi="Times New Roman" w:cs="Times New Roman"/>
          <w:color w:val="202122"/>
          <w:sz w:val="24"/>
          <w:szCs w:val="24"/>
          <w:highlight w:val="white"/>
          <w:rPrChange w:id="142" w:author="Matt Cheng" w:date="2022-03-22T16:44:00Z">
            <w:rPr>
              <w:rFonts w:ascii="Times New Roman" w:eastAsia="Times New Roman" w:hAnsi="Times New Roman" w:cs="Times New Roman"/>
              <w:color w:val="202122"/>
              <w:sz w:val="24"/>
              <w:szCs w:val="24"/>
              <w:highlight w:val="white"/>
              <w:lang w:val="en-US"/>
            </w:rPr>
          </w:rPrChange>
        </w:rPr>
        <w:t xml:space="preserve"> </w:t>
      </w:r>
      <w:r w:rsidR="00362A11" w:rsidRPr="000D14B3">
        <w:rPr>
          <w:rFonts w:ascii="Times New Roman" w:hAnsi="Times New Roman" w:cs="Times New Roman"/>
          <w:color w:val="202122"/>
          <w:sz w:val="24"/>
          <w:szCs w:val="24"/>
          <w:highlight w:val="white"/>
          <w:rPrChange w:id="143" w:author="Matt Cheng" w:date="2022-03-22T16:44:00Z">
            <w:rPr>
              <w:rFonts w:ascii="Times New Roman" w:eastAsia="Times New Roman" w:hAnsi="Times New Roman" w:cs="Times New Roman"/>
              <w:color w:val="202122"/>
              <w:sz w:val="24"/>
              <w:szCs w:val="24"/>
              <w:highlight w:val="white"/>
              <w:lang w:val="en-US"/>
            </w:rPr>
          </w:rPrChange>
        </w:rPr>
        <w:t xml:space="preserve">which </w:t>
      </w:r>
      <w:r w:rsidR="00BC5A3D" w:rsidRPr="000D14B3">
        <w:rPr>
          <w:rFonts w:ascii="Times New Roman" w:hAnsi="Times New Roman" w:cs="Times New Roman"/>
          <w:color w:val="202122"/>
          <w:sz w:val="24"/>
          <w:szCs w:val="24"/>
          <w:highlight w:val="white"/>
          <w:rPrChange w:id="144" w:author="Matt Cheng" w:date="2022-03-22T16:44:00Z">
            <w:rPr>
              <w:rFonts w:ascii="Times New Roman" w:eastAsia="Times New Roman" w:hAnsi="Times New Roman" w:cs="Times New Roman"/>
              <w:color w:val="202122"/>
              <w:sz w:val="24"/>
              <w:szCs w:val="24"/>
              <w:highlight w:val="white"/>
              <w:lang w:val="en-US"/>
            </w:rPr>
          </w:rPrChange>
        </w:rPr>
        <w:t>also undertake seaward migrations</w:t>
      </w:r>
      <w:r w:rsidR="00665675" w:rsidRPr="000D14B3">
        <w:rPr>
          <w:rFonts w:ascii="Times New Roman" w:hAnsi="Times New Roman" w:cs="Times New Roman"/>
          <w:color w:val="202122"/>
          <w:sz w:val="24"/>
          <w:szCs w:val="24"/>
          <w:highlight w:val="white"/>
          <w:rPrChange w:id="145" w:author="Matt Cheng" w:date="2022-03-22T16:44:00Z">
            <w:rPr>
              <w:rFonts w:ascii="Times New Roman" w:eastAsia="Times New Roman" w:hAnsi="Times New Roman" w:cs="Times New Roman"/>
              <w:color w:val="202122"/>
              <w:sz w:val="24"/>
              <w:szCs w:val="24"/>
              <w:highlight w:val="white"/>
              <w:lang w:val="en-US"/>
            </w:rPr>
          </w:rPrChange>
        </w:rPr>
        <w:t>)</w:t>
      </w:r>
      <w:r w:rsidR="00BC5A3D" w:rsidRPr="000D14B3">
        <w:rPr>
          <w:rFonts w:ascii="Times New Roman" w:hAnsi="Times New Roman" w:cs="Times New Roman"/>
          <w:color w:val="202122"/>
          <w:sz w:val="24"/>
          <w:szCs w:val="24"/>
          <w:highlight w:val="white"/>
          <w:rPrChange w:id="146" w:author="Matt Cheng" w:date="2022-03-22T16:44:00Z">
            <w:rPr>
              <w:rFonts w:ascii="Times New Roman" w:eastAsia="Times New Roman" w:hAnsi="Times New Roman" w:cs="Times New Roman"/>
              <w:color w:val="202122"/>
              <w:sz w:val="24"/>
              <w:szCs w:val="24"/>
              <w:highlight w:val="white"/>
              <w:lang w:val="en-US"/>
            </w:rPr>
          </w:rPrChange>
        </w:rPr>
        <w:t xml:space="preserve"> </w:t>
      </w:r>
      <w:r w:rsidR="002C32B2" w:rsidRPr="000D14B3">
        <w:rPr>
          <w:rFonts w:ascii="Times New Roman" w:hAnsi="Times New Roman" w:cs="Times New Roman"/>
          <w:color w:val="202122"/>
          <w:sz w:val="24"/>
          <w:szCs w:val="24"/>
          <w:highlight w:val="white"/>
          <w:rPrChange w:id="147" w:author="Matt Cheng" w:date="2022-03-22T16:44:00Z">
            <w:rPr>
              <w:rFonts w:ascii="Times New Roman" w:eastAsia="Times New Roman" w:hAnsi="Times New Roman" w:cs="Times New Roman"/>
              <w:color w:val="202122"/>
              <w:sz w:val="24"/>
              <w:szCs w:val="24"/>
              <w:highlight w:val="white"/>
              <w:lang w:val="en-US"/>
            </w:rPr>
          </w:rPrChange>
        </w:rPr>
        <w:t>smolts</w:t>
      </w:r>
      <w:r w:rsidR="00665675" w:rsidRPr="000D14B3">
        <w:rPr>
          <w:rFonts w:ascii="Times New Roman" w:hAnsi="Times New Roman" w:cs="Times New Roman"/>
          <w:color w:val="202122"/>
          <w:sz w:val="24"/>
          <w:szCs w:val="24"/>
          <w:highlight w:val="white"/>
          <w:rPrChange w:id="148" w:author="Matt Cheng" w:date="2022-03-22T16:44:00Z">
            <w:rPr>
              <w:rFonts w:ascii="Times New Roman" w:eastAsia="Times New Roman" w:hAnsi="Times New Roman" w:cs="Times New Roman"/>
              <w:color w:val="202122"/>
              <w:sz w:val="24"/>
              <w:szCs w:val="24"/>
              <w:highlight w:val="white"/>
              <w:lang w:val="en-US"/>
            </w:rPr>
          </w:rPrChange>
        </w:rPr>
        <w:t xml:space="preserve"> migrate nocturnally</w:t>
      </w:r>
      <w:r w:rsidR="002C32B2" w:rsidRPr="000D14B3">
        <w:rPr>
          <w:rFonts w:ascii="Times New Roman" w:hAnsi="Times New Roman" w:cs="Times New Roman"/>
          <w:color w:val="202122"/>
          <w:sz w:val="24"/>
          <w:szCs w:val="24"/>
          <w:highlight w:val="white"/>
          <w:rPrChange w:id="149" w:author="Matt Cheng" w:date="2022-03-22T16:44:00Z">
            <w:rPr>
              <w:rFonts w:ascii="Times New Roman" w:eastAsia="Times New Roman" w:hAnsi="Times New Roman" w:cs="Times New Roman"/>
              <w:color w:val="202122"/>
              <w:sz w:val="24"/>
              <w:szCs w:val="24"/>
              <w:highlight w:val="white"/>
              <w:lang w:val="en-US"/>
            </w:rPr>
          </w:rPrChange>
        </w:rPr>
        <w:t xml:space="preserve"> </w:t>
      </w:r>
      <w:r w:rsidR="004D4D52" w:rsidRPr="000D14B3">
        <w:rPr>
          <w:rFonts w:ascii="Times New Roman" w:hAnsi="Times New Roman" w:cs="Times New Roman"/>
          <w:color w:val="202122"/>
          <w:sz w:val="24"/>
          <w:szCs w:val="24"/>
          <w:highlight w:val="white"/>
          <w:rPrChange w:id="150" w:author="Matt Cheng" w:date="2022-03-22T16:44:00Z">
            <w:rPr>
              <w:rFonts w:ascii="Times New Roman" w:eastAsia="Times New Roman" w:hAnsi="Times New Roman" w:cs="Times New Roman"/>
              <w:color w:val="202122"/>
              <w:sz w:val="24"/>
              <w:szCs w:val="24"/>
              <w:highlight w:val="white"/>
              <w:lang w:val="en-US"/>
            </w:rPr>
          </w:rPrChange>
        </w:rPr>
        <w:fldChar w:fldCharType="begin"/>
      </w:r>
      <w:r w:rsidR="004A2447" w:rsidRPr="000D14B3">
        <w:rPr>
          <w:rFonts w:ascii="Times New Roman" w:hAnsi="Times New Roman" w:cs="Times New Roman"/>
          <w:color w:val="202122"/>
          <w:sz w:val="24"/>
          <w:szCs w:val="24"/>
          <w:highlight w:val="white"/>
          <w:rPrChange w:id="151" w:author="Matt Cheng" w:date="2022-03-22T16:44:00Z">
            <w:rPr>
              <w:rFonts w:ascii="Times New Roman" w:eastAsia="Times New Roman" w:hAnsi="Times New Roman" w:cs="Times New Roman"/>
              <w:color w:val="202122"/>
              <w:sz w:val="24"/>
              <w:szCs w:val="24"/>
              <w:highlight w:val="white"/>
              <w:lang w:val="en-US"/>
            </w:rPr>
          </w:rPrChange>
        </w:rPr>
        <w:instrText xml:space="preserve"> ADDIN ZOTERO_ITEM CSL_CITATION {"citationID":"RFmCBP5p","properties":{"formattedCitation":"(Ibbotson et al. 2006, 2011; Clark et al. 2016; Furey et al. 2016a)","plainCitation":"(Ibbotson et al. 2006, 2011; Clark et al. 2016; Furey et al. 2016a)","noteIndex":0},"citationItems":[{"id":156,"uris":["http://zotero.org/users/6698527/items/4J5EDILN"],"itemData":{"id":156,"type":"article-journal","container-title":"Ecology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4D4D52" w:rsidRPr="000D14B3">
        <w:rPr>
          <w:rFonts w:ascii="Times New Roman" w:hAnsi="Times New Roman" w:cs="Times New Roman"/>
          <w:color w:val="202122"/>
          <w:sz w:val="24"/>
          <w:szCs w:val="24"/>
          <w:highlight w:val="white"/>
          <w:rPrChange w:id="152" w:author="Matt Cheng" w:date="2022-03-22T16:44:00Z">
            <w:rPr>
              <w:rFonts w:ascii="Times New Roman" w:eastAsia="Times New Roman" w:hAnsi="Times New Roman" w:cs="Times New Roman"/>
              <w:color w:val="202122"/>
              <w:sz w:val="24"/>
              <w:szCs w:val="24"/>
              <w:highlight w:val="white"/>
              <w:lang w:val="en-US"/>
            </w:rPr>
          </w:rPrChange>
        </w:rPr>
        <w:fldChar w:fldCharType="separate"/>
      </w:r>
      <w:r w:rsidR="00D119AF" w:rsidRPr="000D14B3">
        <w:rPr>
          <w:rFonts w:ascii="Times New Roman" w:hAnsi="Times New Roman" w:cs="Times New Roman"/>
          <w:noProof/>
          <w:color w:val="202122"/>
          <w:sz w:val="24"/>
          <w:szCs w:val="24"/>
          <w:highlight w:val="white"/>
          <w:rPrChange w:id="153" w:author="Matt Cheng" w:date="2022-03-22T16:44:00Z">
            <w:rPr>
              <w:rFonts w:ascii="Times New Roman" w:eastAsia="Times New Roman" w:hAnsi="Times New Roman" w:cs="Times New Roman"/>
              <w:noProof/>
              <w:color w:val="202122"/>
              <w:sz w:val="24"/>
              <w:szCs w:val="24"/>
              <w:highlight w:val="white"/>
              <w:lang w:val="en-US"/>
            </w:rPr>
          </w:rPrChange>
        </w:rPr>
        <w:t>(Ibbotson et al. 2006, 2011; Clark et al. 2016; Furey et al. 2016a)</w:t>
      </w:r>
      <w:r w:rsidR="004D4D52" w:rsidRPr="000D14B3">
        <w:rPr>
          <w:rFonts w:ascii="Times New Roman" w:hAnsi="Times New Roman" w:cs="Times New Roman"/>
          <w:color w:val="202122"/>
          <w:sz w:val="24"/>
          <w:szCs w:val="24"/>
          <w:highlight w:val="white"/>
          <w:rPrChange w:id="154" w:author="Matt Cheng" w:date="2022-03-22T16:44:00Z">
            <w:rPr>
              <w:rFonts w:ascii="Times New Roman" w:eastAsia="Times New Roman" w:hAnsi="Times New Roman" w:cs="Times New Roman"/>
              <w:color w:val="202122"/>
              <w:sz w:val="24"/>
              <w:szCs w:val="24"/>
              <w:highlight w:val="white"/>
              <w:lang w:val="en-US"/>
            </w:rPr>
          </w:rPrChange>
        </w:rPr>
        <w:fldChar w:fldCharType="end"/>
      </w:r>
      <w:r w:rsidR="004D4D52" w:rsidRPr="000D14B3">
        <w:rPr>
          <w:rFonts w:ascii="Times New Roman" w:hAnsi="Times New Roman" w:cs="Times New Roman"/>
          <w:color w:val="202122"/>
          <w:sz w:val="24"/>
          <w:szCs w:val="24"/>
          <w:highlight w:val="white"/>
          <w:rPrChange w:id="155" w:author="Matt Cheng" w:date="2022-03-22T16:44:00Z">
            <w:rPr>
              <w:rFonts w:ascii="Times New Roman" w:eastAsia="Times New Roman" w:hAnsi="Times New Roman" w:cs="Times New Roman"/>
              <w:color w:val="202122"/>
              <w:sz w:val="24"/>
              <w:szCs w:val="24"/>
              <w:highlight w:val="white"/>
              <w:lang w:val="en-US"/>
            </w:rPr>
          </w:rPrChange>
        </w:rPr>
        <w:t>.</w:t>
      </w:r>
      <w:r w:rsidR="00BE04BC" w:rsidRPr="000D14B3">
        <w:rPr>
          <w:rFonts w:ascii="Times New Roman" w:hAnsi="Times New Roman" w:cs="Times New Roman"/>
          <w:color w:val="202122"/>
          <w:sz w:val="24"/>
          <w:szCs w:val="24"/>
          <w:rPrChange w:id="156" w:author="Matt Cheng" w:date="2022-03-22T16:44:00Z">
            <w:rPr>
              <w:rFonts w:ascii="Times New Roman" w:eastAsia="Times New Roman" w:hAnsi="Times New Roman" w:cs="Times New Roman"/>
              <w:color w:val="202122"/>
              <w:sz w:val="24"/>
              <w:szCs w:val="24"/>
              <w:lang w:val="en-US"/>
            </w:rPr>
          </w:rPrChange>
        </w:rPr>
        <w:t xml:space="preserve"> Furthermore, smolts can synchronize their migrations to find safety in numbers or “swamp” predators </w:t>
      </w:r>
      <w:r w:rsidR="00884787" w:rsidRPr="000D14B3">
        <w:rPr>
          <w:rFonts w:ascii="Times New Roman" w:hAnsi="Times New Roman" w:cs="Times New Roman"/>
          <w:color w:val="202122"/>
          <w:sz w:val="24"/>
          <w:szCs w:val="24"/>
          <w:rPrChange w:id="157" w:author="Matt Cheng" w:date="2022-03-22T16:44:00Z">
            <w:rPr>
              <w:rFonts w:ascii="Times New Roman" w:eastAsia="Times New Roman" w:hAnsi="Times New Roman" w:cs="Times New Roman"/>
              <w:color w:val="202122"/>
              <w:sz w:val="24"/>
              <w:szCs w:val="24"/>
              <w:lang w:val="en-US"/>
            </w:rPr>
          </w:rPrChange>
        </w:rPr>
        <w:fldChar w:fldCharType="begin"/>
      </w:r>
      <w:r w:rsidR="004A2447" w:rsidRPr="000D14B3">
        <w:rPr>
          <w:rFonts w:ascii="Times New Roman" w:hAnsi="Times New Roman" w:cs="Times New Roman"/>
          <w:color w:val="202122"/>
          <w:sz w:val="24"/>
          <w:szCs w:val="24"/>
          <w:rPrChange w:id="158" w:author="Matt Cheng" w:date="2022-03-22T16:44:00Z">
            <w:rPr>
              <w:rFonts w:ascii="Times New Roman" w:eastAsia="Times New Roman" w:hAnsi="Times New Roman" w:cs="Times New Roman"/>
              <w:color w:val="202122"/>
              <w:sz w:val="24"/>
              <w:szCs w:val="24"/>
              <w:lang w:val="en-US"/>
            </w:rPr>
          </w:rPrChange>
        </w:rPr>
        <w:instrText xml:space="preserve"> ADDIN ZOTERO_ITEM CSL_CITATION {"citationID":"Eh6snG4k","properties":{"formattedCitation":"(Furey et al. 2016a, 2021b)","plainCitation":"(Furey et al. 2016a, 2021b)","noteIndex":0},"citationItems":[{"id":164,"uris":["http://zotero.org/users/6698527/items/CAN6JSWA"],"itemData":{"id":164,"type":"article-journal","container-title":"Journal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G."}],"editor":[{"family":"Chapman","given":"Jason"}],"issued":{"date-parts":[["2016",7]]}}},{"id":165,"uris":["http://zotero.org/users/6698527/items/K6Q4HMUT"],"itemData":{"id":165,"type":"article-journal","abstract":"Migrations of juvenile salmon smolts are generally high-risk, with predation often implicated in reduced survival. In theory, smolts can maximise survival via depensation, or synchronising movements to swamp predators. Depensation, however, is difficult to assess in the wild. Accounting for depensation could also generate more realistic telemetry-based survival estimates for management. Here, we assess six years (2010–2014, 2016) of acoustic telemetry and outmigration density data for sockeye salmon (Oncorhynchus nerka) from Chilko Lake, British Columbia, Canada. Prevoiusly, depensation for this population wasassessed for a single year, but interannual consistency is not known. We found evidence of depensation in each year, although its strength varied. In addition, by integrating depensation with outmigration densities, annual population-level survival estimates in this initial (14-km) migratory segment increased by 0.02–0.24 relative to previously published estimates. However, when extending these survival rates from the first 14 km through the entire tracked migration (1,044 km), increases in estimates were small (~0.01). Potential conservation and management applications of depensation include implications for recovering imperiled populations and informing hatchery release strategies.","container-title":"Ecology of Freshwater Fish","DOI":"10.1111/eff.12556","ISSN":"0906-6691, 1600-0633","issue":"1","journalAbbreviation":"Ecol Freshw Fish","language":"en","page":"18-30","source":"DOI.org (Crossref)","title":"Migratory salmon smolts exhibit consistent interannual depensatory predator swamping: Effects on telemetry</w:instrText>
      </w:r>
      <w:r w:rsidR="004A2447" w:rsidRPr="000D14B3">
        <w:rPr>
          <w:rFonts w:ascii="Times New Roman" w:hAnsi="Times New Roman" w:cs="Times New Roman"/>
          <w:color w:val="202122"/>
          <w:sz w:val="24"/>
          <w:szCs w:val="24"/>
          <w:rPrChange w:id="159" w:author="Matt Cheng" w:date="2022-03-22T16:44:00Z">
            <w:rPr>
              <w:rFonts w:ascii="Cambria Math" w:eastAsia="Times New Roman" w:hAnsi="Cambria Math" w:cs="Cambria Math"/>
              <w:color w:val="202122"/>
              <w:sz w:val="24"/>
              <w:szCs w:val="24"/>
              <w:lang w:val="en-US"/>
            </w:rPr>
          </w:rPrChange>
        </w:rPr>
        <w:instrText>‐</w:instrText>
      </w:r>
      <w:r w:rsidR="004A2447" w:rsidRPr="000D14B3">
        <w:rPr>
          <w:rFonts w:ascii="Times New Roman" w:hAnsi="Times New Roman" w:cs="Times New Roman"/>
          <w:color w:val="202122"/>
          <w:sz w:val="24"/>
          <w:szCs w:val="24"/>
          <w:rPrChange w:id="160" w:author="Matt Cheng" w:date="2022-03-22T16:44:00Z">
            <w:rPr>
              <w:rFonts w:ascii="Times New Roman" w:eastAsia="Times New Roman" w:hAnsi="Times New Roman" w:cs="Times New Roman"/>
              <w:color w:val="202122"/>
              <w:sz w:val="24"/>
              <w:szCs w:val="24"/>
              <w:lang w:val="en-US"/>
            </w:rPr>
          </w:rPrChange>
        </w:rPr>
        <w:instrText xml:space="preserve">based survival estimates","title-short":"Migratory salmon smolts exhibit consistent interannual depensatory predator swamping","volume":"30","author":[{"family":"Furey","given":"Nathan B."},{"family":"Martins","given":"Eduardo G."},{"family":"Hinch","given":"Scott G."}],"issued":{"date-parts":[["2021",1]]}}}],"schema":"https://github.com/citation-style-language/schema/raw/master/csl-citation.json"} </w:instrText>
      </w:r>
      <w:r w:rsidR="00884787" w:rsidRPr="000D14B3">
        <w:rPr>
          <w:rFonts w:ascii="Times New Roman" w:hAnsi="Times New Roman" w:cs="Times New Roman"/>
          <w:color w:val="202122"/>
          <w:sz w:val="24"/>
          <w:szCs w:val="24"/>
          <w:rPrChange w:id="161" w:author="Matt Cheng" w:date="2022-03-22T16:44:00Z">
            <w:rPr>
              <w:rFonts w:ascii="Times New Roman" w:eastAsia="Times New Roman" w:hAnsi="Times New Roman" w:cs="Times New Roman"/>
              <w:color w:val="202122"/>
              <w:sz w:val="24"/>
              <w:szCs w:val="24"/>
              <w:lang w:val="en-US"/>
            </w:rPr>
          </w:rPrChange>
        </w:rPr>
        <w:fldChar w:fldCharType="separate"/>
      </w:r>
      <w:r w:rsidR="00D119AF" w:rsidRPr="000D14B3">
        <w:rPr>
          <w:rFonts w:ascii="Times New Roman" w:hAnsi="Times New Roman" w:cs="Times New Roman"/>
          <w:noProof/>
          <w:color w:val="202122"/>
          <w:sz w:val="24"/>
          <w:szCs w:val="24"/>
          <w:rPrChange w:id="162" w:author="Matt Cheng" w:date="2022-03-22T16:44:00Z">
            <w:rPr>
              <w:rFonts w:ascii="Times New Roman" w:eastAsia="Times New Roman" w:hAnsi="Times New Roman" w:cs="Times New Roman"/>
              <w:noProof/>
              <w:color w:val="202122"/>
              <w:sz w:val="24"/>
              <w:szCs w:val="24"/>
              <w:lang w:val="en-US"/>
            </w:rPr>
          </w:rPrChange>
        </w:rPr>
        <w:t>(Furey et al. 2016a, 2021b)</w:t>
      </w:r>
      <w:r w:rsidR="00884787" w:rsidRPr="000D14B3">
        <w:rPr>
          <w:rFonts w:ascii="Times New Roman" w:hAnsi="Times New Roman" w:cs="Times New Roman"/>
          <w:color w:val="202122"/>
          <w:sz w:val="24"/>
          <w:szCs w:val="24"/>
          <w:rPrChange w:id="163" w:author="Matt Cheng" w:date="2022-03-22T16:44:00Z">
            <w:rPr>
              <w:rFonts w:ascii="Times New Roman" w:eastAsia="Times New Roman" w:hAnsi="Times New Roman" w:cs="Times New Roman"/>
              <w:color w:val="202122"/>
              <w:sz w:val="24"/>
              <w:szCs w:val="24"/>
              <w:lang w:val="en-US"/>
            </w:rPr>
          </w:rPrChange>
        </w:rPr>
        <w:fldChar w:fldCharType="end"/>
      </w:r>
      <w:r w:rsidR="000D1863" w:rsidRPr="000D14B3">
        <w:rPr>
          <w:rFonts w:ascii="Times New Roman" w:hAnsi="Times New Roman" w:cs="Times New Roman"/>
          <w:color w:val="202122"/>
          <w:sz w:val="24"/>
          <w:szCs w:val="24"/>
          <w:highlight w:val="white"/>
          <w:rPrChange w:id="164" w:author="Matt Cheng" w:date="2022-03-22T16:44:00Z">
            <w:rPr>
              <w:rFonts w:ascii="Times New Roman" w:eastAsia="Times New Roman" w:hAnsi="Times New Roman" w:cs="Times New Roman"/>
              <w:color w:val="202122"/>
              <w:sz w:val="24"/>
              <w:szCs w:val="24"/>
              <w:highlight w:val="white"/>
              <w:lang w:val="en-US"/>
            </w:rPr>
          </w:rPrChange>
        </w:rPr>
        <w:t>.</w:t>
      </w:r>
      <w:r w:rsidR="002A1500" w:rsidRPr="000D14B3">
        <w:rPr>
          <w:rFonts w:ascii="Times New Roman" w:hAnsi="Times New Roman" w:cs="Times New Roman"/>
          <w:color w:val="202122"/>
          <w:sz w:val="24"/>
          <w:szCs w:val="24"/>
          <w:rPrChange w:id="165" w:author="Matt Cheng" w:date="2022-03-22T16:44:00Z">
            <w:rPr>
              <w:rFonts w:ascii="Times New Roman" w:eastAsia="Times New Roman" w:hAnsi="Times New Roman" w:cs="Times New Roman"/>
              <w:color w:val="202122"/>
              <w:sz w:val="24"/>
              <w:szCs w:val="24"/>
              <w:lang w:val="en-US"/>
            </w:rPr>
          </w:rPrChange>
        </w:rPr>
        <w:t xml:space="preserve"> However, how densities of migrating smolts could impact the foraging behavior of predators </w:t>
      </w:r>
      <w:r w:rsidR="00362A11" w:rsidRPr="000D14B3">
        <w:rPr>
          <w:rFonts w:ascii="Times New Roman" w:hAnsi="Times New Roman" w:cs="Times New Roman"/>
          <w:color w:val="202122"/>
          <w:sz w:val="24"/>
          <w:szCs w:val="24"/>
          <w:rPrChange w:id="166" w:author="Matt Cheng" w:date="2022-03-22T16:44:00Z">
            <w:rPr>
              <w:rFonts w:ascii="Times New Roman" w:eastAsia="Times New Roman" w:hAnsi="Times New Roman" w:cs="Times New Roman"/>
              <w:color w:val="202122"/>
              <w:sz w:val="24"/>
              <w:szCs w:val="24"/>
              <w:lang w:val="en-US"/>
            </w:rPr>
          </w:rPrChange>
        </w:rPr>
        <w:t xml:space="preserve">is less well studied. </w:t>
      </w:r>
    </w:p>
    <w:p w14:paraId="4877CCAC" w14:textId="26A863C8" w:rsidR="00E91D7D" w:rsidRPr="000D14B3" w:rsidRDefault="001B6364" w:rsidP="00CF128B">
      <w:pPr>
        <w:spacing w:line="480" w:lineRule="auto"/>
        <w:rPr>
          <w:color w:val="202122"/>
          <w:highlight w:val="white"/>
        </w:rPr>
      </w:pPr>
      <w:r w:rsidRPr="000D14B3">
        <w:rPr>
          <w:color w:val="202122"/>
        </w:rPr>
        <w:tab/>
      </w:r>
      <w:proofErr w:type="spellStart"/>
      <w:r w:rsidR="00276545" w:rsidRPr="000D14B3">
        <w:rPr>
          <w:color w:val="202122"/>
        </w:rPr>
        <w:t>Chilko</w:t>
      </w:r>
      <w:proofErr w:type="spellEnd"/>
      <w:r w:rsidR="00276545" w:rsidRPr="000D14B3">
        <w:rPr>
          <w:color w:val="202122"/>
        </w:rPr>
        <w:t xml:space="preserve"> Lake</w:t>
      </w:r>
      <w:r w:rsidR="002A1500" w:rsidRPr="000D14B3">
        <w:rPr>
          <w:color w:val="202122"/>
        </w:rPr>
        <w:t>, British Columbia, is home to one of</w:t>
      </w:r>
      <w:r w:rsidR="00276545" w:rsidRPr="000D14B3">
        <w:rPr>
          <w:color w:val="202122"/>
          <w:highlight w:val="white"/>
        </w:rPr>
        <w:t xml:space="preserve"> the largest populations of </w:t>
      </w:r>
      <w:r w:rsidR="00A63F8E" w:rsidRPr="000D14B3">
        <w:rPr>
          <w:color w:val="202122"/>
          <w:highlight w:val="white"/>
        </w:rPr>
        <w:t>Sockeye Salmon</w:t>
      </w:r>
      <w:r w:rsidR="00276545" w:rsidRPr="000D14B3">
        <w:rPr>
          <w:color w:val="202122"/>
          <w:highlight w:val="white"/>
        </w:rPr>
        <w:t xml:space="preserve"> in Canada, and </w:t>
      </w:r>
      <w:r w:rsidR="006C6E38" w:rsidRPr="000D14B3">
        <w:rPr>
          <w:color w:val="202122"/>
          <w:highlight w:val="white"/>
        </w:rPr>
        <w:t>consequently</w:t>
      </w:r>
      <w:r w:rsidR="0061456B" w:rsidRPr="000D14B3">
        <w:rPr>
          <w:color w:val="202122"/>
          <w:highlight w:val="white"/>
        </w:rPr>
        <w:t xml:space="preserve"> this population is</w:t>
      </w:r>
      <w:r w:rsidR="00B43B7C" w:rsidRPr="000D14B3">
        <w:rPr>
          <w:color w:val="202122"/>
          <w:highlight w:val="white"/>
        </w:rPr>
        <w:t xml:space="preserve"> intensively studied and is </w:t>
      </w:r>
      <w:r w:rsidR="0061456B" w:rsidRPr="000D14B3">
        <w:rPr>
          <w:color w:val="202122"/>
          <w:highlight w:val="white"/>
        </w:rPr>
        <w:t xml:space="preserve">used as an indicator of </w:t>
      </w:r>
      <w:r w:rsidR="00A63F8E" w:rsidRPr="000D14B3">
        <w:rPr>
          <w:color w:val="202122"/>
          <w:highlight w:val="white"/>
        </w:rPr>
        <w:t>Sockeye Salmon</w:t>
      </w:r>
      <w:r w:rsidR="00276545" w:rsidRPr="000D14B3">
        <w:rPr>
          <w:color w:val="202122"/>
          <w:highlight w:val="white"/>
        </w:rPr>
        <w:t xml:space="preserve"> </w:t>
      </w:r>
      <w:r w:rsidR="00BF1B8E" w:rsidRPr="000D14B3">
        <w:rPr>
          <w:color w:val="202122"/>
          <w:highlight w:val="white"/>
        </w:rPr>
        <w:t xml:space="preserve">abundance </w:t>
      </w:r>
      <w:r w:rsidR="0061456B" w:rsidRPr="000D14B3">
        <w:rPr>
          <w:color w:val="202122"/>
          <w:highlight w:val="white"/>
        </w:rPr>
        <w:t xml:space="preserve">for the entire Fraser River watershed </w:t>
      </w:r>
      <w:r w:rsidR="00C74F0F" w:rsidRPr="000D14B3">
        <w:rPr>
          <w:color w:val="202122"/>
          <w:highlight w:val="white"/>
        </w:rPr>
        <w:fldChar w:fldCharType="begin"/>
      </w:r>
      <w:r w:rsidR="004A2447" w:rsidRPr="000D14B3">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C74F0F" w:rsidRPr="000D14B3">
        <w:rPr>
          <w:color w:val="202122"/>
          <w:highlight w:val="white"/>
        </w:rPr>
        <w:fldChar w:fldCharType="separate"/>
      </w:r>
      <w:r w:rsidR="00D119AF" w:rsidRPr="000D14B3">
        <w:rPr>
          <w:noProof/>
          <w:color w:val="202122"/>
          <w:highlight w:val="white"/>
        </w:rPr>
        <w:t>(Bradford et al. 2000; Irvine and Akenhead 2013)</w:t>
      </w:r>
      <w:r w:rsidR="00C74F0F" w:rsidRPr="000D14B3">
        <w:rPr>
          <w:color w:val="202122"/>
          <w:highlight w:val="white"/>
        </w:rPr>
        <w:fldChar w:fldCharType="end"/>
      </w:r>
      <w:r w:rsidR="00C74F0F" w:rsidRPr="000D14B3">
        <w:rPr>
          <w:color w:val="202122"/>
          <w:highlight w:val="white"/>
        </w:rPr>
        <w:t>.</w:t>
      </w:r>
      <w:r w:rsidR="00276545" w:rsidRPr="000D14B3">
        <w:rPr>
          <w:color w:val="202122"/>
          <w:highlight w:val="white"/>
        </w:rPr>
        <w:t xml:space="preserve"> </w:t>
      </w:r>
      <w:r w:rsidR="00D75EEE" w:rsidRPr="000D14B3">
        <w:rPr>
          <w:color w:val="202122"/>
          <w:highlight w:val="white"/>
        </w:rPr>
        <w:t>Each spring</w:t>
      </w:r>
      <w:r w:rsidR="00BF1B8E" w:rsidRPr="000D14B3">
        <w:rPr>
          <w:color w:val="202122"/>
          <w:highlight w:val="white"/>
        </w:rPr>
        <w:t>,</w:t>
      </w:r>
      <w:r w:rsidR="008C6BA8" w:rsidRPr="000D14B3">
        <w:rPr>
          <w:color w:val="202122"/>
          <w:highlight w:val="white"/>
        </w:rPr>
        <w:t xml:space="preserve"> 10 - 40 million </w:t>
      </w:r>
      <w:r w:rsidR="00A63F8E" w:rsidRPr="000D14B3">
        <w:rPr>
          <w:color w:val="202122"/>
          <w:highlight w:val="white"/>
        </w:rPr>
        <w:t>Sockeye Salmon</w:t>
      </w:r>
      <w:r w:rsidR="00D75EEE" w:rsidRPr="000D14B3">
        <w:rPr>
          <w:color w:val="202122"/>
          <w:highlight w:val="white"/>
        </w:rPr>
        <w:t xml:space="preserve"> </w:t>
      </w:r>
      <w:r w:rsidR="008C6BA8" w:rsidRPr="000D14B3">
        <w:rPr>
          <w:color w:val="202122"/>
          <w:highlight w:val="white"/>
        </w:rPr>
        <w:t>smolts (~9</w:t>
      </w:r>
      <w:r w:rsidR="00D75EEE" w:rsidRPr="000D14B3">
        <w:rPr>
          <w:color w:val="202122"/>
          <w:highlight w:val="white"/>
        </w:rPr>
        <w:t>6</w:t>
      </w:r>
      <w:r w:rsidR="008C6BA8" w:rsidRPr="000D14B3">
        <w:rPr>
          <w:color w:val="202122"/>
          <w:highlight w:val="white"/>
        </w:rPr>
        <w:t xml:space="preserve">% age-1 smolts, </w:t>
      </w:r>
      <w:r w:rsidR="00D75EEE" w:rsidRPr="000D14B3">
        <w:rPr>
          <w:color w:val="202122"/>
          <w:highlight w:val="white"/>
        </w:rPr>
        <w:t>~4</w:t>
      </w:r>
      <w:r w:rsidR="008C6BA8" w:rsidRPr="000D14B3">
        <w:rPr>
          <w:color w:val="202122"/>
          <w:highlight w:val="white"/>
        </w:rPr>
        <w:t>% age-2 smolts;</w:t>
      </w:r>
      <w:r w:rsidR="00A84EA2" w:rsidRPr="000D14B3">
        <w:rPr>
          <w:color w:val="202122"/>
          <w:highlight w:val="white"/>
        </w:rPr>
        <w:fldChar w:fldCharType="begin"/>
      </w:r>
      <w:r w:rsidR="004A2447" w:rsidRPr="000D14B3">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A84EA2" w:rsidRPr="000D14B3">
        <w:rPr>
          <w:color w:val="202122"/>
          <w:highlight w:val="white"/>
        </w:rPr>
        <w:fldChar w:fldCharType="separate"/>
      </w:r>
      <w:r w:rsidR="00A84EA2" w:rsidRPr="000D14B3">
        <w:rPr>
          <w:noProof/>
          <w:color w:val="202122"/>
          <w:highlight w:val="white"/>
        </w:rPr>
        <w:t xml:space="preserve"> Irvine and Akenhead 2013)</w:t>
      </w:r>
      <w:r w:rsidR="00A84EA2" w:rsidRPr="000D14B3">
        <w:rPr>
          <w:color w:val="202122"/>
          <w:highlight w:val="white"/>
        </w:rPr>
        <w:fldChar w:fldCharType="end"/>
      </w:r>
      <w:r w:rsidR="008C6BA8" w:rsidRPr="000D14B3">
        <w:rPr>
          <w:color w:val="202122"/>
          <w:highlight w:val="white"/>
        </w:rPr>
        <w:t xml:space="preserve"> </w:t>
      </w:r>
      <w:r w:rsidR="00D75EEE" w:rsidRPr="000D14B3">
        <w:rPr>
          <w:color w:val="202122"/>
          <w:highlight w:val="white"/>
        </w:rPr>
        <w:t>e</w:t>
      </w:r>
      <w:r w:rsidR="008C6BA8" w:rsidRPr="000D14B3">
        <w:rPr>
          <w:color w:val="202122"/>
          <w:highlight w:val="white"/>
        </w:rPr>
        <w:t xml:space="preserve">migrate from the lake </w:t>
      </w:r>
      <w:r w:rsidR="00D75EEE" w:rsidRPr="000D14B3">
        <w:rPr>
          <w:color w:val="202122"/>
          <w:highlight w:val="white"/>
        </w:rPr>
        <w:t>towards</w:t>
      </w:r>
      <w:r w:rsidR="008C6BA8" w:rsidRPr="000D14B3">
        <w:rPr>
          <w:color w:val="202122"/>
          <w:highlight w:val="white"/>
        </w:rPr>
        <w:t xml:space="preserve"> the </w:t>
      </w:r>
      <w:r w:rsidR="008C6BA8" w:rsidRPr="000D14B3">
        <w:rPr>
          <w:color w:val="202122"/>
          <w:highlight w:val="white"/>
        </w:rPr>
        <w:lastRenderedPageBreak/>
        <w:t>ocean</w:t>
      </w:r>
      <w:r w:rsidR="00401DFD" w:rsidRPr="000D14B3">
        <w:rPr>
          <w:color w:val="202122"/>
          <w:highlight w:val="white"/>
        </w:rPr>
        <w:t xml:space="preserve">. </w:t>
      </w:r>
      <w:r w:rsidR="00C032B4" w:rsidRPr="000D14B3">
        <w:rPr>
          <w:color w:val="202122"/>
          <w:highlight w:val="white"/>
        </w:rPr>
        <w:t xml:space="preserve">Acoustic </w:t>
      </w:r>
      <w:r w:rsidR="00273DE3" w:rsidRPr="000D14B3">
        <w:rPr>
          <w:color w:val="202122"/>
          <w:highlight w:val="white"/>
        </w:rPr>
        <w:t>telemetry</w:t>
      </w:r>
      <w:r w:rsidR="00C032B4" w:rsidRPr="000D14B3">
        <w:rPr>
          <w:color w:val="202122"/>
          <w:highlight w:val="white"/>
        </w:rPr>
        <w:t xml:space="preserve"> revealed</w:t>
      </w:r>
      <w:r w:rsidR="00BF1B8E" w:rsidRPr="000D14B3">
        <w:rPr>
          <w:color w:val="202122"/>
          <w:highlight w:val="white"/>
        </w:rPr>
        <w:t xml:space="preserve"> that</w:t>
      </w:r>
      <w:r w:rsidR="00273DE3" w:rsidRPr="000D14B3">
        <w:rPr>
          <w:color w:val="202122"/>
          <w:highlight w:val="white"/>
        </w:rPr>
        <w:t xml:space="preserve"> the initial migratory corridor</w:t>
      </w:r>
      <w:r w:rsidR="002078C4" w:rsidRPr="000D14B3">
        <w:rPr>
          <w:color w:val="202122"/>
          <w:highlight w:val="white"/>
        </w:rPr>
        <w:t xml:space="preserve"> in the </w:t>
      </w:r>
      <w:proofErr w:type="spellStart"/>
      <w:r w:rsidR="002078C4" w:rsidRPr="000D14B3">
        <w:rPr>
          <w:color w:val="202122"/>
          <w:highlight w:val="white"/>
        </w:rPr>
        <w:t>Chilko</w:t>
      </w:r>
      <w:proofErr w:type="spellEnd"/>
      <w:r w:rsidR="002078C4" w:rsidRPr="000D14B3">
        <w:rPr>
          <w:color w:val="202122"/>
          <w:highlight w:val="white"/>
        </w:rPr>
        <w:t xml:space="preserve"> River comprised of</w:t>
      </w:r>
      <w:r w:rsidR="00273DE3" w:rsidRPr="000D14B3">
        <w:rPr>
          <w:color w:val="202122"/>
          <w:highlight w:val="white"/>
        </w:rPr>
        <w:t xml:space="preserve"> clear</w:t>
      </w:r>
      <w:r w:rsidR="002078C4" w:rsidRPr="000D14B3">
        <w:rPr>
          <w:color w:val="202122"/>
          <w:highlight w:val="white"/>
        </w:rPr>
        <w:t xml:space="preserve"> and</w:t>
      </w:r>
      <w:r w:rsidR="00273DE3" w:rsidRPr="000D14B3">
        <w:rPr>
          <w:color w:val="202122"/>
          <w:highlight w:val="white"/>
        </w:rPr>
        <w:t xml:space="preserve"> slow-moving</w:t>
      </w:r>
      <w:r w:rsidR="002078C4" w:rsidRPr="000D14B3">
        <w:rPr>
          <w:color w:val="202122"/>
          <w:highlight w:val="white"/>
        </w:rPr>
        <w:t xml:space="preserve"> </w:t>
      </w:r>
      <w:r w:rsidR="00273DE3" w:rsidRPr="000D14B3">
        <w:rPr>
          <w:color w:val="202122"/>
          <w:highlight w:val="white"/>
        </w:rPr>
        <w:t>water</w:t>
      </w:r>
      <w:r w:rsidR="002078C4" w:rsidRPr="000D14B3">
        <w:rPr>
          <w:color w:val="202122"/>
          <w:highlight w:val="white"/>
        </w:rPr>
        <w:t xml:space="preserve"> </w:t>
      </w:r>
      <w:ins w:id="167" w:author="Matt Cheng" w:date="2022-03-22T16:54:00Z">
        <w:r w:rsidR="00E54A3F" w:rsidRPr="000D14B3">
          <w:rPr>
            <w:color w:val="202122"/>
            <w:highlight w:val="white"/>
          </w:rPr>
          <w:t xml:space="preserve">and </w:t>
        </w:r>
      </w:ins>
      <w:r w:rsidR="002078C4" w:rsidRPr="000D14B3">
        <w:rPr>
          <w:color w:val="202122"/>
          <w:highlight w:val="white"/>
        </w:rPr>
        <w:t>is</w:t>
      </w:r>
      <w:r w:rsidR="00C032B4" w:rsidRPr="000D14B3">
        <w:rPr>
          <w:color w:val="202122"/>
          <w:highlight w:val="white"/>
        </w:rPr>
        <w:t xml:space="preserve"> </w:t>
      </w:r>
      <w:r w:rsidR="00273DE3" w:rsidRPr="000D14B3">
        <w:rPr>
          <w:color w:val="202122"/>
          <w:highlight w:val="white"/>
        </w:rPr>
        <w:t xml:space="preserve">high-risk relative to the turbid waters </w:t>
      </w:r>
      <w:del w:id="168" w:author="Matt Cheng" w:date="2022-03-22T16:55:00Z">
        <w:r w:rsidR="002078C4" w:rsidRPr="000D14B3" w:rsidDel="005E56F3">
          <w:rPr>
            <w:color w:val="202122"/>
            <w:highlight w:val="white"/>
          </w:rPr>
          <w:delText xml:space="preserve">such as </w:delText>
        </w:r>
      </w:del>
      <w:ins w:id="169" w:author="Matt Cheng" w:date="2022-03-22T16:55:00Z">
        <w:r w:rsidR="005E56F3" w:rsidRPr="000D14B3">
          <w:rPr>
            <w:color w:val="202122"/>
            <w:highlight w:val="white"/>
          </w:rPr>
          <w:t>occurring in</w:t>
        </w:r>
        <w:r w:rsidR="0034039B" w:rsidRPr="000D14B3">
          <w:rPr>
            <w:color w:val="202122"/>
            <w:highlight w:val="white"/>
          </w:rPr>
          <w:t xml:space="preserve"> </w:t>
        </w:r>
      </w:ins>
      <w:r w:rsidR="002078C4" w:rsidRPr="000D14B3">
        <w:rPr>
          <w:color w:val="202122"/>
          <w:highlight w:val="white"/>
        </w:rPr>
        <w:t xml:space="preserve">the Fraser River, further </w:t>
      </w:r>
      <w:r w:rsidR="00273DE3" w:rsidRPr="000D14B3">
        <w:rPr>
          <w:color w:val="202122"/>
          <w:highlight w:val="white"/>
        </w:rPr>
        <w:t>downstream</w:t>
      </w:r>
      <w:r w:rsidR="002078C4" w:rsidRPr="000D14B3">
        <w:rPr>
          <w:color w:val="202122"/>
          <w:highlight w:val="white"/>
        </w:rPr>
        <w:t xml:space="preserve"> </w:t>
      </w:r>
      <w:r w:rsidR="00CF128B" w:rsidRPr="000D14B3">
        <w:rPr>
          <w:color w:val="202122"/>
          <w:highlight w:val="white"/>
        </w:rPr>
        <w:fldChar w:fldCharType="begin"/>
      </w:r>
      <w:r w:rsidR="004A2447" w:rsidRPr="000D14B3">
        <w:rPr>
          <w:color w:val="202122"/>
          <w:highlight w:val="white"/>
        </w:rPr>
        <w:instrText xml:space="preserve"> ADDIN ZOTERO_ITEM CSL_CITATION {"citationID":"YQArqG52","properties":{"formattedCitation":"(Clark et al. 2016; Rechisky et al. 2019)","plainCitation":"(Clark et al. 2016; Rechisky et al. 2019)","noteIndex":0},"citationItems":[{"id":160,"uris":["http://zotero.org/users/6698527/items/VLWJVJEY"],"itemData":{"id":160,"type":"article-journal","abstract":"Few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G."}],"issued":{"date-parts":[["2016",6]]}}},{"id":1126,"uris":["http://zotero.org/users/6698527/items/HYYRPYGE"],"itemData":{"id":1126,"type":"article-journal","abstract":"We used acoustic telemetry to investigate survival of age-2 sockeye salmon (Oncorhynchus nerka) as they emigrated from Chilko Lake, British Columbia, Canada, to northeastern Vancouver Island (NEVI) from 2010 to 2014. We built on our previously reported results by including an additional year of data and by converting survival estimates into rates (distance and time) to compare across disproportionate habitats. We also reﬁned our survival estimates by including individual covariates in our survival models and by re-investigating the detection efﬁciency of the ﬁnal detection site. There was a tag burden effect in 2012 and a body size effect in 2013. Excluding 2010, survival during the 35- to 47-day migration to NEVI (range of annual mean travel time; 1044 km) ranged between 8% and 14%. Weekly survival rate (S·week−1) during downstream migration to the Fraser River estuary, through the central Strait of Georgia (CSOG), and NEVI was 25%–46%, 75%–90%, and 34%–64%, respectively. In addition to marked losses in freshwater tributaries, sockeye also experienced high losses north of the CSOG consistent with earlier results for Cultus Lake sockeye.","container-title":"Canadian Journal of Fisheries and Aquatic Sciences","DOI":"10.1139/cjfas-2017-0425","ISSN":"0706-652X, 1205-7533","issue":"1","journalAbbreviation":"Can. J. Fish. Aquat. Sci.","language":"en","page":"136-152","source":"DOI.org (Crossref)","title":"Quantifying survival of age-2 Chilko Lake sockeye salmon during the first 50 days of migration","volume":"76","author":[{"family":"Rechisky","given":"Erin L."},{"family":"Porter","given":"Aswea D."},{"family":"Clark","given":"Timothy D."},{"family":"Furey","given":"Nathan B."},{"family":"Gale","given":"Marika Kirstin"},{"family":"Hinch","given":"Scott G."},{"family":"Welch","given":"David W."}],"issued":{"date-parts":[["2019",1]]}}}],"schema":"https://github.com/citation-style-language/schema/raw/master/csl-citation.json"} </w:instrText>
      </w:r>
      <w:r w:rsidR="00CF128B" w:rsidRPr="000D14B3">
        <w:rPr>
          <w:color w:val="202122"/>
          <w:highlight w:val="white"/>
        </w:rPr>
        <w:fldChar w:fldCharType="separate"/>
      </w:r>
      <w:r w:rsidR="00D119AF" w:rsidRPr="000D14B3">
        <w:rPr>
          <w:noProof/>
          <w:color w:val="202122"/>
          <w:highlight w:val="white"/>
        </w:rPr>
        <w:t>(Clark et al. 2016; Rechisky et al. 2019)</w:t>
      </w:r>
      <w:r w:rsidR="00CF128B" w:rsidRPr="000D14B3">
        <w:rPr>
          <w:color w:val="202122"/>
          <w:highlight w:val="white"/>
        </w:rPr>
        <w:fldChar w:fldCharType="end"/>
      </w:r>
      <w:r w:rsidR="00CF128B" w:rsidRPr="000D14B3">
        <w:rPr>
          <w:color w:val="202122"/>
          <w:highlight w:val="white"/>
        </w:rPr>
        <w:t>.</w:t>
      </w:r>
      <w:r w:rsidR="00273DE3" w:rsidRPr="000D14B3">
        <w:rPr>
          <w:color w:val="202122"/>
          <w:highlight w:val="white"/>
        </w:rPr>
        <w:t xml:space="preserve"> </w:t>
      </w:r>
      <w:r w:rsidR="005741C5" w:rsidRPr="000D14B3">
        <w:rPr>
          <w:color w:val="202122"/>
          <w:highlight w:val="white"/>
        </w:rPr>
        <w:t xml:space="preserve">Bull Trout </w:t>
      </w:r>
      <w:r w:rsidR="00273DE3" w:rsidRPr="000D14B3">
        <w:rPr>
          <w:color w:val="202122"/>
          <w:highlight w:val="white"/>
        </w:rPr>
        <w:t>(</w:t>
      </w:r>
      <w:r w:rsidR="00273DE3" w:rsidRPr="000D14B3">
        <w:rPr>
          <w:i/>
          <w:color w:val="202122"/>
          <w:highlight w:val="white"/>
        </w:rPr>
        <w:t xml:space="preserve">Salvelinus </w:t>
      </w:r>
      <w:proofErr w:type="spellStart"/>
      <w:r w:rsidR="00273DE3" w:rsidRPr="000D14B3">
        <w:rPr>
          <w:i/>
          <w:color w:val="202122"/>
          <w:highlight w:val="white"/>
        </w:rPr>
        <w:t>confluentus</w:t>
      </w:r>
      <w:proofErr w:type="spellEnd"/>
      <w:r w:rsidR="00273DE3" w:rsidRPr="000D14B3">
        <w:rPr>
          <w:color w:val="202122"/>
          <w:highlight w:val="white"/>
        </w:rPr>
        <w:t>)</w:t>
      </w:r>
      <w:r w:rsidR="007F6A28" w:rsidRPr="000D14B3">
        <w:rPr>
          <w:color w:val="202122"/>
          <w:highlight w:val="white"/>
        </w:rPr>
        <w:t xml:space="preserve"> </w:t>
      </w:r>
      <w:r w:rsidR="002078C4" w:rsidRPr="000D14B3">
        <w:rPr>
          <w:iCs/>
          <w:color w:val="202122"/>
          <w:highlight w:val="white"/>
        </w:rPr>
        <w:t>feed</w:t>
      </w:r>
      <w:r w:rsidR="002A1ED9" w:rsidRPr="000D14B3">
        <w:rPr>
          <w:color w:val="202122"/>
          <w:highlight w:val="white"/>
        </w:rPr>
        <w:t xml:space="preserve"> extensively</w:t>
      </w:r>
      <w:r w:rsidR="002078C4" w:rsidRPr="000D14B3">
        <w:rPr>
          <w:color w:val="202122"/>
          <w:highlight w:val="white"/>
        </w:rPr>
        <w:t xml:space="preserve"> (</w:t>
      </w:r>
      <w:proofErr w:type="spellStart"/>
      <w:r w:rsidR="002078C4" w:rsidRPr="000D14B3">
        <w:rPr>
          <w:color w:val="202122"/>
        </w:rPr>
        <w:t>Furey</w:t>
      </w:r>
      <w:proofErr w:type="spellEnd"/>
      <w:r w:rsidR="002078C4" w:rsidRPr="000D14B3">
        <w:rPr>
          <w:color w:val="202122"/>
        </w:rPr>
        <w:t xml:space="preserve"> et al. 2016b)</w:t>
      </w:r>
      <w:r w:rsidR="001D4536" w:rsidRPr="000D14B3">
        <w:rPr>
          <w:color w:val="202122"/>
          <w:highlight w:val="white"/>
        </w:rPr>
        <w:t xml:space="preserve"> </w:t>
      </w:r>
      <w:r w:rsidR="001A28BA" w:rsidRPr="000D14B3">
        <w:rPr>
          <w:color w:val="202122"/>
          <w:highlight w:val="white"/>
        </w:rPr>
        <w:t xml:space="preserve">on </w:t>
      </w:r>
      <w:r w:rsidR="001D4536" w:rsidRPr="000D14B3">
        <w:rPr>
          <w:color w:val="202122"/>
          <w:highlight w:val="white"/>
        </w:rPr>
        <w:t xml:space="preserve">migrating </w:t>
      </w:r>
      <w:r w:rsidR="00A63F8E" w:rsidRPr="000D14B3">
        <w:rPr>
          <w:color w:val="202122"/>
          <w:highlight w:val="white"/>
        </w:rPr>
        <w:t>Sockeye Salmon</w:t>
      </w:r>
      <w:r w:rsidR="0008415A" w:rsidRPr="000D14B3">
        <w:rPr>
          <w:color w:val="202122"/>
          <w:highlight w:val="white"/>
        </w:rPr>
        <w:t xml:space="preserve"> </w:t>
      </w:r>
      <w:r w:rsidR="001A28BA" w:rsidRPr="000D14B3">
        <w:rPr>
          <w:color w:val="202122"/>
          <w:highlight w:val="white"/>
        </w:rPr>
        <w:t xml:space="preserve">smolts </w:t>
      </w:r>
      <w:r w:rsidR="00D12916" w:rsidRPr="000D14B3">
        <w:rPr>
          <w:color w:val="202122"/>
          <w:highlight w:val="white"/>
        </w:rPr>
        <w:t xml:space="preserve">near the </w:t>
      </w:r>
      <w:proofErr w:type="spellStart"/>
      <w:r w:rsidR="00D12916" w:rsidRPr="000D14B3">
        <w:rPr>
          <w:color w:val="202122"/>
          <w:highlight w:val="white"/>
        </w:rPr>
        <w:t>Chilko</w:t>
      </w:r>
      <w:proofErr w:type="spellEnd"/>
      <w:r w:rsidR="00D12916" w:rsidRPr="000D14B3">
        <w:rPr>
          <w:color w:val="202122"/>
          <w:highlight w:val="white"/>
        </w:rPr>
        <w:t xml:space="preserve"> Lake outlet </w:t>
      </w:r>
      <w:r w:rsidR="00FC3DBF" w:rsidRPr="000D14B3">
        <w:rPr>
          <w:color w:val="202122"/>
          <w:highlight w:val="white"/>
        </w:rPr>
        <w:fldChar w:fldCharType="begin"/>
      </w:r>
      <w:r w:rsidR="004A2447" w:rsidRPr="000D14B3">
        <w:rPr>
          <w:color w:val="202122"/>
          <w:highlight w:val="white"/>
        </w:rPr>
        <w:instrText xml:space="preserve"> ADDIN ZOTERO_ITEM CSL_CITATION {"citationID":"C7olqm33","properties":{"formattedCitation":"(Furey et al. 2015)","plainCitation":"(Furey et al. 2015)","noteIndex":0},"citationItems":[{"id":131,"uris":["http://zotero.org/users/6698527/items/AZYDLQPJ"],"itemData":{"id":131,"type":"article-journal","container-title":"Journal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FC3DBF" w:rsidRPr="000D14B3">
        <w:rPr>
          <w:color w:val="202122"/>
          <w:highlight w:val="white"/>
        </w:rPr>
        <w:fldChar w:fldCharType="separate"/>
      </w:r>
      <w:r w:rsidR="00D119AF" w:rsidRPr="000D14B3">
        <w:rPr>
          <w:noProof/>
          <w:color w:val="202122"/>
          <w:highlight w:val="white"/>
        </w:rPr>
        <w:t>(Furey et al. 2015)</w:t>
      </w:r>
      <w:r w:rsidR="00FC3DBF" w:rsidRPr="000D14B3">
        <w:rPr>
          <w:color w:val="202122"/>
          <w:highlight w:val="white"/>
        </w:rPr>
        <w:fldChar w:fldCharType="end"/>
      </w:r>
      <w:r w:rsidR="00FC3DBF" w:rsidRPr="000D14B3">
        <w:rPr>
          <w:color w:val="202122"/>
          <w:highlight w:val="white"/>
        </w:rPr>
        <w:t xml:space="preserve"> </w:t>
      </w:r>
      <w:r w:rsidR="00A93E88" w:rsidRPr="000D14B3">
        <w:rPr>
          <w:color w:val="202122"/>
          <w:highlight w:val="white"/>
        </w:rPr>
        <w:t xml:space="preserve">and </w:t>
      </w:r>
      <w:r w:rsidR="00720A0A" w:rsidRPr="000D14B3">
        <w:rPr>
          <w:color w:val="202122"/>
          <w:highlight w:val="white"/>
        </w:rPr>
        <w:t xml:space="preserve">appear to </w:t>
      </w:r>
      <w:r w:rsidR="00D40552" w:rsidRPr="000D14B3">
        <w:rPr>
          <w:color w:val="202122"/>
          <w:highlight w:val="white"/>
        </w:rPr>
        <w:t xml:space="preserve">synchronize their </w:t>
      </w:r>
      <w:r w:rsidR="003567AA" w:rsidRPr="000D14B3">
        <w:rPr>
          <w:color w:val="202122"/>
          <w:highlight w:val="white"/>
        </w:rPr>
        <w:t>movements</w:t>
      </w:r>
      <w:r w:rsidR="00D40552" w:rsidRPr="000D14B3">
        <w:rPr>
          <w:color w:val="202122"/>
          <w:highlight w:val="white"/>
        </w:rPr>
        <w:t xml:space="preserve"> with the timing of the </w:t>
      </w:r>
      <w:r w:rsidR="00A63F8E" w:rsidRPr="000D14B3">
        <w:rPr>
          <w:color w:val="202122"/>
          <w:highlight w:val="white"/>
        </w:rPr>
        <w:t>Sockeye Salmon</w:t>
      </w:r>
      <w:r w:rsidR="00257D33" w:rsidRPr="000D14B3">
        <w:rPr>
          <w:color w:val="202122"/>
          <w:highlight w:val="white"/>
        </w:rPr>
        <w:t xml:space="preserve"> </w:t>
      </w:r>
      <w:r w:rsidR="007A5955" w:rsidRPr="000D14B3">
        <w:rPr>
          <w:color w:val="202122"/>
          <w:highlight w:val="white"/>
        </w:rPr>
        <w:t xml:space="preserve">smolt </w:t>
      </w:r>
      <w:r w:rsidR="00D40552" w:rsidRPr="000D14B3">
        <w:rPr>
          <w:color w:val="202122"/>
          <w:highlight w:val="white"/>
        </w:rPr>
        <w:t>out-migration period</w:t>
      </w:r>
      <w:r w:rsidR="00D90AD5" w:rsidRPr="000D14B3">
        <w:rPr>
          <w:color w:val="202122"/>
          <w:highlight w:val="white"/>
        </w:rPr>
        <w:t xml:space="preserve"> </w:t>
      </w:r>
      <w:r w:rsidR="00F65F13" w:rsidRPr="000D14B3">
        <w:rPr>
          <w:color w:val="202122"/>
          <w:highlight w:val="white"/>
        </w:rPr>
        <w:fldChar w:fldCharType="begin"/>
      </w:r>
      <w:r w:rsidR="004A2447" w:rsidRPr="000D14B3">
        <w:rPr>
          <w:color w:val="202122"/>
          <w:highlight w:val="white"/>
        </w:rPr>
        <w:instrText xml:space="preserve"> ADDIN ZOTERO_ITEM CSL_CITATION {"citationID":"t6zT8TLL","properties":{"formattedCitation":"(Furey and Hinch 2017)","plainCitation":"(Furey and Hinch 2017)","noteIndex":0},"citationItems":[{"id":162,"uris":["http://zotero.org/users/6698527/items/9WT59K97"],"itemData":{"id":162,"type":"article-journal","abstract":"Resource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instrText>
      </w:r>
      <w:r w:rsidR="00F65F13" w:rsidRPr="000D14B3">
        <w:rPr>
          <w:color w:val="202122"/>
          <w:highlight w:val="white"/>
        </w:rPr>
        <w:fldChar w:fldCharType="separate"/>
      </w:r>
      <w:r w:rsidR="00D119AF" w:rsidRPr="000D14B3">
        <w:rPr>
          <w:noProof/>
          <w:color w:val="202122"/>
          <w:highlight w:val="white"/>
        </w:rPr>
        <w:t>(Furey and Hinch 2017)</w:t>
      </w:r>
      <w:r w:rsidR="00F65F13" w:rsidRPr="000D14B3">
        <w:rPr>
          <w:color w:val="202122"/>
          <w:highlight w:val="white"/>
        </w:rPr>
        <w:fldChar w:fldCharType="end"/>
      </w:r>
      <w:r w:rsidR="00D90AD5" w:rsidRPr="000D14B3">
        <w:rPr>
          <w:color w:val="202122"/>
          <w:highlight w:val="white"/>
        </w:rPr>
        <w:t>.</w:t>
      </w:r>
      <w:r w:rsidR="00F65F13" w:rsidRPr="000D14B3">
        <w:rPr>
          <w:color w:val="202122"/>
          <w:highlight w:val="white"/>
        </w:rPr>
        <w:t xml:space="preserve"> </w:t>
      </w:r>
      <w:r w:rsidR="006179C7" w:rsidRPr="000D14B3">
        <w:rPr>
          <w:color w:val="202122"/>
          <w:highlight w:val="white"/>
        </w:rPr>
        <w:t>Furthermore, Bull Trout</w:t>
      </w:r>
      <w:r w:rsidR="00E563F1" w:rsidRPr="000D14B3">
        <w:rPr>
          <w:color w:val="202122"/>
          <w:highlight w:val="white"/>
        </w:rPr>
        <w:t xml:space="preserve"> </w:t>
      </w:r>
      <w:r w:rsidR="00FA21AB" w:rsidRPr="000D14B3">
        <w:rPr>
          <w:color w:val="202122"/>
          <w:highlight w:val="white"/>
        </w:rPr>
        <w:t xml:space="preserve">in </w:t>
      </w:r>
      <w:proofErr w:type="spellStart"/>
      <w:r w:rsidR="00FA21AB" w:rsidRPr="000D14B3">
        <w:rPr>
          <w:color w:val="202122"/>
          <w:highlight w:val="white"/>
        </w:rPr>
        <w:t>Chilko</w:t>
      </w:r>
      <w:proofErr w:type="spellEnd"/>
      <w:r w:rsidR="00FA21AB" w:rsidRPr="000D14B3">
        <w:rPr>
          <w:color w:val="202122"/>
          <w:highlight w:val="white"/>
        </w:rPr>
        <w:t xml:space="preserve"> </w:t>
      </w:r>
      <w:r w:rsidR="00E563F1" w:rsidRPr="000D14B3">
        <w:rPr>
          <w:color w:val="202122"/>
          <w:highlight w:val="white"/>
        </w:rPr>
        <w:t>also</w:t>
      </w:r>
      <w:r w:rsidR="00273DE3" w:rsidRPr="000D14B3">
        <w:rPr>
          <w:color w:val="202122"/>
          <w:highlight w:val="white"/>
        </w:rPr>
        <w:t xml:space="preserve"> appear to </w:t>
      </w:r>
      <w:r w:rsidR="00CB409E" w:rsidRPr="000D14B3">
        <w:rPr>
          <w:color w:val="202122"/>
          <w:highlight w:val="white"/>
        </w:rPr>
        <w:t xml:space="preserve">selectively feed on </w:t>
      </w:r>
      <w:r w:rsidR="00273DE3" w:rsidRPr="000D14B3">
        <w:rPr>
          <w:color w:val="202122"/>
          <w:highlight w:val="white"/>
        </w:rPr>
        <w:t xml:space="preserve">small smolts or those with specific infections </w:t>
      </w:r>
      <w:r w:rsidR="00D264E5" w:rsidRPr="000D14B3">
        <w:rPr>
          <w:color w:val="202122"/>
          <w:highlight w:val="white"/>
        </w:rPr>
        <w:fldChar w:fldCharType="begin"/>
      </w:r>
      <w:r w:rsidR="004A2447" w:rsidRPr="000D14B3">
        <w:rPr>
          <w:color w:val="202122"/>
          <w:highlight w:val="white"/>
        </w:rPr>
        <w:instrText xml:space="preserve"> ADDIN ZOTERO_ITEM CSL_CITATION {"citationID":"gQjCKd2a","properties":{"formattedCitation":"(Furey et al. 2015, 2021a)","plainCitation":"(Furey et al. 2015, 2021a)","noteIndex":0},"citationItems":[{"id":131,"uris":["http://zotero.org/users/6698527/items/AZYDLQPJ"],"itemData":{"id":131,"type":"article-journal","container-title":"Journal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00D264E5" w:rsidRPr="000D14B3">
        <w:rPr>
          <w:color w:val="202122"/>
          <w:highlight w:val="white"/>
        </w:rPr>
        <w:fldChar w:fldCharType="separate"/>
      </w:r>
      <w:r w:rsidR="00D119AF" w:rsidRPr="000D14B3">
        <w:rPr>
          <w:noProof/>
          <w:color w:val="202122"/>
          <w:highlight w:val="white"/>
        </w:rPr>
        <w:t>(Furey et al. 2015, 2021a)</w:t>
      </w:r>
      <w:r w:rsidR="00D264E5" w:rsidRPr="000D14B3">
        <w:rPr>
          <w:color w:val="202122"/>
          <w:highlight w:val="white"/>
        </w:rPr>
        <w:fldChar w:fldCharType="end"/>
      </w:r>
      <w:r w:rsidR="00D264E5" w:rsidRPr="000D14B3">
        <w:rPr>
          <w:color w:val="202122"/>
          <w:highlight w:val="white"/>
        </w:rPr>
        <w:t>.</w:t>
      </w:r>
      <w:r w:rsidR="0099673A" w:rsidRPr="000D14B3">
        <w:rPr>
          <w:color w:val="202122"/>
          <w:highlight w:val="white"/>
        </w:rPr>
        <w:t xml:space="preserve"> </w:t>
      </w:r>
      <w:r w:rsidR="007E772D" w:rsidRPr="000D14B3">
        <w:rPr>
          <w:color w:val="202122"/>
          <w:highlight w:val="white"/>
        </w:rPr>
        <w:t xml:space="preserve">In response, smolts migrate nocturnally and synchronize their movements to numerically overwhelm or swamp predators </w:t>
      </w:r>
      <w:r w:rsidR="00B612AF" w:rsidRPr="000D14B3">
        <w:rPr>
          <w:color w:val="202122"/>
          <w:highlight w:val="white"/>
        </w:rPr>
        <w:fldChar w:fldCharType="begin"/>
      </w:r>
      <w:r w:rsidR="004A2447" w:rsidRPr="000D14B3">
        <w:rPr>
          <w:color w:val="202122"/>
          <w:highlight w:val="white"/>
        </w:rPr>
        <w:instrText xml:space="preserve"> ADDIN ZOTERO_ITEM CSL_CITATION {"citationID":"3l42OMNq","properties":{"formattedCitation":"(Clark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612AF" w:rsidRPr="000D14B3">
        <w:rPr>
          <w:color w:val="202122"/>
          <w:highlight w:val="white"/>
        </w:rPr>
        <w:fldChar w:fldCharType="separate"/>
      </w:r>
      <w:r w:rsidR="00D119AF" w:rsidRPr="000D14B3">
        <w:rPr>
          <w:noProof/>
          <w:color w:val="202122"/>
          <w:highlight w:val="white"/>
        </w:rPr>
        <w:t>(Clark et al. 2016; Furey et al. 2016a)</w:t>
      </w:r>
      <w:r w:rsidR="00B612AF" w:rsidRPr="000D14B3">
        <w:rPr>
          <w:color w:val="202122"/>
          <w:highlight w:val="white"/>
        </w:rPr>
        <w:fldChar w:fldCharType="end"/>
      </w:r>
      <w:r w:rsidR="00B612AF" w:rsidRPr="000D14B3">
        <w:rPr>
          <w:color w:val="202122"/>
          <w:highlight w:val="white"/>
        </w:rPr>
        <w:t xml:space="preserve">, </w:t>
      </w:r>
      <w:r w:rsidR="00273DE3" w:rsidRPr="000D14B3">
        <w:rPr>
          <w:color w:val="202122"/>
          <w:highlight w:val="white"/>
        </w:rPr>
        <w:t xml:space="preserve">Thus, this system provides an ideal model for investigating fine-scale predator-prey interactions between </w:t>
      </w:r>
      <w:r w:rsidR="00A63F8E" w:rsidRPr="000D14B3">
        <w:rPr>
          <w:color w:val="202122"/>
          <w:highlight w:val="white"/>
        </w:rPr>
        <w:t>Sockeye Salmon</w:t>
      </w:r>
      <w:r w:rsidR="00273DE3" w:rsidRPr="000D14B3">
        <w:rPr>
          <w:color w:val="202122"/>
          <w:highlight w:val="white"/>
        </w:rPr>
        <w:t xml:space="preserve"> smolts and Bull Trout</w:t>
      </w:r>
      <w:r w:rsidR="001A28BA" w:rsidRPr="000D14B3">
        <w:rPr>
          <w:color w:val="202122"/>
          <w:highlight w:val="white"/>
        </w:rPr>
        <w:t>.</w:t>
      </w:r>
      <w:r w:rsidR="000679F4" w:rsidRPr="000D14B3">
        <w:rPr>
          <w:color w:val="202124"/>
          <w:highlight w:val="white"/>
        </w:rPr>
        <w:t xml:space="preserve"> </w:t>
      </w:r>
    </w:p>
    <w:p w14:paraId="0BC6588E" w14:textId="2CAD13EF" w:rsidR="00E91D7D" w:rsidRPr="000D14B3" w:rsidRDefault="00E91D7D" w:rsidP="00D11B66">
      <w:pPr>
        <w:spacing w:line="480" w:lineRule="auto"/>
        <w:rPr>
          <w:color w:val="202124"/>
        </w:rPr>
      </w:pPr>
      <w:r w:rsidRPr="000D14B3">
        <w:rPr>
          <w:color w:val="202124"/>
          <w:highlight w:val="white"/>
        </w:rPr>
        <w:tab/>
      </w:r>
      <w:r w:rsidR="00273DE3" w:rsidRPr="000D14B3">
        <w:rPr>
          <w:color w:val="202124"/>
          <w:highlight w:val="white"/>
        </w:rPr>
        <w:t xml:space="preserve">One method to passively observe predator-prey interactions is </w:t>
      </w:r>
      <w:r w:rsidRPr="000D14B3">
        <w:rPr>
          <w:color w:val="202124"/>
          <w:highlight w:val="white"/>
        </w:rPr>
        <w:t xml:space="preserve">Dual-Frequency Identification Sonar (DIDSON). The DIDSON system uses acoustic imaging to allow for passive observations of animal behaviors, including in turbid water and at night </w:t>
      </w:r>
      <w:r w:rsidR="00ED7B80" w:rsidRPr="000D14B3">
        <w:rPr>
          <w:color w:val="202124"/>
          <w:highlight w:val="white"/>
        </w:rPr>
        <w:fldChar w:fldCharType="begin"/>
      </w:r>
      <w:r w:rsidR="004A2447" w:rsidRPr="000D14B3">
        <w:rPr>
          <w:color w:val="202124"/>
          <w:highlight w:val="white"/>
        </w:rPr>
        <w:instrText xml:space="preserve"> ADDIN ZOTERO_ITEM CSL_CITATION {"citationID":"8ucvQBWK","properties":{"formattedCitation":"(Moursund et al. 2003; Maxwell and Gove 2007; Nichols et al. 2014)","plainCitation":"(Moursund et al. 2003; Maxwell and Gove 2007; Nichols et al. 2014)","noteIndex":0},"citationItems":[{"id":96,"uris":["http://zotero.org/users/6698527/items/H3745MQP"],"itemData":{"id":96,"type":"article-journal","abstract":"Abstract\n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instrText>
      </w:r>
      <w:r w:rsidR="00ED7B80" w:rsidRPr="000D14B3">
        <w:rPr>
          <w:color w:val="202124"/>
          <w:highlight w:val="white"/>
        </w:rPr>
        <w:fldChar w:fldCharType="separate"/>
      </w:r>
      <w:r w:rsidR="00D119AF" w:rsidRPr="000D14B3">
        <w:rPr>
          <w:noProof/>
          <w:color w:val="202124"/>
          <w:highlight w:val="white"/>
        </w:rPr>
        <w:t>(Moursund et al. 2003; Maxwell and Gove 2007; Nichols et al. 2014)</w:t>
      </w:r>
      <w:r w:rsidR="00ED7B80" w:rsidRPr="000D14B3">
        <w:rPr>
          <w:color w:val="202124"/>
          <w:highlight w:val="white"/>
        </w:rPr>
        <w:fldChar w:fldCharType="end"/>
      </w:r>
      <w:r w:rsidR="00ED7B80" w:rsidRPr="000D14B3">
        <w:rPr>
          <w:color w:val="202124"/>
          <w:highlight w:val="white"/>
        </w:rPr>
        <w:t>.</w:t>
      </w:r>
      <w:r w:rsidR="00CA5C17" w:rsidRPr="000D14B3">
        <w:rPr>
          <w:color w:val="202124"/>
        </w:rPr>
        <w:t xml:space="preserve"> </w:t>
      </w:r>
      <w:r w:rsidRPr="000D14B3">
        <w:rPr>
          <w:color w:val="202124"/>
          <w:highlight w:val="white"/>
        </w:rPr>
        <w:t>This technology can also be used to assess fish size distributions</w:t>
      </w:r>
      <w:ins w:id="170" w:author="Matt Cheng" w:date="2022-03-21T09:28:00Z">
        <w:r w:rsidR="00B5126D" w:rsidRPr="000D14B3">
          <w:rPr>
            <w:color w:val="202124"/>
            <w:highlight w:val="white"/>
          </w:rPr>
          <w:t xml:space="preserve"> and relative abundance</w:t>
        </w:r>
      </w:ins>
      <w:ins w:id="171" w:author="Matt Cheng" w:date="2022-03-21T09:29:00Z">
        <w:r w:rsidR="00532917" w:rsidRPr="000D14B3">
          <w:rPr>
            <w:color w:val="202124"/>
            <w:highlight w:val="white"/>
          </w:rPr>
          <w:t>s</w:t>
        </w:r>
      </w:ins>
      <w:r w:rsidRPr="000D14B3">
        <w:rPr>
          <w:color w:val="202124"/>
          <w:highlight w:val="white"/>
        </w:rPr>
        <w:t xml:space="preserve"> </w:t>
      </w:r>
      <w:r w:rsidR="00D11B66" w:rsidRPr="000D14B3">
        <w:rPr>
          <w:color w:val="202124"/>
          <w:highlight w:val="white"/>
        </w:rPr>
        <w:fldChar w:fldCharType="begin"/>
      </w:r>
      <w:r w:rsidR="004A2447" w:rsidRPr="000D14B3">
        <w:rPr>
          <w:color w:val="202124"/>
          <w:highlight w:val="white"/>
        </w:rPr>
        <w: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00D11B66" w:rsidRPr="000D14B3">
        <w:rPr>
          <w:color w:val="202124"/>
          <w:highlight w:val="white"/>
        </w:rPr>
        <w:fldChar w:fldCharType="separate"/>
      </w:r>
      <w:r w:rsidR="00D119AF" w:rsidRPr="000D14B3">
        <w:rPr>
          <w:noProof/>
          <w:color w:val="202124"/>
          <w:highlight w:val="white"/>
        </w:rPr>
        <w:t>(Burwen et al. 2010; Crossman et al. 2011; Martignac et al. 2015)</w:t>
      </w:r>
      <w:r w:rsidR="00D11B66" w:rsidRPr="000D14B3">
        <w:rPr>
          <w:color w:val="202124"/>
          <w:highlight w:val="white"/>
        </w:rPr>
        <w:fldChar w:fldCharType="end"/>
      </w:r>
      <w:r w:rsidR="00D11B66" w:rsidRPr="000D14B3">
        <w:rPr>
          <w:color w:val="202124"/>
          <w:highlight w:val="white"/>
        </w:rPr>
        <w:t>.</w:t>
      </w:r>
      <w:r w:rsidRPr="000D14B3">
        <w:rPr>
          <w:color w:val="202124"/>
          <w:highlight w:val="white"/>
        </w:rPr>
        <w:t xml:space="preserve"> The present study</w:t>
      </w:r>
      <w:r w:rsidR="00273DE3" w:rsidRPr="000D14B3">
        <w:rPr>
          <w:color w:val="202124"/>
          <w:highlight w:val="white"/>
        </w:rPr>
        <w:t xml:space="preserve"> uses DIDSON</w:t>
      </w:r>
      <w:r w:rsidR="004E2A45" w:rsidRPr="000D14B3">
        <w:rPr>
          <w:color w:val="202124"/>
          <w:highlight w:val="white"/>
        </w:rPr>
        <w:t xml:space="preserve"> at the </w:t>
      </w:r>
      <w:proofErr w:type="spellStart"/>
      <w:r w:rsidR="004E2A45" w:rsidRPr="000D14B3">
        <w:rPr>
          <w:color w:val="202124"/>
          <w:highlight w:val="white"/>
        </w:rPr>
        <w:t>Chilko</w:t>
      </w:r>
      <w:proofErr w:type="spellEnd"/>
      <w:r w:rsidR="004E2A45" w:rsidRPr="000D14B3">
        <w:rPr>
          <w:color w:val="202124"/>
          <w:highlight w:val="white"/>
        </w:rPr>
        <w:t xml:space="preserve"> Lake-River outlet</w:t>
      </w:r>
      <w:r w:rsidR="00E22807" w:rsidRPr="000D14B3">
        <w:rPr>
          <w:color w:val="202124"/>
          <w:highlight w:val="white"/>
        </w:rPr>
        <w:t xml:space="preserve"> during the smolt outmigration</w:t>
      </w:r>
      <w:r w:rsidR="00273DE3" w:rsidRPr="000D14B3">
        <w:rPr>
          <w:color w:val="202124"/>
          <w:highlight w:val="white"/>
        </w:rPr>
        <w:t xml:space="preserve"> </w:t>
      </w:r>
      <w:del w:id="172" w:author="Matt Cheng" w:date="2022-03-22T16:58:00Z">
        <w:r w:rsidR="00273DE3" w:rsidRPr="000D14B3" w:rsidDel="005412B5">
          <w:rPr>
            <w:color w:val="202124"/>
            <w:highlight w:val="white"/>
          </w:rPr>
          <w:delText>to</w:delText>
        </w:r>
        <w:r w:rsidRPr="000D14B3" w:rsidDel="005412B5">
          <w:rPr>
            <w:color w:val="202124"/>
            <w:highlight w:val="white"/>
          </w:rPr>
          <w:delText>:</w:delText>
        </w:r>
      </w:del>
      <w:ins w:id="173" w:author="Matt Cheng" w:date="2022-03-22T16:58:00Z">
        <w:r w:rsidR="005412B5" w:rsidRPr="000D14B3">
          <w:rPr>
            <w:color w:val="202124"/>
            <w:highlight w:val="white"/>
          </w:rPr>
          <w:t>to:</w:t>
        </w:r>
      </w:ins>
      <w:r w:rsidRPr="000D14B3">
        <w:rPr>
          <w:color w:val="202124"/>
          <w:highlight w:val="white"/>
        </w:rPr>
        <w:t xml:space="preserve"> </w:t>
      </w:r>
      <w:del w:id="174" w:author="Matt Cheng" w:date="2022-03-22T16:58:00Z">
        <w:r w:rsidR="00E22807" w:rsidRPr="000D14B3" w:rsidDel="005412B5">
          <w:rPr>
            <w:color w:val="202124"/>
            <w:highlight w:val="white"/>
          </w:rPr>
          <w:delText xml:space="preserve"> </w:delText>
        </w:r>
      </w:del>
      <w:r w:rsidR="00E22807" w:rsidRPr="000D14B3">
        <w:rPr>
          <w:color w:val="202124"/>
          <w:highlight w:val="white"/>
        </w:rPr>
        <w:t>1)</w:t>
      </w:r>
      <w:r w:rsidRPr="000D14B3">
        <w:rPr>
          <w:color w:val="202124"/>
          <w:highlight w:val="white"/>
        </w:rPr>
        <w:t xml:space="preserve"> investigate </w:t>
      </w:r>
      <w:r w:rsidR="00AF5886" w:rsidRPr="000D14B3">
        <w:rPr>
          <w:color w:val="202124"/>
          <w:highlight w:val="white"/>
        </w:rPr>
        <w:t xml:space="preserve">both </w:t>
      </w:r>
      <w:r w:rsidR="00E22807" w:rsidRPr="000D14B3">
        <w:rPr>
          <w:color w:val="202124"/>
          <w:highlight w:val="white"/>
        </w:rPr>
        <w:t xml:space="preserve">spatial and temporal </w:t>
      </w:r>
      <w:r w:rsidRPr="000D14B3">
        <w:rPr>
          <w:color w:val="202124"/>
          <w:highlight w:val="white"/>
        </w:rPr>
        <w:t xml:space="preserve">differences </w:t>
      </w:r>
      <w:r w:rsidR="00E22807" w:rsidRPr="000D14B3">
        <w:rPr>
          <w:color w:val="202124"/>
          <w:highlight w:val="white"/>
        </w:rPr>
        <w:t>in</w:t>
      </w:r>
      <w:r w:rsidRPr="000D14B3">
        <w:rPr>
          <w:color w:val="202124"/>
          <w:highlight w:val="white"/>
        </w:rPr>
        <w:t xml:space="preserve"> </w:t>
      </w:r>
      <w:r w:rsidR="00E22807" w:rsidRPr="000D14B3">
        <w:rPr>
          <w:color w:val="202124"/>
          <w:highlight w:val="white"/>
        </w:rPr>
        <w:t xml:space="preserve">potential </w:t>
      </w:r>
      <w:r w:rsidRPr="000D14B3">
        <w:rPr>
          <w:color w:val="202124"/>
          <w:highlight w:val="white"/>
        </w:rPr>
        <w:t xml:space="preserve">Bull Trout feeding activity, </w:t>
      </w:r>
      <w:ins w:id="175" w:author="Matt Cheng" w:date="2022-03-21T09:27:00Z">
        <w:r w:rsidR="00EE24E7" w:rsidRPr="000D14B3">
          <w:rPr>
            <w:color w:val="202124"/>
            <w:highlight w:val="white"/>
          </w:rPr>
          <w:t xml:space="preserve">and </w:t>
        </w:r>
      </w:ins>
      <w:r w:rsidR="00E22807" w:rsidRPr="000D14B3">
        <w:rPr>
          <w:color w:val="202124"/>
          <w:highlight w:val="white"/>
        </w:rPr>
        <w:t xml:space="preserve">2) determine if Bull Trout activity </w:t>
      </w:r>
      <w:r w:rsidR="00327F70" w:rsidRPr="000D14B3">
        <w:rPr>
          <w:color w:val="202124"/>
          <w:highlight w:val="white"/>
        </w:rPr>
        <w:t xml:space="preserve">is synchronized with </w:t>
      </w:r>
      <w:r w:rsidR="00E22807" w:rsidRPr="000D14B3">
        <w:rPr>
          <w:color w:val="202124"/>
          <w:highlight w:val="white"/>
        </w:rPr>
        <w:t>Sockeye Salmon migrations</w:t>
      </w:r>
      <w:ins w:id="176" w:author="Matt Cheng" w:date="2022-03-21T09:27:00Z">
        <w:r w:rsidR="00B45D97" w:rsidRPr="000D14B3">
          <w:rPr>
            <w:color w:val="202124"/>
            <w:highlight w:val="white"/>
          </w:rPr>
          <w:t xml:space="preserve">. </w:t>
        </w:r>
      </w:ins>
      <w:del w:id="177" w:author="Matt Cheng" w:date="2022-03-21T09:27:00Z">
        <w:r w:rsidR="00E22807" w:rsidRPr="000D14B3" w:rsidDel="00B45D97">
          <w:rPr>
            <w:color w:val="202124"/>
            <w:highlight w:val="white"/>
          </w:rPr>
          <w:delText xml:space="preserve">, </w:delText>
        </w:r>
        <w:r w:rsidRPr="000D14B3" w:rsidDel="00B45D97">
          <w:rPr>
            <w:color w:val="202124"/>
            <w:highlight w:val="white"/>
          </w:rPr>
          <w:delText xml:space="preserve">and </w:delText>
        </w:r>
        <w:r w:rsidR="00E22807" w:rsidRPr="000D14B3" w:rsidDel="00B45D97">
          <w:rPr>
            <w:color w:val="202124"/>
            <w:highlight w:val="white"/>
          </w:rPr>
          <w:delText>3</w:delText>
        </w:r>
        <w:r w:rsidRPr="000D14B3" w:rsidDel="00B45D97">
          <w:rPr>
            <w:color w:val="202124"/>
            <w:highlight w:val="white"/>
          </w:rPr>
          <w:delText xml:space="preserve">) </w:delText>
        </w:r>
        <w:r w:rsidR="00E22807" w:rsidRPr="000D14B3" w:rsidDel="00B45D97">
          <w:rPr>
            <w:color w:val="202124"/>
            <w:highlight w:val="white"/>
          </w:rPr>
          <w:delText xml:space="preserve">determine </w:delText>
        </w:r>
        <w:r w:rsidRPr="000D14B3" w:rsidDel="00B45D97">
          <w:rPr>
            <w:color w:val="202124"/>
            <w:highlight w:val="white"/>
          </w:rPr>
          <w:delText xml:space="preserve">if the DIDSON system can provide accurate estimates of Bull Trout </w:delText>
        </w:r>
        <w:r w:rsidR="000E3637" w:rsidRPr="000D14B3" w:rsidDel="00B45D97">
          <w:rPr>
            <w:color w:val="202124"/>
            <w:highlight w:val="white"/>
          </w:rPr>
          <w:delText xml:space="preserve">length </w:delText>
        </w:r>
        <w:r w:rsidRPr="000D14B3" w:rsidDel="00B45D97">
          <w:rPr>
            <w:color w:val="202124"/>
            <w:highlight w:val="white"/>
          </w:rPr>
          <w:delText xml:space="preserve">distributions. </w:delText>
        </w:r>
      </w:del>
    </w:p>
    <w:p w14:paraId="73DED9CB" w14:textId="77777777" w:rsidR="007E772D" w:rsidRPr="000D14B3" w:rsidRDefault="007E772D" w:rsidP="00E71425">
      <w:pPr>
        <w:spacing w:line="480" w:lineRule="auto"/>
        <w:rPr>
          <w:color w:val="202124"/>
          <w:highlight w:val="white"/>
        </w:rPr>
      </w:pPr>
    </w:p>
    <w:p w14:paraId="53F21379" w14:textId="1DBF9CDF" w:rsidR="005E16DC" w:rsidRPr="000D14B3" w:rsidRDefault="003660B0" w:rsidP="00C70DAF">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B8244C" w:rsidRPr="000D14B3">
        <w:rPr>
          <w:rFonts w:ascii="Times New Roman" w:hAnsi="Times New Roman" w:cs="Times New Roman"/>
          <w:color w:val="000000" w:themeColor="text1"/>
          <w:sz w:val="24"/>
          <w:szCs w:val="24"/>
        </w:rPr>
        <w:t>Methods:</w:t>
      </w:r>
    </w:p>
    <w:p w14:paraId="5AF1DB0C" w14:textId="77777777" w:rsidR="00F56E5C" w:rsidRPr="000D14B3" w:rsidRDefault="00F56E5C" w:rsidP="005F0B31"/>
    <w:p w14:paraId="7737DB5C" w14:textId="4D949258" w:rsidR="00B8244C" w:rsidRPr="000D14B3" w:rsidRDefault="00B8244C" w:rsidP="0032747A">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lastRenderedPageBreak/>
        <w:t xml:space="preserve">Study </w:t>
      </w:r>
      <w:proofErr w:type="gramStart"/>
      <w:r w:rsidRPr="000D14B3">
        <w:rPr>
          <w:rFonts w:ascii="Times New Roman" w:hAnsi="Times New Roman" w:cs="Times New Roman"/>
          <w:i/>
          <w:iCs/>
          <w:color w:val="000000" w:themeColor="text1"/>
          <w:sz w:val="24"/>
          <w:szCs w:val="24"/>
        </w:rPr>
        <w:t>area</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0D5AA9DF" w14:textId="77777777" w:rsidR="005E16DC" w:rsidRPr="000D14B3" w:rsidRDefault="005E16DC" w:rsidP="00074367">
      <w:pPr>
        <w:rPr>
          <w:i/>
        </w:rPr>
      </w:pPr>
    </w:p>
    <w:p w14:paraId="34E7491D" w14:textId="5CB45CEE" w:rsidR="00B8244C" w:rsidRPr="000D14B3" w:rsidRDefault="00B8244C" w:rsidP="00846686">
      <w:pPr>
        <w:spacing w:line="480" w:lineRule="auto"/>
        <w:rPr>
          <w:color w:val="000000"/>
        </w:rPr>
      </w:pPr>
      <w:r w:rsidRPr="000D14B3">
        <w:t xml:space="preserve">This study was conducted </w:t>
      </w:r>
      <w:r w:rsidR="0026375E" w:rsidRPr="000D14B3">
        <w:t xml:space="preserve">at the outlet of </w:t>
      </w:r>
      <w:proofErr w:type="spellStart"/>
      <w:r w:rsidR="0026375E" w:rsidRPr="000D14B3">
        <w:t>Chilko</w:t>
      </w:r>
      <w:proofErr w:type="spellEnd"/>
      <w:r w:rsidR="0026375E" w:rsidRPr="000D14B3">
        <w:t xml:space="preserve"> Lake</w:t>
      </w:r>
      <w:r w:rsidR="008138CF" w:rsidRPr="000D14B3">
        <w:t xml:space="preserve"> </w:t>
      </w:r>
      <w:r w:rsidRPr="000D14B3">
        <w:t xml:space="preserve">(also known as </w:t>
      </w:r>
      <w:proofErr w:type="spellStart"/>
      <w:r w:rsidRPr="000D14B3">
        <w:rPr>
          <w:highlight w:val="white"/>
        </w:rPr>
        <w:t>Tŝilhqox</w:t>
      </w:r>
      <w:proofErr w:type="spellEnd"/>
      <w:r w:rsidRPr="000D14B3">
        <w:rPr>
          <w:highlight w:val="white"/>
        </w:rPr>
        <w:t xml:space="preserve"> </w:t>
      </w:r>
      <w:proofErr w:type="spellStart"/>
      <w:r w:rsidRPr="000D14B3">
        <w:rPr>
          <w:highlight w:val="white"/>
        </w:rPr>
        <w:t>Biny</w:t>
      </w:r>
      <w:proofErr w:type="spellEnd"/>
      <w:r w:rsidRPr="000D14B3">
        <w:rPr>
          <w:highlight w:val="white"/>
        </w:rPr>
        <w:t>)</w:t>
      </w:r>
      <w:r w:rsidRPr="000D14B3">
        <w:t>, British Columbia, Canada</w:t>
      </w:r>
      <w:r w:rsidR="004A53BF" w:rsidRPr="000D14B3">
        <w:t xml:space="preserve"> (</w:t>
      </w:r>
      <w:r w:rsidR="00846686" w:rsidRPr="000D14B3">
        <w:rPr>
          <w:color w:val="000000"/>
        </w:rPr>
        <w:t>51.294</w:t>
      </w:r>
      <w:r w:rsidR="004A53BF" w:rsidRPr="000D14B3">
        <w:t>,</w:t>
      </w:r>
      <w:r w:rsidR="00846686" w:rsidRPr="000D14B3">
        <w:rPr>
          <w:color w:val="000000"/>
        </w:rPr>
        <w:t> -124.077</w:t>
      </w:r>
      <w:r w:rsidR="004A53BF" w:rsidRPr="000D14B3">
        <w:t xml:space="preserve">) </w:t>
      </w:r>
      <w:r w:rsidRPr="000D14B3">
        <w:t xml:space="preserve">(Fig. 1). </w:t>
      </w:r>
      <w:proofErr w:type="spellStart"/>
      <w:r w:rsidRPr="000D14B3">
        <w:t>Chilko</w:t>
      </w:r>
      <w:proofErr w:type="spellEnd"/>
      <w:r w:rsidRPr="000D14B3">
        <w:t xml:space="preserve"> Lake is a 180 km</w:t>
      </w:r>
      <w:r w:rsidRPr="000D14B3">
        <w:rPr>
          <w:vertAlign w:val="superscript"/>
        </w:rPr>
        <w:t>2</w:t>
      </w:r>
      <w:r w:rsidRPr="000D14B3">
        <w:t xml:space="preserve">, high elevation (~1100 </w:t>
      </w:r>
      <w:proofErr w:type="spellStart"/>
      <w:r w:rsidRPr="000D14B3">
        <w:t>m.a.s.l</w:t>
      </w:r>
      <w:proofErr w:type="spellEnd"/>
      <w:r w:rsidRPr="000D14B3">
        <w:t xml:space="preserve">) lake that has a north-south orientation and </w:t>
      </w:r>
      <w:r w:rsidR="00926397" w:rsidRPr="000D14B3">
        <w:t xml:space="preserve">is </w:t>
      </w:r>
      <w:ins w:id="178" w:author="Matt Cheng" w:date="2022-03-21T08:42:00Z">
        <w:r w:rsidR="008F57DD" w:rsidRPr="000D14B3">
          <w:t xml:space="preserve">approximately </w:t>
        </w:r>
      </w:ins>
      <w:del w:id="179" w:author="Matt Cheng" w:date="2022-03-21T08:42:00Z">
        <w:r w:rsidRPr="000D14B3" w:rsidDel="008F57DD">
          <w:delText>~</w:delText>
        </w:r>
      </w:del>
      <w:r w:rsidRPr="000D14B3">
        <w:t xml:space="preserve">65 km long. </w:t>
      </w:r>
      <w:r w:rsidR="0026375E" w:rsidRPr="000D14B3">
        <w:t xml:space="preserve">Each spring, Fisheries and Oceans Canada (DFO) installs </w:t>
      </w:r>
      <w:r w:rsidRPr="000D14B3">
        <w:t xml:space="preserve">a counting fence to estimate the </w:t>
      </w:r>
      <w:r w:rsidR="0026375E" w:rsidRPr="000D14B3">
        <w:t xml:space="preserve">numbers </w:t>
      </w:r>
      <w:r w:rsidRPr="000D14B3">
        <w:t>of outmigrant smolts.</w:t>
      </w:r>
      <w:ins w:id="180" w:author="Hinch, Scott" w:date="2022-03-15T12:40:00Z">
        <w:r w:rsidR="00092365" w:rsidRPr="000D14B3">
          <w:t xml:space="preserve"> </w:t>
        </w:r>
      </w:ins>
      <w:r w:rsidRPr="000D14B3">
        <w:t>The DFO counting fence is located approximately 1.</w:t>
      </w:r>
      <w:r w:rsidR="00396D10" w:rsidRPr="000D14B3">
        <w:t>3</w:t>
      </w:r>
      <w:r w:rsidR="00543B47" w:rsidRPr="000D14B3">
        <w:t>-</w:t>
      </w:r>
      <w:r w:rsidRPr="000D14B3">
        <w:t xml:space="preserve">km downstream from </w:t>
      </w:r>
      <w:proofErr w:type="spellStart"/>
      <w:r w:rsidRPr="000D14B3">
        <w:t>Chilko</w:t>
      </w:r>
      <w:proofErr w:type="spellEnd"/>
      <w:r w:rsidRPr="000D14B3">
        <w:t xml:space="preserve"> Lake (Fig. 1) and has been deployed annually since the early 1950s (Irvine and Akenhead 2013). </w:t>
      </w:r>
      <w:r w:rsidR="00092365" w:rsidRPr="000D14B3">
        <w:t>Smolts are funneled through a constriction and pass over a white background where</w:t>
      </w:r>
      <w:r w:rsidRPr="000D14B3">
        <w:t xml:space="preserve"> digital photographs </w:t>
      </w:r>
      <w:r w:rsidR="00092365" w:rsidRPr="000D14B3">
        <w:t>are taken a</w:t>
      </w:r>
      <w:r w:rsidR="006C5F79" w:rsidRPr="000D14B3">
        <w:t xml:space="preserve">t regular time intervals </w:t>
      </w:r>
      <w:proofErr w:type="gramStart"/>
      <w:r w:rsidR="00092365" w:rsidRPr="000D14B3">
        <w:t>in order to</w:t>
      </w:r>
      <w:proofErr w:type="gramEnd"/>
      <w:r w:rsidR="00092365" w:rsidRPr="000D14B3">
        <w:t xml:space="preserve"> estimate hourly densities. </w:t>
      </w:r>
    </w:p>
    <w:p w14:paraId="7DBB1B11" w14:textId="77777777" w:rsidR="00457277" w:rsidRPr="000D14B3" w:rsidRDefault="00457277" w:rsidP="00E71425">
      <w:pPr>
        <w:spacing w:line="480" w:lineRule="auto"/>
        <w:rPr>
          <w:i/>
        </w:rPr>
      </w:pPr>
    </w:p>
    <w:p w14:paraId="02CBB125" w14:textId="742879EA" w:rsidR="005C26B4" w:rsidRPr="000D14B3" w:rsidRDefault="005C26B4" w:rsidP="00C70DAF">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w:t>
      </w:r>
      <w:proofErr w:type="gramStart"/>
      <w:r w:rsidRPr="000D14B3">
        <w:rPr>
          <w:rFonts w:ascii="Times New Roman" w:hAnsi="Times New Roman" w:cs="Times New Roman"/>
          <w:i/>
          <w:iCs/>
          <w:color w:val="000000" w:themeColor="text1"/>
          <w:sz w:val="24"/>
          <w:szCs w:val="24"/>
        </w:rPr>
        <w:t>deployment</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32E9C0AF" w14:textId="3BB6685F" w:rsidR="005E16DC" w:rsidRPr="000D14B3" w:rsidRDefault="005E16DC" w:rsidP="00E71425">
      <w:pPr>
        <w:spacing w:line="480" w:lineRule="auto"/>
        <w:rPr>
          <w:iCs/>
        </w:rPr>
      </w:pPr>
    </w:p>
    <w:p w14:paraId="319008EE" w14:textId="34B7F586" w:rsidR="002F17C7" w:rsidRPr="000D14B3" w:rsidRDefault="005E16DC" w:rsidP="00BA2AC5">
      <w:pPr>
        <w:spacing w:line="480" w:lineRule="auto"/>
        <w:rPr>
          <w:color w:val="000000"/>
        </w:rPr>
      </w:pPr>
      <w:r w:rsidRPr="000D14B3">
        <w:tab/>
      </w:r>
      <w:r w:rsidR="005C26B4" w:rsidRPr="000D14B3">
        <w:t>The DIDSON system</w:t>
      </w:r>
      <w:r w:rsidR="00AD5241" w:rsidRPr="000D14B3">
        <w:t xml:space="preserve"> (Sound Metrics, Bellevue, Washington)</w:t>
      </w:r>
      <w:r w:rsidR="005C26B4" w:rsidRPr="000D14B3">
        <w:t xml:space="preserve"> was deployed at </w:t>
      </w:r>
      <w:r w:rsidR="007B3CDC" w:rsidRPr="000D14B3">
        <w:t xml:space="preserve">five </w:t>
      </w:r>
      <w:r w:rsidR="00CC3083" w:rsidRPr="000D14B3">
        <w:t>different locations</w:t>
      </w:r>
      <w:r w:rsidR="005C26B4" w:rsidRPr="000D14B3">
        <w:t xml:space="preserve"> (Fig. 1) from April 20 - April 29 in 2016 during the </w:t>
      </w:r>
      <w:r w:rsidR="00A63F8E" w:rsidRPr="000D14B3">
        <w:t>Sockeye Salmon</w:t>
      </w:r>
      <w:r w:rsidR="005C26B4" w:rsidRPr="000D14B3">
        <w:t xml:space="preserve"> smolt outmigration. We deployed the DIDSON upstream of the counting fence (site UF</w:t>
      </w:r>
      <w:r w:rsidR="00025D99" w:rsidRPr="000D14B3">
        <w:t>;</w:t>
      </w:r>
      <w:r w:rsidR="00C70DAF" w:rsidRPr="000D14B3">
        <w:rPr>
          <w:color w:val="000000"/>
        </w:rPr>
        <w:t xml:space="preserve"> 51.625</w:t>
      </w:r>
      <w:r w:rsidR="00C70DAF" w:rsidRPr="000D14B3">
        <w:t xml:space="preserve">, </w:t>
      </w:r>
      <w:r w:rsidR="00C70DAF" w:rsidRPr="000D14B3">
        <w:rPr>
          <w:color w:val="000000"/>
        </w:rPr>
        <w:t>-124.142</w:t>
      </w:r>
      <w:r w:rsidR="005C26B4" w:rsidRPr="000D14B3">
        <w:t>) from April 20 – 21 2016 and April 27 – 29 2016.</w:t>
      </w:r>
      <w:r w:rsidR="002F17C7" w:rsidRPr="000D14B3">
        <w:t xml:space="preserve"> </w:t>
      </w:r>
      <w:r w:rsidR="005C26B4" w:rsidRPr="000D14B3">
        <w:t xml:space="preserve">We also stationed the DIDSON downstream </w:t>
      </w:r>
      <w:del w:id="181" w:author="Matt Cheng" w:date="2022-03-22T17:01:00Z">
        <w:r w:rsidR="005C26B4" w:rsidRPr="000D14B3" w:rsidDel="00C801FE">
          <w:delText xml:space="preserve">from </w:delText>
        </w:r>
      </w:del>
      <w:ins w:id="182" w:author="Matt Cheng" w:date="2022-03-22T17:01:00Z">
        <w:r w:rsidR="00C801FE" w:rsidRPr="000D14B3">
          <w:t xml:space="preserve">of </w:t>
        </w:r>
      </w:ins>
      <w:proofErr w:type="spellStart"/>
      <w:r w:rsidR="005C26B4" w:rsidRPr="000D14B3">
        <w:t>Chilko</w:t>
      </w:r>
      <w:proofErr w:type="spellEnd"/>
      <w:r w:rsidR="005C26B4" w:rsidRPr="000D14B3">
        <w:t xml:space="preserve"> River (site DR</w:t>
      </w:r>
      <w:r w:rsidR="00A86115" w:rsidRPr="000D14B3">
        <w:t>;</w:t>
      </w:r>
      <w:r w:rsidR="008402B2" w:rsidRPr="000D14B3">
        <w:rPr>
          <w:color w:val="000000"/>
        </w:rPr>
        <w:t xml:space="preserve"> 51.626, -124.142</w:t>
      </w:r>
      <w:r w:rsidR="005C26B4" w:rsidRPr="000D14B3">
        <w:t xml:space="preserve">) from April 21 – 22 2016 and downstream </w:t>
      </w:r>
      <w:del w:id="183" w:author="Matt Cheng" w:date="2022-03-22T17:01:00Z">
        <w:r w:rsidR="005C26B4" w:rsidRPr="000D14B3" w:rsidDel="0043251D">
          <w:delText xml:space="preserve">from </w:delText>
        </w:r>
      </w:del>
      <w:ins w:id="184" w:author="Matt Cheng" w:date="2022-03-22T17:01:00Z">
        <w:r w:rsidR="0043251D" w:rsidRPr="000D14B3">
          <w:t xml:space="preserve">of </w:t>
        </w:r>
      </w:ins>
      <w:r w:rsidR="005C26B4" w:rsidRPr="000D14B3">
        <w:t>the counting fence (site DF</w:t>
      </w:r>
      <w:r w:rsidR="00615B2D" w:rsidRPr="000D14B3">
        <w:t>;</w:t>
      </w:r>
      <w:r w:rsidR="009D35DE" w:rsidRPr="000D14B3">
        <w:rPr>
          <w:color w:val="000000"/>
        </w:rPr>
        <w:t xml:space="preserve"> 51.625, -124.141</w:t>
      </w:r>
      <w:r w:rsidR="005C26B4" w:rsidRPr="000D14B3">
        <w:t>) from April 23 – 24 2016. Finally, the DIDSON was positioned at a narrow river segment (site N</w:t>
      </w:r>
      <w:r w:rsidR="000E74D5" w:rsidRPr="000D14B3">
        <w:t>25</w:t>
      </w:r>
      <w:r w:rsidR="005716E2" w:rsidRPr="000D14B3">
        <w:t>26</w:t>
      </w:r>
      <w:r w:rsidR="00AF2D0B" w:rsidRPr="000D14B3">
        <w:t>;</w:t>
      </w:r>
      <w:r w:rsidR="009D35DE" w:rsidRPr="000D14B3">
        <w:rPr>
          <w:color w:val="000000"/>
        </w:rPr>
        <w:t xml:space="preserve"> 51.615, -124.152</w:t>
      </w:r>
      <w:r w:rsidR="005C26B4" w:rsidRPr="000D14B3">
        <w:t xml:space="preserve">) from April 25 – 26 2016 and April </w:t>
      </w:r>
      <w:r w:rsidR="003742CE" w:rsidRPr="000D14B3">
        <w:t>29,</w:t>
      </w:r>
      <w:r w:rsidR="005C26B4" w:rsidRPr="000D14B3">
        <w:t xml:space="preserve"> 2016</w:t>
      </w:r>
      <w:r w:rsidR="00151366" w:rsidRPr="000D14B3">
        <w:t xml:space="preserve"> (site N29; </w:t>
      </w:r>
      <w:r w:rsidR="00BA2AC5" w:rsidRPr="000D14B3">
        <w:rPr>
          <w:color w:val="000000"/>
        </w:rPr>
        <w:t>51.615</w:t>
      </w:r>
      <w:r w:rsidR="00BA2AC5" w:rsidRPr="000D14B3">
        <w:t xml:space="preserve">, </w:t>
      </w:r>
      <w:r w:rsidR="00BA2AC5" w:rsidRPr="000D14B3">
        <w:rPr>
          <w:color w:val="000000"/>
        </w:rPr>
        <w:t>-124.151)</w:t>
      </w:r>
      <w:r w:rsidR="005C26B4" w:rsidRPr="000D14B3">
        <w:t xml:space="preserve">. </w:t>
      </w:r>
      <w:r w:rsidR="003F4D55" w:rsidRPr="000D14B3">
        <w:rPr>
          <w:iCs/>
        </w:rPr>
        <w:t xml:space="preserve">The DIDSON was deployed on a custom-built metal tripod. This frame allowed the DIDSON to be placed ~0.5-m above the riverbed and </w:t>
      </w:r>
      <w:del w:id="185" w:author="Matt Cheng" w:date="2022-03-22T17:01:00Z">
        <w:r w:rsidR="003F4D55" w:rsidRPr="000D14B3" w:rsidDel="00F6780B">
          <w:rPr>
            <w:iCs/>
          </w:rPr>
          <w:delText xml:space="preserve">keep </w:delText>
        </w:r>
      </w:del>
      <w:ins w:id="186" w:author="Matt Cheng" w:date="2022-03-22T17:01:00Z">
        <w:r w:rsidR="00F6780B" w:rsidRPr="000D14B3">
          <w:rPr>
            <w:iCs/>
          </w:rPr>
          <w:t xml:space="preserve">kept </w:t>
        </w:r>
      </w:ins>
      <w:r w:rsidR="003F4D55" w:rsidRPr="000D14B3">
        <w:rPr>
          <w:iCs/>
        </w:rPr>
        <w:t>the sensor between level to the water’s surface and -15°</w:t>
      </w:r>
      <w:r w:rsidR="0010260D" w:rsidRPr="000D14B3">
        <w:rPr>
          <w:iCs/>
        </w:rPr>
        <w:t>,</w:t>
      </w:r>
      <w:r w:rsidR="003F4D55" w:rsidRPr="000D14B3">
        <w:rPr>
          <w:iCs/>
        </w:rPr>
        <w:t xml:space="preserve"> and perpendicular to the flow. We used two different configurations of the DIDSON</w:t>
      </w:r>
      <w:r w:rsidR="0010260D" w:rsidRPr="000D14B3">
        <w:rPr>
          <w:iCs/>
        </w:rPr>
        <w:t>:</w:t>
      </w:r>
      <w:r w:rsidR="003F4D55" w:rsidRPr="000D14B3">
        <w:rPr>
          <w:iCs/>
        </w:rPr>
        <w:t xml:space="preserve"> the first constrained the </w:t>
      </w:r>
      <w:r w:rsidR="003F4D55" w:rsidRPr="000D14B3">
        <w:rPr>
          <w:iCs/>
        </w:rPr>
        <w:lastRenderedPageBreak/>
        <w:t xml:space="preserve">detection range to ~5 meters and the second to 10 meters into the river channel (Table 1), with the outlet or river width 70-100 m depending upon the site.  </w:t>
      </w:r>
    </w:p>
    <w:p w14:paraId="5714566D" w14:textId="77777777" w:rsidR="00794512" w:rsidRPr="000D14B3" w:rsidRDefault="00794512" w:rsidP="00E71425">
      <w:pPr>
        <w:spacing w:line="480" w:lineRule="auto"/>
        <w:rPr>
          <w:iCs/>
        </w:rPr>
      </w:pPr>
    </w:p>
    <w:p w14:paraId="7A2E3BB7" w14:textId="506785EB" w:rsidR="00440B18" w:rsidRPr="000D14B3" w:rsidRDefault="00440B18" w:rsidP="00A919F5">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data collection and video </w:t>
      </w:r>
      <w:proofErr w:type="gramStart"/>
      <w:r w:rsidRPr="000D14B3">
        <w:rPr>
          <w:rFonts w:ascii="Times New Roman" w:hAnsi="Times New Roman" w:cs="Times New Roman"/>
          <w:i/>
          <w:iCs/>
          <w:color w:val="000000" w:themeColor="text1"/>
          <w:sz w:val="24"/>
          <w:szCs w:val="24"/>
        </w:rPr>
        <w:t>processing</w:t>
      </w:r>
      <w:r w:rsidR="006B339F">
        <w:rPr>
          <w:rFonts w:ascii="Times New Roman" w:hAnsi="Times New Roman" w:cs="Times New Roman"/>
          <w:i/>
          <w:iCs/>
          <w:color w:val="000000" w:themeColor="text1"/>
          <w:sz w:val="24"/>
          <w:szCs w:val="24"/>
        </w:rPr>
        <w:t>.</w:t>
      </w:r>
      <w:r w:rsidR="00BF450B" w:rsidRPr="000D14B3">
        <w:rPr>
          <w:rStyle w:val="Emphasis"/>
          <w:rFonts w:ascii="Times New Roman" w:hAnsi="Times New Roman" w:cs="Times New Roman"/>
          <w:i w:val="0"/>
          <w:color w:val="000000" w:themeColor="text1"/>
          <w:sz w:val="24"/>
          <w:szCs w:val="24"/>
        </w:rPr>
        <w:t>—</w:t>
      </w:r>
      <w:proofErr w:type="gramEnd"/>
      <w:r w:rsidRPr="000D14B3">
        <w:rPr>
          <w:rFonts w:ascii="Times New Roman" w:hAnsi="Times New Roman" w:cs="Times New Roman"/>
          <w:i/>
          <w:iCs/>
          <w:color w:val="000000" w:themeColor="text1"/>
          <w:sz w:val="24"/>
          <w:szCs w:val="24"/>
        </w:rPr>
        <w:t xml:space="preserve"> </w:t>
      </w:r>
    </w:p>
    <w:p w14:paraId="7323FEEE" w14:textId="77777777" w:rsidR="00F56E5C" w:rsidRPr="000D14B3" w:rsidRDefault="00F56E5C" w:rsidP="005F0B31"/>
    <w:p w14:paraId="55AB685E" w14:textId="77777777" w:rsidR="00697CB8" w:rsidRPr="000D14B3" w:rsidRDefault="00440B18" w:rsidP="00E71425">
      <w:pPr>
        <w:spacing w:line="480" w:lineRule="auto"/>
        <w:rPr>
          <w:ins w:id="187" w:author="Matt Cheng" w:date="2022-03-21T08:46:00Z"/>
        </w:rPr>
      </w:pPr>
      <w:r w:rsidRPr="000D14B3">
        <w:t xml:space="preserve">Approximately 100 hours of DIDSON acoustic sonar videos were </w:t>
      </w:r>
      <w:r w:rsidR="00E510DA" w:rsidRPr="000D14B3">
        <w:t xml:space="preserve">recorded and </w:t>
      </w:r>
      <w:r w:rsidR="00FB2C88" w:rsidRPr="000D14B3">
        <w:t>evaluated</w:t>
      </w:r>
      <w:r w:rsidR="00E510DA" w:rsidRPr="000D14B3">
        <w:t xml:space="preserve"> across </w:t>
      </w:r>
      <w:r w:rsidR="003F41B0" w:rsidRPr="000D14B3">
        <w:t xml:space="preserve">the </w:t>
      </w:r>
      <w:r w:rsidR="00E510DA" w:rsidRPr="000D14B3">
        <w:t>sites</w:t>
      </w:r>
      <w:r w:rsidRPr="000D14B3">
        <w:t xml:space="preserve">. Video files from the DIDSON were analyzed in 30-minute intervals and viewed using the DIDSON Control and Display software (Sound Metrics, Bellevue, Washington). </w:t>
      </w:r>
      <w:moveFromRangeStart w:id="188" w:author="Matt Cheng" w:date="2022-03-21T08:43:00Z" w:name="move98744652"/>
      <w:moveFrom w:id="189" w:author="Matt Cheng" w:date="2022-03-21T08:43:00Z">
        <w:r w:rsidR="003F41B0" w:rsidRPr="000D14B3" w:rsidDel="008F57DD">
          <w:t xml:space="preserve">Bull Trout were identified based on their body shape (elongated) and large size relative to out-migrating smolts. Conversely, Sockeye Salmon smolts were identified based on schooling behavior which generated easily identifiable “clouds” of small fish grouped tightly together. </w:t>
        </w:r>
      </w:moveFrom>
      <w:moveFromRangeEnd w:id="188"/>
      <w:commentRangeStart w:id="190"/>
      <w:r w:rsidRPr="000D14B3">
        <w:t xml:space="preserve">In </w:t>
      </w:r>
      <w:r w:rsidR="003F41B0" w:rsidRPr="000D14B3">
        <w:t xml:space="preserve">each </w:t>
      </w:r>
      <w:r w:rsidRPr="000D14B3">
        <w:t xml:space="preserve">video, interactions between Bull Trout and out-migrating </w:t>
      </w:r>
      <w:r w:rsidR="00A63F8E" w:rsidRPr="000D14B3">
        <w:t>Sockeye Salmon</w:t>
      </w:r>
      <w:r w:rsidR="00E23A7D" w:rsidRPr="000D14B3">
        <w:t xml:space="preserve"> </w:t>
      </w:r>
      <w:r w:rsidRPr="000D14B3">
        <w:t>smolts were recorded</w:t>
      </w:r>
      <w:commentRangeEnd w:id="190"/>
      <w:r w:rsidR="007B3CDC" w:rsidRPr="000D14B3">
        <w:rPr>
          <w:rStyle w:val="CommentReference"/>
          <w:rFonts w:eastAsia="Arial"/>
          <w:sz w:val="24"/>
          <w:szCs w:val="24"/>
          <w:lang w:val="en"/>
        </w:rPr>
        <w:commentReference w:id="190"/>
      </w:r>
      <w:r w:rsidRPr="000D14B3">
        <w:t xml:space="preserve">. </w:t>
      </w:r>
    </w:p>
    <w:p w14:paraId="2437B7A0" w14:textId="41CD1D79" w:rsidR="00DA08DB" w:rsidRPr="000D14B3" w:rsidDel="00F2558F" w:rsidRDefault="00697CB8">
      <w:pPr>
        <w:spacing w:line="480" w:lineRule="auto"/>
        <w:rPr>
          <w:del w:id="191" w:author="Matt Cheng" w:date="2022-03-21T09:14:00Z"/>
        </w:rPr>
      </w:pPr>
      <w:moveToRangeStart w:id="192" w:author="Matt Cheng" w:date="2022-03-21T08:46:00Z" w:name="move98744626"/>
      <w:moveTo w:id="193" w:author="Matt Cheng" w:date="2022-03-21T08:46:00Z">
        <w:r w:rsidRPr="000D14B3">
          <w:t xml:space="preserve">Because Bull Trout are the primary piscivorous predator of migrating smolts in this system </w:t>
        </w:r>
        <w:r w:rsidRPr="000D14B3">
          <w:fldChar w:fldCharType="begin"/>
        </w:r>
        <w:r w:rsidRPr="000D14B3">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Pr="000D14B3">
          <w:fldChar w:fldCharType="separate"/>
        </w:r>
        <w:r w:rsidRPr="000D14B3">
          <w:rPr>
            <w:noProof/>
          </w:rPr>
          <w:t>(Furey et al. 2015, 2016b)</w:t>
        </w:r>
        <w:r w:rsidRPr="000D14B3">
          <w:fldChar w:fldCharType="end"/>
        </w:r>
        <w:r w:rsidRPr="000D14B3">
          <w:t xml:space="preserve">, </w:t>
        </w:r>
        <w:commentRangeStart w:id="194"/>
        <w:r w:rsidRPr="000D14B3">
          <w:t>we assumed that large fish on the screen were Bull Trout, but there are other fishes (mountain whitefish and rainbow trout primarily) that are</w:t>
        </w:r>
      </w:moveTo>
      <w:ins w:id="195" w:author="Matt Cheng" w:date="2022-03-22T17:02:00Z">
        <w:r w:rsidR="00627C41" w:rsidRPr="000D14B3">
          <w:t xml:space="preserve"> also</w:t>
        </w:r>
      </w:ins>
      <w:moveTo w:id="196" w:author="Matt Cheng" w:date="2022-03-21T08:46:00Z">
        <w:r w:rsidRPr="000D14B3">
          <w:t xml:space="preserve"> present</w:t>
        </w:r>
      </w:moveTo>
      <w:ins w:id="197" w:author="Matt Cheng" w:date="2022-03-21T08:46:00Z">
        <w:r w:rsidRPr="000D14B3">
          <w:t xml:space="preserve">. As such, </w:t>
        </w:r>
      </w:ins>
      <w:moveTo w:id="198" w:author="Matt Cheng" w:date="2022-03-21T08:46:00Z">
        <w:del w:id="199" w:author="Matt Cheng" w:date="2022-03-21T08:46:00Z">
          <w:r w:rsidRPr="000D14B3" w:rsidDel="00697CB8">
            <w:delText xml:space="preserve"> (see Discussion). </w:delText>
          </w:r>
          <w:commentRangeEnd w:id="194"/>
          <w:r w:rsidRPr="000D14B3" w:rsidDel="00697CB8">
            <w:rPr>
              <w:rStyle w:val="CommentReference"/>
              <w:rFonts w:eastAsia="Arial"/>
              <w:sz w:val="24"/>
              <w:szCs w:val="24"/>
              <w:lang w:val="en"/>
            </w:rPr>
            <w:commentReference w:id="194"/>
          </w:r>
        </w:del>
      </w:moveTo>
      <w:moveToRangeStart w:id="200" w:author="Matt Cheng" w:date="2022-03-21T08:43:00Z" w:name="move98744652"/>
      <w:moveToRangeEnd w:id="192"/>
      <w:moveTo w:id="201" w:author="Matt Cheng" w:date="2022-03-21T08:43:00Z">
        <w:r w:rsidR="008F57DD" w:rsidRPr="000D14B3">
          <w:t xml:space="preserve">Bull Trout were identified based on their body shape (elongated) and large size relative to </w:t>
        </w:r>
        <w:del w:id="202" w:author="Matt Cheng" w:date="2022-03-21T08:44:00Z">
          <w:r w:rsidR="008F57DD" w:rsidRPr="000D14B3" w:rsidDel="00B11561">
            <w:delText>out-migrating smolts</w:delText>
          </w:r>
        </w:del>
      </w:moveTo>
      <w:ins w:id="203" w:author="Matt Cheng" w:date="2022-03-21T08:44:00Z">
        <w:r w:rsidR="00B11561" w:rsidRPr="000D14B3">
          <w:t xml:space="preserve">other </w:t>
        </w:r>
      </w:ins>
      <w:ins w:id="204" w:author="Matt Cheng" w:date="2022-03-21T08:46:00Z">
        <w:r w:rsidRPr="000D14B3">
          <w:t>species.</w:t>
        </w:r>
      </w:ins>
      <w:ins w:id="205" w:author="Matt Cheng" w:date="2022-03-21T08:45:00Z">
        <w:r w:rsidRPr="000D14B3">
          <w:t xml:space="preserve"> Conversely, </w:t>
        </w:r>
      </w:ins>
      <w:ins w:id="206" w:author="Matt Cheng" w:date="2022-03-21T08:56:00Z">
        <w:r w:rsidR="00693655" w:rsidRPr="000D14B3">
          <w:t xml:space="preserve">“clouds” of small fish grouped tightly together were identified as Sockeye Salmon smolts because of their schooling behavior and </w:t>
        </w:r>
      </w:ins>
      <w:ins w:id="207" w:author="Matt Cheng" w:date="2022-03-21T08:57:00Z">
        <w:r w:rsidR="00693655" w:rsidRPr="000D14B3">
          <w:t>their outmigration timing (April</w:t>
        </w:r>
      </w:ins>
      <w:ins w:id="208" w:author="Matt Cheng" w:date="2022-03-21T08:58:00Z">
        <w:r w:rsidR="00127543" w:rsidRPr="000D14B3">
          <w:t xml:space="preserve"> - May</w:t>
        </w:r>
      </w:ins>
      <w:ins w:id="209" w:author="Matt Cheng" w:date="2022-03-21T08:57:00Z">
        <w:r w:rsidR="00693655" w:rsidRPr="000D14B3">
          <w:t xml:space="preserve">) </w:t>
        </w:r>
      </w:ins>
      <w:ins w:id="210" w:author="Matt Cheng" w:date="2022-03-21T08:59:00Z">
        <w:r w:rsidR="00D82053" w:rsidRPr="000D14B3">
          <w:t>coinciding</w:t>
        </w:r>
      </w:ins>
      <w:ins w:id="211" w:author="Matt Cheng" w:date="2022-03-21T08:58:00Z">
        <w:r w:rsidR="00693655" w:rsidRPr="000D14B3">
          <w:t xml:space="preserve"> with</w:t>
        </w:r>
      </w:ins>
      <w:ins w:id="212" w:author="Matt Cheng" w:date="2022-03-21T08:57:00Z">
        <w:r w:rsidR="00693655" w:rsidRPr="000D14B3">
          <w:t xml:space="preserve"> our sampling period</w:t>
        </w:r>
      </w:ins>
      <w:ins w:id="213" w:author="Matt Cheng" w:date="2022-03-21T08:59:00Z">
        <w:r w:rsidR="00127543" w:rsidRPr="000D14B3">
          <w:t xml:space="preserve">. </w:t>
        </w:r>
      </w:ins>
      <w:commentRangeStart w:id="214"/>
      <w:moveTo w:id="215" w:author="Matt Cheng" w:date="2022-03-21T08:43:00Z">
        <w:del w:id="216" w:author="Matt Cheng" w:date="2022-03-21T08:44:00Z">
          <w:r w:rsidR="008F57DD" w:rsidRPr="000D14B3" w:rsidDel="008F57DD">
            <w:delText xml:space="preserve">. </w:delText>
          </w:r>
        </w:del>
        <w:del w:id="217" w:author="Matt Cheng" w:date="2022-03-21T08:46:00Z">
          <w:r w:rsidR="008F57DD" w:rsidRPr="000D14B3" w:rsidDel="00697CB8">
            <w:delText xml:space="preserve">Conversely, </w:delText>
          </w:r>
        </w:del>
        <w:del w:id="218" w:author="Matt Cheng" w:date="2022-03-21T08:56:00Z">
          <w:r w:rsidR="008F57DD" w:rsidRPr="000D14B3" w:rsidDel="00693655">
            <w:delText>Sockeye Salmon smolts were identified based on schooling behavior which generated easily identifiable “clouds” of small fish grouped tightly together.</w:delText>
          </w:r>
        </w:del>
      </w:moveTo>
      <w:moveToRangeEnd w:id="200"/>
      <w:r w:rsidR="003F41B0" w:rsidRPr="000D14B3">
        <w:t>For the purposes of this study, we defined i</w:t>
      </w:r>
      <w:r w:rsidR="007B7FA6" w:rsidRPr="000D14B3">
        <w:t xml:space="preserve">nteractions </w:t>
      </w:r>
      <w:r w:rsidR="003F41B0" w:rsidRPr="000D14B3">
        <w:t>as</w:t>
      </w:r>
      <w:r w:rsidR="007B7FA6" w:rsidRPr="000D14B3">
        <w:t xml:space="preserve"> any </w:t>
      </w:r>
      <w:r w:rsidR="003F41B0" w:rsidRPr="000D14B3">
        <w:t xml:space="preserve">instance </w:t>
      </w:r>
      <w:r w:rsidR="0062606D" w:rsidRPr="000D14B3">
        <w:t xml:space="preserve">when </w:t>
      </w:r>
      <w:r w:rsidR="007B7FA6" w:rsidRPr="000D14B3">
        <w:t>it appeared that either Bull Trout or smolts (or both) reacted to the presence or proximity of the other within the video</w:t>
      </w:r>
      <w:r w:rsidR="00A126B4" w:rsidRPr="000D14B3">
        <w:t>.</w:t>
      </w:r>
      <w:r w:rsidR="00440B18" w:rsidRPr="000D14B3">
        <w:t xml:space="preserve"> </w:t>
      </w:r>
      <w:commentRangeEnd w:id="214"/>
      <w:r w:rsidR="004958C8" w:rsidRPr="000D14B3">
        <w:rPr>
          <w:rStyle w:val="CommentReference"/>
          <w:rFonts w:eastAsia="Arial"/>
          <w:sz w:val="24"/>
          <w:szCs w:val="24"/>
          <w:lang w:val="en"/>
        </w:rPr>
        <w:commentReference w:id="214"/>
      </w:r>
      <w:commentRangeStart w:id="219"/>
      <w:r w:rsidR="00440B18" w:rsidRPr="000D14B3">
        <w:t xml:space="preserve">For every interaction that was recorded, the </w:t>
      </w:r>
      <w:r w:rsidR="003F41B0" w:rsidRPr="000D14B3">
        <w:t>date and time</w:t>
      </w:r>
      <w:r w:rsidR="00440B18" w:rsidRPr="000D14B3">
        <w:t xml:space="preserve"> and lengths of Bull Trout were recorded. The </w:t>
      </w:r>
      <w:r w:rsidR="00354A6D" w:rsidRPr="000D14B3">
        <w:t xml:space="preserve">total length (TL) </w:t>
      </w:r>
      <w:r w:rsidR="00440B18" w:rsidRPr="000D14B3">
        <w:t xml:space="preserve">of </w:t>
      </w:r>
      <w:r w:rsidR="00354A6D" w:rsidRPr="000D14B3">
        <w:t xml:space="preserve">all </w:t>
      </w:r>
      <w:r w:rsidR="00440B18" w:rsidRPr="000D14B3">
        <w:t xml:space="preserve">Bull Trout at a given interaction were recorded using the “Measure” tool </w:t>
      </w:r>
      <w:r w:rsidR="00354A6D" w:rsidRPr="000D14B3">
        <w:t xml:space="preserve">to the nearest cm </w:t>
      </w:r>
      <w:r w:rsidR="00440B18" w:rsidRPr="000D14B3">
        <w:t xml:space="preserve">within the DIDSON Control and Display </w:t>
      </w:r>
      <w:proofErr w:type="gramStart"/>
      <w:r w:rsidR="00440B18" w:rsidRPr="000D14B3">
        <w:t>software</w:t>
      </w:r>
      <w:ins w:id="220" w:author="Matt Cheng" w:date="2022-03-22T17:04:00Z">
        <w:r w:rsidR="004958C8" w:rsidRPr="000D14B3">
          <w:t>, and</w:t>
        </w:r>
        <w:proofErr w:type="gramEnd"/>
        <w:r w:rsidR="00494682" w:rsidRPr="000D14B3">
          <w:t xml:space="preserve"> </w:t>
        </w:r>
      </w:ins>
      <w:ins w:id="221" w:author="Matt Cheng" w:date="2022-03-21T09:13:00Z">
        <w:r w:rsidR="00B1042A" w:rsidRPr="000D14B3">
          <w:t xml:space="preserve">were measured </w:t>
        </w:r>
        <w:r w:rsidR="000B022C" w:rsidRPr="000D14B3">
          <w:t xml:space="preserve">to </w:t>
        </w:r>
      </w:ins>
      <w:ins w:id="222" w:author="Matt Cheng" w:date="2022-03-21T09:22:00Z">
        <w:r w:rsidR="00D2705F" w:rsidRPr="000D14B3">
          <w:t>gain a coarse understanding of length distributions of presumed Bull Trou</w:t>
        </w:r>
      </w:ins>
      <w:ins w:id="223" w:author="Matt Cheng" w:date="2022-03-22T17:04:00Z">
        <w:r w:rsidR="006A5DE6" w:rsidRPr="000D14B3">
          <w:t>t</w:t>
        </w:r>
        <w:r w:rsidR="00D4155A" w:rsidRPr="000D14B3">
          <w:t xml:space="preserve"> in the system. </w:t>
        </w:r>
      </w:ins>
      <w:del w:id="224" w:author="Matt Cheng" w:date="2022-03-21T09:12:00Z">
        <w:r w:rsidR="00440B18" w:rsidRPr="000D14B3" w:rsidDel="00B1042A">
          <w:delText>.</w:delText>
        </w:r>
      </w:del>
    </w:p>
    <w:commentRangeEnd w:id="219"/>
    <w:p w14:paraId="1DEB22BE" w14:textId="612460C2" w:rsidR="00F2558F" w:rsidRPr="000D14B3" w:rsidRDefault="006814E7" w:rsidP="00D2705F">
      <w:pPr>
        <w:spacing w:line="480" w:lineRule="auto"/>
        <w:rPr>
          <w:ins w:id="225" w:author="Matt Cheng" w:date="2022-03-21T09:16:00Z"/>
        </w:rPr>
      </w:pPr>
      <w:ins w:id="226" w:author="Matt Cheng" w:date="2022-03-21T09:16:00Z">
        <w:r w:rsidRPr="000D14B3">
          <w:rPr>
            <w:rStyle w:val="CommentReference"/>
            <w:rFonts w:eastAsia="Arial"/>
            <w:sz w:val="24"/>
            <w:szCs w:val="24"/>
            <w:lang w:val="en"/>
          </w:rPr>
          <w:commentReference w:id="219"/>
        </w:r>
      </w:ins>
    </w:p>
    <w:p w14:paraId="7508906E" w14:textId="1A92EB04" w:rsidR="00064CB0" w:rsidRPr="000D14B3" w:rsidRDefault="00064CB0" w:rsidP="00F2558F">
      <w:pPr>
        <w:spacing w:line="480" w:lineRule="auto"/>
        <w:ind w:firstLine="720"/>
      </w:pPr>
      <w:r w:rsidRPr="000D14B3">
        <w:t>Videos were processed at frame rates of ~25 - 50 frames</w:t>
      </w:r>
      <w:r w:rsidR="006F13DB" w:rsidRPr="000D14B3">
        <w:t>∙s</w:t>
      </w:r>
      <w:r w:rsidR="006F13DB" w:rsidRPr="000D14B3">
        <w:rPr>
          <w:vertAlign w:val="superscript"/>
        </w:rPr>
        <w:t xml:space="preserve">-1 </w:t>
      </w:r>
      <w:r w:rsidRPr="000D14B3">
        <w:t xml:space="preserve">and were played back, slowed down, and/or paused when interactions were detected. This was done to verify interactions </w:t>
      </w:r>
      <w:del w:id="227" w:author="Matt Cheng" w:date="2022-03-21T09:11:00Z">
        <w:r w:rsidRPr="000D14B3" w:rsidDel="00DA4349">
          <w:lastRenderedPageBreak/>
          <w:delText>and to measure the lengths of interacting Bull Trout</w:delText>
        </w:r>
      </w:del>
      <w:ins w:id="228" w:author="Matt Cheng" w:date="2022-03-21T09:11:00Z">
        <w:r w:rsidR="00DA4349" w:rsidRPr="000D14B3">
          <w:t>between Bull Trout and Sockeye Salmon smolts</w:t>
        </w:r>
      </w:ins>
      <w:r w:rsidRPr="000D14B3">
        <w:t xml:space="preserve">. Further, these videos were viewed using the “Background Subtraction” tool to remove potential static background and to better visualize fish passing through the video. </w:t>
      </w:r>
      <w:moveFromRangeStart w:id="229" w:author="Matt Cheng" w:date="2022-03-21T08:46:00Z" w:name="move98744626"/>
      <w:moveFrom w:id="230" w:author="Matt Cheng" w:date="2022-03-21T08:46:00Z">
        <w:r w:rsidRPr="000D14B3" w:rsidDel="008F57DD">
          <w:t xml:space="preserve">Because Bull Trout are the primary piscivorous predator of migrating smolts in this system </w:t>
        </w:r>
        <w:r w:rsidR="00F843B6" w:rsidRPr="000D14B3" w:rsidDel="008F57DD">
          <w:fldChar w:fldCharType="begin"/>
        </w:r>
        <w:r w:rsidR="004A2447" w:rsidRPr="000D14B3" w:rsidDel="008F57DD">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F843B6" w:rsidRPr="000D14B3" w:rsidDel="008F57DD">
          <w:fldChar w:fldCharType="separate"/>
        </w:r>
        <w:r w:rsidR="00D119AF" w:rsidRPr="000D14B3" w:rsidDel="008F57DD">
          <w:rPr>
            <w:noProof/>
          </w:rPr>
          <w:t>(Furey et al. 2015, 2016b)</w:t>
        </w:r>
        <w:r w:rsidR="00F843B6" w:rsidRPr="000D14B3" w:rsidDel="008F57DD">
          <w:fldChar w:fldCharType="end"/>
        </w:r>
        <w:r w:rsidR="0062606D" w:rsidRPr="000D14B3" w:rsidDel="008F57DD">
          <w:t>,</w:t>
        </w:r>
        <w:r w:rsidR="00F843B6" w:rsidRPr="000D14B3" w:rsidDel="008F57DD">
          <w:t xml:space="preserve"> </w:t>
        </w:r>
        <w:commentRangeStart w:id="231"/>
        <w:r w:rsidRPr="000D14B3" w:rsidDel="008F57DD">
          <w:t>we assumed that large fish on the screen were Bull Trout, but there are other fishes (mountain whitefish and rainbow trout primarily) that are present</w:t>
        </w:r>
        <w:r w:rsidR="00700391" w:rsidRPr="000D14B3" w:rsidDel="008F57DD">
          <w:t xml:space="preserve"> (see Discussion)</w:t>
        </w:r>
        <w:r w:rsidRPr="000D14B3" w:rsidDel="008F57DD">
          <w:t>.</w:t>
        </w:r>
        <w:r w:rsidR="0009314F" w:rsidRPr="000D14B3" w:rsidDel="008F57DD">
          <w:t xml:space="preserve"> </w:t>
        </w:r>
        <w:commentRangeEnd w:id="231"/>
        <w:r w:rsidR="007B3CDC" w:rsidRPr="000D14B3" w:rsidDel="008F57DD">
          <w:rPr>
            <w:rStyle w:val="CommentReference"/>
            <w:rFonts w:eastAsia="Arial"/>
            <w:sz w:val="24"/>
            <w:szCs w:val="24"/>
            <w:lang w:val="en"/>
          </w:rPr>
          <w:commentReference w:id="231"/>
        </w:r>
      </w:moveFrom>
      <w:moveFromRangeEnd w:id="229"/>
      <w:r w:rsidR="0009314F" w:rsidRPr="000D14B3">
        <w:t>Recorded observations of interactions between Bull Trout and smolts were standardized to per m</w:t>
      </w:r>
      <w:r w:rsidR="0009314F" w:rsidRPr="000D14B3">
        <w:rPr>
          <w:vertAlign w:val="superscript"/>
        </w:rPr>
        <w:t xml:space="preserve">2 </w:t>
      </w:r>
      <w:r w:rsidR="0009314F" w:rsidRPr="000D14B3">
        <w:t>because the window length</w:t>
      </w:r>
      <w:r w:rsidR="00B668BE" w:rsidRPr="000D14B3">
        <w:t xml:space="preserve"> of the DIDSON</w:t>
      </w:r>
      <w:r w:rsidR="0009314F" w:rsidRPr="000D14B3">
        <w:t xml:space="preserve"> (~5 m vs 10 m) and thus area </w:t>
      </w:r>
      <w:r w:rsidR="00FE6D76" w:rsidRPr="000D14B3">
        <w:t>observed</w:t>
      </w:r>
      <w:r w:rsidR="0062606D" w:rsidRPr="000D14B3">
        <w:t>,</w:t>
      </w:r>
      <w:r w:rsidR="0009314F" w:rsidRPr="000D14B3">
        <w:t xml:space="preserve"> differed among </w:t>
      </w:r>
      <w:r w:rsidR="00965C35" w:rsidRPr="000D14B3">
        <w:t xml:space="preserve">deployments </w:t>
      </w:r>
      <w:r w:rsidR="0009314F" w:rsidRPr="000D14B3">
        <w:t xml:space="preserve">(Table 1). To estimate the window area </w:t>
      </w:r>
      <w:r w:rsidR="00965C35" w:rsidRPr="000D14B3">
        <w:t xml:space="preserve">observed by the DIDSON </w:t>
      </w:r>
      <w:r w:rsidR="0009314F" w:rsidRPr="000D14B3">
        <w:t>(~9.87 m</w:t>
      </w:r>
      <w:r w:rsidR="0009314F" w:rsidRPr="000D14B3">
        <w:rPr>
          <w:vertAlign w:val="superscript"/>
        </w:rPr>
        <w:t>2</w:t>
      </w:r>
      <w:r w:rsidR="0009314F" w:rsidRPr="000D14B3">
        <w:t xml:space="preserve"> for the 5-m window length and ~29.27 m</w:t>
      </w:r>
      <w:r w:rsidR="0009314F" w:rsidRPr="000D14B3">
        <w:rPr>
          <w:vertAlign w:val="superscript"/>
        </w:rPr>
        <w:t>2</w:t>
      </w:r>
      <w:r w:rsidR="0009314F" w:rsidRPr="000D14B3">
        <w:t xml:space="preserve"> for the 10-m window length), images of the DIDSON were imported and window area calculated using ImageJ </w:t>
      </w:r>
      <w:r w:rsidR="006F0F97" w:rsidRPr="000D14B3">
        <w:fldChar w:fldCharType="begin"/>
      </w:r>
      <w:r w:rsidR="004A2447" w:rsidRPr="000D14B3">
        <w:instrText xml:space="preserve"> ADDIN ZOTERO_ITEM CSL_CITATION {"citationID":"TBpIsvj9","properties":{"formattedCitation":"(Schneider et al. 2012)","plainCitation":"(Schneider et al. 2012)","noteIndex":0},"citationItems":[{"id":411,"uris":["http://zotero.org/users/6698527/items/UC5JTX5Q"],"itemData":{"id":411,"type":"article-journal","abstract":"For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rsidRPr="000D14B3">
        <w:fldChar w:fldCharType="separate"/>
      </w:r>
      <w:r w:rsidR="00D119AF" w:rsidRPr="000D14B3">
        <w:rPr>
          <w:noProof/>
        </w:rPr>
        <w:t>(Schneider et al. 2012)</w:t>
      </w:r>
      <w:r w:rsidR="006F0F97" w:rsidRPr="000D14B3">
        <w:fldChar w:fldCharType="end"/>
      </w:r>
      <w:r w:rsidR="004733C1" w:rsidRPr="000D14B3">
        <w:t>.</w:t>
      </w:r>
    </w:p>
    <w:p w14:paraId="16B27BB3" w14:textId="77777777" w:rsidR="005E16DC" w:rsidRPr="000D14B3" w:rsidRDefault="005E16DC" w:rsidP="00E71425">
      <w:pPr>
        <w:spacing w:line="480" w:lineRule="auto"/>
        <w:rPr>
          <w:i/>
        </w:rPr>
      </w:pPr>
    </w:p>
    <w:p w14:paraId="7041F273" w14:textId="454163F1" w:rsidR="005E16DC" w:rsidRPr="000D14B3" w:rsidRDefault="005E16DC">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 xml:space="preserve">Data </w:t>
      </w:r>
      <w:proofErr w:type="gramStart"/>
      <w:r w:rsidRPr="000D14B3">
        <w:rPr>
          <w:rFonts w:ascii="Times New Roman" w:hAnsi="Times New Roman" w:cs="Times New Roman"/>
          <w:i/>
          <w:iCs/>
          <w:color w:val="000000" w:themeColor="text1"/>
          <w:sz w:val="24"/>
          <w:szCs w:val="24"/>
        </w:rPr>
        <w:t>analysis</w:t>
      </w:r>
      <w:r w:rsidR="00B50A4A" w:rsidRPr="000D14B3">
        <w:rPr>
          <w:rFonts w:ascii="Times New Roman" w:hAnsi="Times New Roman" w:cs="Times New Roman"/>
          <w:i/>
          <w:iCs/>
          <w:color w:val="000000" w:themeColor="text1"/>
          <w:sz w:val="24"/>
          <w:szCs w:val="24"/>
        </w:rPr>
        <w:t>.</w:t>
      </w:r>
      <w:r w:rsidR="00B50A4A" w:rsidRPr="000D14B3">
        <w:rPr>
          <w:rStyle w:val="Emphasis"/>
          <w:rFonts w:ascii="Times New Roman" w:hAnsi="Times New Roman" w:cs="Times New Roman"/>
          <w:i w:val="0"/>
          <w:color w:val="000000" w:themeColor="text1"/>
          <w:sz w:val="24"/>
          <w:szCs w:val="24"/>
        </w:rPr>
        <w:t>—</w:t>
      </w:r>
      <w:proofErr w:type="gramEnd"/>
    </w:p>
    <w:p w14:paraId="71B8C910" w14:textId="77777777" w:rsidR="00F56E5C" w:rsidRPr="000D14B3" w:rsidRDefault="00F56E5C" w:rsidP="00EB12EA"/>
    <w:p w14:paraId="34D59203" w14:textId="336F5858" w:rsidR="0094328F" w:rsidRPr="000D14B3" w:rsidDel="00E41F5C" w:rsidRDefault="00BA0C20" w:rsidP="00E74574">
      <w:pPr>
        <w:spacing w:line="480" w:lineRule="auto"/>
        <w:rPr>
          <w:del w:id="232" w:author="Matt Cheng" w:date="2022-03-21T09:08:00Z"/>
        </w:rPr>
      </w:pPr>
      <w:r w:rsidRPr="000D14B3">
        <w:t>Kruskal-</w:t>
      </w:r>
      <w:proofErr w:type="gramStart"/>
      <w:r w:rsidRPr="000D14B3">
        <w:t>Wallis</w:t>
      </w:r>
      <w:proofErr w:type="gramEnd"/>
      <w:r w:rsidRPr="000D14B3">
        <w:t xml:space="preserve"> rank sum tests were used to test for differences in the number of interactions</w:t>
      </w:r>
      <w:r w:rsidR="00D833F3" w:rsidRPr="000D14B3">
        <w:t xml:space="preserve"> per 30</w:t>
      </w:r>
      <w:r w:rsidR="002F5077" w:rsidRPr="000D14B3">
        <w:t>-</w:t>
      </w:r>
      <w:r w:rsidR="00D833F3" w:rsidRPr="000D14B3">
        <w:t>minute interval</w:t>
      </w:r>
      <w:r w:rsidR="00E52ED3" w:rsidRPr="000D14B3">
        <w:t>, standardized to</w:t>
      </w:r>
      <w:r w:rsidR="00D833F3" w:rsidRPr="000D14B3">
        <w:t xml:space="preserve"> per m</w:t>
      </w:r>
      <w:r w:rsidR="00D833F3" w:rsidRPr="000D14B3">
        <w:rPr>
          <w:vertAlign w:val="superscript"/>
        </w:rPr>
        <w:t>2</w:t>
      </w:r>
      <w:r w:rsidRPr="000D14B3">
        <w:t xml:space="preserve"> across</w:t>
      </w:r>
      <w:r w:rsidR="00EA22B1" w:rsidRPr="000D14B3">
        <w:t xml:space="preserve"> all</w:t>
      </w:r>
      <w:r w:rsidRPr="000D14B3">
        <w:t xml:space="preserve"> </w:t>
      </w:r>
      <w:r w:rsidR="0081769E" w:rsidRPr="000D14B3">
        <w:t>deployments</w:t>
      </w:r>
      <w:r w:rsidRPr="000D14B3">
        <w:t xml:space="preserve">. </w:t>
      </w:r>
      <w:del w:id="233" w:author="Matt Cheng" w:date="2022-03-22T17:04:00Z">
        <w:r w:rsidR="00A919F5" w:rsidRPr="000D14B3" w:rsidDel="00A6603B">
          <w:delText xml:space="preserve">Intervals </w:delText>
        </w:r>
      </w:del>
      <w:ins w:id="234" w:author="Matt Cheng" w:date="2022-03-22T17:04:00Z">
        <w:r w:rsidR="00A6603B" w:rsidRPr="000D14B3">
          <w:t>N</w:t>
        </w:r>
      </w:ins>
      <w:ins w:id="235" w:author="Matt Cheng" w:date="2022-03-22T17:05:00Z">
        <w:r w:rsidR="00A6603B" w:rsidRPr="000D14B3">
          <w:t xml:space="preserve">ote that </w:t>
        </w:r>
        <w:r w:rsidR="00EE5B03" w:rsidRPr="000D14B3">
          <w:t>intervals</w:t>
        </w:r>
      </w:ins>
      <w:ins w:id="236" w:author="Matt Cheng" w:date="2022-03-22T17:04:00Z">
        <w:r w:rsidR="00A6603B" w:rsidRPr="000D14B3">
          <w:t xml:space="preserve"> </w:t>
        </w:r>
      </w:ins>
      <w:r w:rsidR="00E52ED3" w:rsidRPr="000D14B3">
        <w:t xml:space="preserve">that contained zero interactions were included in this analysis. </w:t>
      </w:r>
      <w:r w:rsidR="005E16DC" w:rsidRPr="000D14B3">
        <w:t xml:space="preserve">Non-parametric Wilcoxon rank sum tests were performed to test for differences in the number of </w:t>
      </w:r>
      <w:r w:rsidR="00F4134F" w:rsidRPr="000D14B3">
        <w:t>standardized interactions</w:t>
      </w:r>
      <w:r w:rsidR="00D62BF0" w:rsidRPr="000D14B3">
        <w:t xml:space="preserve"> (m</w:t>
      </w:r>
      <w:r w:rsidR="00D6110A" w:rsidRPr="000D14B3">
        <w:rPr>
          <w:vertAlign w:val="superscript"/>
        </w:rPr>
        <w:t>-2</w:t>
      </w:r>
      <w:r w:rsidR="00156260" w:rsidRPr="000D14B3">
        <w:t xml:space="preserve"> in each 30-minute interval</w:t>
      </w:r>
      <w:r w:rsidR="00D62BF0" w:rsidRPr="000D14B3">
        <w:t>)</w:t>
      </w:r>
      <w:r w:rsidR="00F4134F" w:rsidRPr="000D14B3">
        <w:t xml:space="preserve"> </w:t>
      </w:r>
      <w:r w:rsidR="005E16DC" w:rsidRPr="000D14B3">
        <w:t xml:space="preserve">between daylight and </w:t>
      </w:r>
      <w:r w:rsidR="00596935" w:rsidRPr="000D14B3">
        <w:t>nighttime</w:t>
      </w:r>
      <w:r w:rsidR="005E16DC" w:rsidRPr="000D14B3">
        <w:t xml:space="preserve"> hours (sunrise and sunset determined via </w:t>
      </w:r>
      <w:hyperlink r:id="rId15" w:history="1">
        <w:r w:rsidR="009D53B8" w:rsidRPr="000D14B3">
          <w:rPr>
            <w:rStyle w:val="Hyperlink"/>
          </w:rPr>
          <w:t>https://www.timeanddate.com/</w:t>
        </w:r>
      </w:hyperlink>
      <w:r w:rsidR="005E16DC" w:rsidRPr="000D14B3">
        <w:t>)</w:t>
      </w:r>
      <w:r w:rsidR="00D37B80" w:rsidRPr="000D14B3">
        <w:t xml:space="preserve"> both collectively among all </w:t>
      </w:r>
      <w:r w:rsidR="00661A48" w:rsidRPr="000D14B3">
        <w:t>deployments</w:t>
      </w:r>
      <w:r w:rsidR="00773353" w:rsidRPr="000D14B3">
        <w:t>,</w:t>
      </w:r>
      <w:r w:rsidR="00EF3FEC" w:rsidRPr="000D14B3">
        <w:t xml:space="preserve"> </w:t>
      </w:r>
      <w:r w:rsidR="00D37B80" w:rsidRPr="000D14B3">
        <w:t xml:space="preserve">and with a separate test for each of the five </w:t>
      </w:r>
      <w:r w:rsidR="00156260" w:rsidRPr="000D14B3">
        <w:t>individual</w:t>
      </w:r>
      <w:r w:rsidR="00070316" w:rsidRPr="000D14B3">
        <w:t xml:space="preserve"> deployments</w:t>
      </w:r>
      <w:r w:rsidR="009D53B8" w:rsidRPr="000D14B3">
        <w:t xml:space="preserve">. </w:t>
      </w:r>
      <w:r w:rsidR="005E16DC" w:rsidRPr="000D14B3">
        <w:t xml:space="preserve">Finally, correlations between </w:t>
      </w:r>
      <w:r w:rsidR="00156260" w:rsidRPr="000D14B3">
        <w:t xml:space="preserve">migrating </w:t>
      </w:r>
      <w:r w:rsidR="005E16DC" w:rsidRPr="000D14B3">
        <w:t>smolt densities</w:t>
      </w:r>
      <w:r w:rsidR="0094252E" w:rsidRPr="000D14B3">
        <w:t xml:space="preserve"> (collected from the DFO counting fence)</w:t>
      </w:r>
      <w:r w:rsidR="005E16DC" w:rsidRPr="000D14B3">
        <w:t xml:space="preserve"> and</w:t>
      </w:r>
      <w:r w:rsidR="00156260" w:rsidRPr="000D14B3">
        <w:t xml:space="preserve"> standardized</w:t>
      </w:r>
      <w:r w:rsidR="005E16DC" w:rsidRPr="000D14B3">
        <w:t xml:space="preserve"> interactions </w:t>
      </w:r>
      <w:r w:rsidR="00156260" w:rsidRPr="000D14B3">
        <w:t xml:space="preserve">(per hour, instead of every 30 minutes, to match the resolution of smolt density data from the counting fence) </w:t>
      </w:r>
      <w:r w:rsidR="005E16DC" w:rsidRPr="000D14B3">
        <w:t>between Bull Trout and smolts were tested</w:t>
      </w:r>
      <w:r w:rsidR="00156260" w:rsidRPr="000D14B3">
        <w:t xml:space="preserve"> both</w:t>
      </w:r>
      <w:r w:rsidR="005E16DC" w:rsidRPr="000D14B3">
        <w:t xml:space="preserve"> </w:t>
      </w:r>
      <w:r w:rsidR="00156260" w:rsidRPr="000D14B3">
        <w:t>collectively among</w:t>
      </w:r>
      <w:r w:rsidR="002D5600" w:rsidRPr="000D14B3">
        <w:t xml:space="preserve"> all deployments and </w:t>
      </w:r>
      <w:r w:rsidR="00156260" w:rsidRPr="000D14B3">
        <w:t>individually</w:t>
      </w:r>
      <w:r w:rsidR="002D5600" w:rsidRPr="000D14B3">
        <w:t xml:space="preserve"> for each of the five different deployments</w:t>
      </w:r>
      <w:r w:rsidR="007C1291" w:rsidRPr="000D14B3">
        <w:t xml:space="preserve"> </w:t>
      </w:r>
      <w:r w:rsidR="002D5600" w:rsidRPr="000D14B3">
        <w:t xml:space="preserve">using </w:t>
      </w:r>
      <w:r w:rsidR="008E714D" w:rsidRPr="000D14B3">
        <w:t>Spearman’s</w:t>
      </w:r>
      <w:r w:rsidR="004A1CA8" w:rsidRPr="000D14B3">
        <w:t xml:space="preserve"> </w:t>
      </w:r>
      <w:r w:rsidR="00C43310" w:rsidRPr="000D14B3">
        <w:t xml:space="preserve">rank order </w:t>
      </w:r>
      <w:r w:rsidR="002D5600" w:rsidRPr="000D14B3">
        <w:t>correlation coefficient.</w:t>
      </w:r>
      <w:r w:rsidR="005E16DC" w:rsidRPr="000D14B3">
        <w:t xml:space="preserve"> </w:t>
      </w:r>
      <w:r w:rsidR="00723038" w:rsidRPr="000D14B3">
        <w:t xml:space="preserve">Furthermore, because </w:t>
      </w:r>
      <w:r w:rsidR="00820F5F" w:rsidRPr="000D14B3">
        <w:t>we were</w:t>
      </w:r>
      <w:r w:rsidR="00AE7B76" w:rsidRPr="000D14B3">
        <w:t xml:space="preserve"> only</w:t>
      </w:r>
      <w:r w:rsidR="00820F5F" w:rsidRPr="000D14B3">
        <w:t xml:space="preserve"> focused on predator-prey interactions during times of active smolt migrations, we removed any </w:t>
      </w:r>
      <w:proofErr w:type="gramStart"/>
      <w:r w:rsidR="00820F5F" w:rsidRPr="000D14B3">
        <w:t>time period</w:t>
      </w:r>
      <w:proofErr w:type="gramEnd"/>
      <w:r w:rsidR="00820F5F" w:rsidRPr="000D14B3">
        <w:t xml:space="preserve"> when smolts were not migrating </w:t>
      </w:r>
      <w:r w:rsidR="00820F5F" w:rsidRPr="000D14B3">
        <w:lastRenderedPageBreak/>
        <w:t>due to fence closure (mostly during daylight hours)</w:t>
      </w:r>
      <w:r w:rsidR="00461B68" w:rsidRPr="000D14B3">
        <w:t xml:space="preserve">, to better capture potential </w:t>
      </w:r>
      <w:r w:rsidR="00686FB2" w:rsidRPr="000D14B3">
        <w:t>correlations</w:t>
      </w:r>
      <w:r w:rsidR="00461B68" w:rsidRPr="000D14B3">
        <w:t xml:space="preserve"> between Bull Trout and smolt</w:t>
      </w:r>
      <w:r w:rsidR="005E55F5" w:rsidRPr="000D14B3">
        <w:t xml:space="preserve"> densities</w:t>
      </w:r>
      <w:r w:rsidR="00275C1A" w:rsidRPr="000D14B3">
        <w:t xml:space="preserve"> for these specific analyses</w:t>
      </w:r>
      <w:r w:rsidR="005E55F5" w:rsidRPr="000D14B3">
        <w:t>.</w:t>
      </w:r>
      <w:r w:rsidR="005E16DC" w:rsidRPr="000D14B3">
        <w:t xml:space="preserve"> </w:t>
      </w:r>
    </w:p>
    <w:p w14:paraId="39EC6459" w14:textId="0CF1BA96" w:rsidR="005E16DC" w:rsidRPr="000D14B3" w:rsidRDefault="001C3F1A">
      <w:pPr>
        <w:spacing w:line="480" w:lineRule="auto"/>
        <w:pPrChange w:id="237" w:author="Matt Cheng" w:date="2022-03-21T09:07:00Z">
          <w:pPr>
            <w:spacing w:line="480" w:lineRule="auto"/>
            <w:ind w:firstLine="720"/>
          </w:pPr>
        </w:pPrChange>
      </w:pPr>
      <w:del w:id="238" w:author="Matt Cheng" w:date="2022-03-21T09:07:00Z">
        <w:r w:rsidRPr="000D14B3" w:rsidDel="00E41F5C">
          <w:rPr>
            <w:color w:val="202124"/>
            <w:highlight w:val="white"/>
          </w:rPr>
          <w:delText xml:space="preserve">Bull Trout TL </w:delText>
        </w:r>
        <w:r w:rsidR="000D4206" w:rsidRPr="000D14B3" w:rsidDel="00E41F5C">
          <w:rPr>
            <w:color w:val="202124"/>
            <w:highlight w:val="white"/>
          </w:rPr>
          <w:delText>were</w:delText>
        </w:r>
        <w:r w:rsidRPr="000D14B3" w:rsidDel="00E41F5C">
          <w:rPr>
            <w:color w:val="202124"/>
            <w:highlight w:val="white"/>
          </w:rPr>
          <w:delText xml:space="preserve"> measured in each</w:delText>
        </w:r>
        <w:r w:rsidR="00522403" w:rsidRPr="000D14B3" w:rsidDel="00E41F5C">
          <w:rPr>
            <w:color w:val="202124"/>
            <w:highlight w:val="white"/>
          </w:rPr>
          <w:delText xml:space="preserve"> recorded</w:delText>
        </w:r>
        <w:r w:rsidRPr="000D14B3" w:rsidDel="00E41F5C">
          <w:rPr>
            <w:color w:val="202124"/>
            <w:highlight w:val="white"/>
          </w:rPr>
          <w:delText xml:space="preserve"> interaction. </w:delText>
        </w:r>
        <w:r w:rsidR="0087519F" w:rsidRPr="000D14B3" w:rsidDel="00E41F5C">
          <w:rPr>
            <w:color w:val="202124"/>
            <w:highlight w:val="white"/>
          </w:rPr>
          <w:delText xml:space="preserve">Because length measurements of Bull Trout were </w:delText>
        </w:r>
        <w:r w:rsidRPr="000D14B3" w:rsidDel="00E41F5C">
          <w:rPr>
            <w:color w:val="202124"/>
            <w:highlight w:val="white"/>
          </w:rPr>
          <w:delText xml:space="preserve">measured </w:delText>
        </w:r>
        <w:r w:rsidR="00CC6A3B" w:rsidRPr="000D14B3" w:rsidDel="00E41F5C">
          <w:rPr>
            <w:color w:val="202124"/>
            <w:highlight w:val="white"/>
          </w:rPr>
          <w:delText xml:space="preserve">for </w:delText>
        </w:r>
        <w:r w:rsidR="0087519F" w:rsidRPr="000D14B3" w:rsidDel="00E41F5C">
          <w:rPr>
            <w:color w:val="202124"/>
            <w:highlight w:val="white"/>
          </w:rPr>
          <w:delText>every interaction</w:delText>
        </w:r>
        <w:r w:rsidR="00531396" w:rsidRPr="000D14B3" w:rsidDel="00E41F5C">
          <w:rPr>
            <w:color w:val="202124"/>
            <w:highlight w:val="white"/>
          </w:rPr>
          <w:delText xml:space="preserve"> </w:delText>
        </w:r>
        <w:r w:rsidR="00531396" w:rsidRPr="000D14B3" w:rsidDel="00E41F5C">
          <w:rPr>
            <w:color w:val="202124"/>
          </w:rPr>
          <w:delText>and Bull Trout in this system were not moving unidirectionally</w:delText>
        </w:r>
        <w:r w:rsidR="0087519F" w:rsidRPr="000D14B3" w:rsidDel="00E41F5C">
          <w:rPr>
            <w:color w:val="202124"/>
            <w:highlight w:val="white"/>
          </w:rPr>
          <w:delText xml:space="preserve">, it is </w:delText>
        </w:r>
        <w:r w:rsidRPr="000D14B3" w:rsidDel="00E41F5C">
          <w:rPr>
            <w:color w:val="202124"/>
            <w:highlight w:val="white"/>
          </w:rPr>
          <w:delText>nearly certain</w:delText>
        </w:r>
        <w:r w:rsidR="0087519F" w:rsidRPr="000D14B3" w:rsidDel="00E41F5C">
          <w:rPr>
            <w:color w:val="202124"/>
            <w:highlight w:val="white"/>
          </w:rPr>
          <w:delText xml:space="preserve"> that individuals were remeasured several times.</w:delText>
        </w:r>
        <w:r w:rsidR="0087519F" w:rsidRPr="000D14B3" w:rsidDel="00E41F5C">
          <w:rPr>
            <w:color w:val="202124"/>
          </w:rPr>
          <w:delText xml:space="preserve"> </w:delText>
        </w:r>
        <w:r w:rsidRPr="000D14B3" w:rsidDel="00E41F5C">
          <w:rPr>
            <w:color w:val="202124"/>
          </w:rPr>
          <w:delText>as they pass</w:delText>
        </w:r>
        <w:r w:rsidR="00531396" w:rsidRPr="000D14B3" w:rsidDel="00E41F5C">
          <w:rPr>
            <w:color w:val="202124"/>
          </w:rPr>
          <w:delText>ed</w:delText>
        </w:r>
        <w:r w:rsidRPr="000D14B3" w:rsidDel="00E41F5C">
          <w:rPr>
            <w:color w:val="202124"/>
          </w:rPr>
          <w:delText xml:space="preserve"> through the DIDSON’s viewing window from both upstream and downstream directions </w:delText>
        </w:r>
        <w:r w:rsidR="00E0159E" w:rsidRPr="000D14B3" w:rsidDel="00E41F5C">
          <w:rPr>
            <w:color w:val="202124"/>
          </w:rPr>
          <w:fldChar w:fldCharType="begin"/>
        </w:r>
        <w:r w:rsidR="004A2447" w:rsidRPr="000D14B3" w:rsidDel="00E41F5C">
          <w:rPr>
            <w:color w:val="202124"/>
          </w:rPr>
          <w:delInstrText xml:space="preserve"> ADDIN ZOTERO_ITEM CSL_CITATION {"citationID":"iwFOi8ij","properties":{"formattedCitation":"(Martignac et al. 2015)","plainCitation":"(Martignac et al. 2015)","noteIndex":0},"citationItems":[{"id":46,"uris":["http://zotero.org/users/6698527/items/PBE793DM"],"itemData":{"id":46,"type":"article-journal","abstract":"European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delInstrText>
        </w:r>
        <w:r w:rsidR="00E0159E" w:rsidRPr="000D14B3" w:rsidDel="00E41F5C">
          <w:rPr>
            <w:color w:val="202124"/>
          </w:rPr>
          <w:fldChar w:fldCharType="separate"/>
        </w:r>
        <w:r w:rsidR="00D119AF" w:rsidRPr="000D14B3" w:rsidDel="00E41F5C">
          <w:rPr>
            <w:noProof/>
            <w:color w:val="202124"/>
          </w:rPr>
          <w:delText>(Martignac et al. 2015)</w:delText>
        </w:r>
        <w:r w:rsidR="00E0159E" w:rsidRPr="000D14B3" w:rsidDel="00E41F5C">
          <w:rPr>
            <w:color w:val="202124"/>
          </w:rPr>
          <w:fldChar w:fldCharType="end"/>
        </w:r>
        <w:r w:rsidR="00E0159E" w:rsidRPr="000D14B3" w:rsidDel="00E41F5C">
          <w:rPr>
            <w:color w:val="202124"/>
          </w:rPr>
          <w:delText xml:space="preserve">. </w:delText>
        </w:r>
        <w:r w:rsidR="00CC6A3B" w:rsidRPr="000D14B3" w:rsidDel="00E41F5C">
          <w:rPr>
            <w:color w:val="202124"/>
          </w:rPr>
          <w:delText xml:space="preserve">In response, this distribution of </w:delText>
        </w:r>
        <w:r w:rsidR="00A04C44" w:rsidRPr="000D14B3" w:rsidDel="00E41F5C">
          <w:rPr>
            <w:color w:val="202124"/>
          </w:rPr>
          <w:delText>comprehensive</w:delText>
        </w:r>
        <w:r w:rsidR="00CC6A3B" w:rsidRPr="000D14B3" w:rsidDel="00E41F5C">
          <w:rPr>
            <w:color w:val="202124"/>
          </w:rPr>
          <w:delText xml:space="preserve">, but likely pseudo-replicated, </w:delText>
        </w:r>
        <w:r w:rsidRPr="000D14B3" w:rsidDel="00E41F5C">
          <w:rPr>
            <w:color w:val="202124"/>
          </w:rPr>
          <w:delText xml:space="preserve">TLs </w:delText>
        </w:r>
        <w:r w:rsidR="00CC6A3B" w:rsidRPr="000D14B3" w:rsidDel="00E41F5C">
          <w:rPr>
            <w:color w:val="202124"/>
          </w:rPr>
          <w:delText xml:space="preserve">were compared to a </w:delText>
        </w:r>
        <w:r w:rsidRPr="000D14B3" w:rsidDel="00E41F5C">
          <w:rPr>
            <w:color w:val="202124"/>
          </w:rPr>
          <w:delText>subset of TLs</w:delText>
        </w:r>
        <w:r w:rsidR="00CC6A3B" w:rsidRPr="000D14B3" w:rsidDel="00E41F5C">
          <w:rPr>
            <w:color w:val="202124"/>
          </w:rPr>
          <w:delText xml:space="preserve"> that only </w:delText>
        </w:r>
        <w:r w:rsidR="00600284" w:rsidRPr="000D14B3" w:rsidDel="00E41F5C">
          <w:rPr>
            <w:color w:val="202124"/>
          </w:rPr>
          <w:delText>consisted of</w:delText>
        </w:r>
        <w:r w:rsidRPr="000D14B3" w:rsidDel="00E41F5C">
          <w:rPr>
            <w:color w:val="202124"/>
          </w:rPr>
          <w:delText xml:space="preserve"> </w:delText>
        </w:r>
        <w:r w:rsidR="00CC6A3B" w:rsidRPr="000D14B3" w:rsidDel="00E41F5C">
          <w:rPr>
            <w:color w:val="202124"/>
          </w:rPr>
          <w:delText>Bull Trout from the single interaction that had the most Bull Trout in the frame for each deployment</w:delText>
        </w:r>
        <w:r w:rsidR="008A5A3F" w:rsidRPr="000D14B3" w:rsidDel="00E41F5C">
          <w:rPr>
            <w:color w:val="202124"/>
          </w:rPr>
          <w:delText xml:space="preserve"> night</w:delText>
        </w:r>
        <w:r w:rsidR="007C3397" w:rsidRPr="000D14B3" w:rsidDel="00E41F5C">
          <w:rPr>
            <w:color w:val="202124"/>
          </w:rPr>
          <w:delText xml:space="preserve">. </w:delText>
        </w:r>
        <w:r w:rsidR="0087519F" w:rsidRPr="000D14B3" w:rsidDel="00E41F5C">
          <w:rPr>
            <w:color w:val="202124"/>
          </w:rPr>
          <w:delText xml:space="preserve"> </w:delText>
        </w:r>
        <w:r w:rsidR="00593BB9" w:rsidRPr="000D14B3" w:rsidDel="00E41F5C">
          <w:rPr>
            <w:color w:val="202124"/>
          </w:rPr>
          <w:delText>Non</w:delText>
        </w:r>
        <w:r w:rsidR="005E16DC" w:rsidRPr="000D14B3" w:rsidDel="00E41F5C">
          <w:delText>-parametric Wilcoxon rank sum tests were used to test for differences between</w:delText>
        </w:r>
        <w:r w:rsidR="00773CB5" w:rsidRPr="000D14B3" w:rsidDel="00E41F5C">
          <w:delText xml:space="preserve"> </w:delText>
        </w:r>
        <w:r w:rsidR="005E16DC" w:rsidRPr="000D14B3" w:rsidDel="00E41F5C">
          <w:delText>DIDSON</w:delText>
        </w:r>
        <w:r w:rsidR="00B36CFE" w:rsidRPr="000D14B3" w:rsidDel="00E41F5C">
          <w:delText xml:space="preserve">-derived </w:delText>
        </w:r>
        <w:r w:rsidR="005E16DC" w:rsidRPr="000D14B3" w:rsidDel="00E41F5C">
          <w:delText>estimates</w:delText>
        </w:r>
        <w:r w:rsidR="00773CB5" w:rsidRPr="000D14B3" w:rsidDel="00E41F5C">
          <w:delText xml:space="preserve"> </w:delText>
        </w:r>
        <w:r w:rsidR="005E16DC" w:rsidRPr="000D14B3" w:rsidDel="00E41F5C">
          <w:delText>of Bull Trout length</w:delText>
        </w:r>
        <w:r w:rsidR="00593BB9" w:rsidRPr="000D14B3" w:rsidDel="00E41F5C">
          <w:delText xml:space="preserve"> and field estimates obtained from </w:delText>
        </w:r>
        <w:r w:rsidR="00527A3A" w:rsidRPr="000D14B3" w:rsidDel="00E41F5C">
          <w:delText xml:space="preserve">prior </w:delText>
        </w:r>
        <w:r w:rsidR="00593BB9" w:rsidRPr="000D14B3" w:rsidDel="00E41F5C">
          <w:delText>studies in the system</w:delText>
        </w:r>
        <w:r w:rsidR="001A277D" w:rsidRPr="000D14B3" w:rsidDel="00E41F5C">
          <w:delText xml:space="preserve"> which captured Bull Trout </w:delText>
        </w:r>
        <w:r w:rsidR="00351E39" w:rsidRPr="000D14B3" w:rsidDel="00E41F5C">
          <w:delText>via hook-and-line</w:delText>
        </w:r>
        <w:r w:rsidR="00A81114" w:rsidRPr="000D14B3" w:rsidDel="00E41F5C">
          <w:delText xml:space="preserve"> or </w:delText>
        </w:r>
        <w:r w:rsidR="008802F0" w:rsidRPr="000D14B3" w:rsidDel="00E41F5C">
          <w:delText>dip</w:delText>
        </w:r>
        <w:r w:rsidR="00A40C0E" w:rsidRPr="000D14B3" w:rsidDel="00E41F5C">
          <w:delText xml:space="preserve"> net </w:delText>
        </w:r>
        <w:r w:rsidR="008802F0" w:rsidRPr="000D14B3" w:rsidDel="00E41F5C">
          <w:delText>for telemetry and diet studies</w:delText>
        </w:r>
        <w:r w:rsidR="00A81114" w:rsidRPr="000D14B3" w:rsidDel="00E41F5C">
          <w:delText xml:space="preserve"> </w:delText>
        </w:r>
        <w:r w:rsidR="00033F37" w:rsidRPr="000D14B3" w:rsidDel="00E41F5C">
          <w:fldChar w:fldCharType="begin"/>
        </w:r>
        <w:r w:rsidR="004A2447" w:rsidRPr="000D14B3" w:rsidDel="00E41F5C">
          <w:delInstrText xml:space="preserve"> ADDIN ZOTERO_ITEM CSL_CITATION {"citationID":"VLIP7Mhe","properties":{"formattedCitation":"(Furey et al. 2015; Furey and Hinch 2017; Kanigan 2019)","plainCitation":"(Furey et al. 2015; Furey and Hinch 2017; Kanigan 2019)","noteIndex":0},"citationItems":[{"id":131,"uris":["http://zotero.org/users/6698527/items/AZYDLQPJ"],"itemData":{"id":131,"type":"article-journal","container-title":"Journal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delInstrText>
        </w:r>
        <w:r w:rsidR="00033F37" w:rsidRPr="000D14B3" w:rsidDel="00E41F5C">
          <w:fldChar w:fldCharType="separate"/>
        </w:r>
        <w:r w:rsidR="00D119AF" w:rsidRPr="000D14B3" w:rsidDel="00E41F5C">
          <w:rPr>
            <w:noProof/>
          </w:rPr>
          <w:delText>(Furey et al. 2015; Furey and Hinch 2017; Kanigan 2019)</w:delText>
        </w:r>
        <w:r w:rsidR="00033F37" w:rsidRPr="000D14B3" w:rsidDel="00E41F5C">
          <w:fldChar w:fldCharType="end"/>
        </w:r>
        <w:r w:rsidR="00796013" w:rsidRPr="000D14B3" w:rsidDel="00E41F5C">
          <w:delText>.</w:delText>
        </w:r>
        <w:r w:rsidR="003944BE" w:rsidRPr="000D14B3" w:rsidDel="00E41F5C">
          <w:delText xml:space="preserve"> </w:delText>
        </w:r>
      </w:del>
      <w:r w:rsidR="005E16DC" w:rsidRPr="000D14B3">
        <w:t xml:space="preserve">All statistical analyses were conducted using R v3.6.3 </w:t>
      </w:r>
      <w:r w:rsidR="00A5688A" w:rsidRPr="000D14B3">
        <w:fldChar w:fldCharType="begin"/>
      </w:r>
      <w:r w:rsidR="00A5688A" w:rsidRPr="000D14B3">
        <w:instrText xml:space="preserve"> ADDIN ZOTERO_ITEM CSL_CITATION {"citationID":"uEGMMMAe","properties":{"formattedCitation":"(R Core Team 2021)","plainCitation":"(R Core Team 2021)","noteIndex":0},"citationItems":[{"id":1247,"uris":["http://zotero.org/users/6698527/items/T5WTHTRI"],"itemData":{"id":1247,"type":"book","event-place":"Vienna,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A5688A" w:rsidRPr="000D14B3">
        <w:fldChar w:fldCharType="separate"/>
      </w:r>
      <w:r w:rsidR="00A5688A" w:rsidRPr="000D14B3">
        <w:rPr>
          <w:noProof/>
        </w:rPr>
        <w:t>(R Core Team 2021)</w:t>
      </w:r>
      <w:r w:rsidR="00A5688A" w:rsidRPr="000D14B3">
        <w:fldChar w:fldCharType="end"/>
      </w:r>
      <w:ins w:id="239" w:author="Matt Cheng" w:date="2022-03-22T17:06:00Z">
        <w:r w:rsidR="00A5688A" w:rsidRPr="000D14B3">
          <w:t>.</w:t>
        </w:r>
      </w:ins>
      <w:del w:id="240" w:author="Matt Cheng" w:date="2022-03-22T17:06:00Z">
        <w:r w:rsidR="005E16DC" w:rsidRPr="000D14B3" w:rsidDel="0091403C">
          <w:delText>(R Core Team 202</w:delText>
        </w:r>
        <w:r w:rsidR="004E718B" w:rsidRPr="000D14B3" w:rsidDel="0091403C">
          <w:delText>1</w:delText>
        </w:r>
        <w:r w:rsidR="005E16DC" w:rsidRPr="000D14B3" w:rsidDel="0091403C">
          <w:delText>).</w:delText>
        </w:r>
      </w:del>
      <w:r w:rsidR="005E16DC" w:rsidRPr="000D14B3">
        <w:t xml:space="preserve"> </w:t>
      </w:r>
    </w:p>
    <w:p w14:paraId="4637CABE" w14:textId="0FE7A4A9" w:rsidR="00E510DA" w:rsidRPr="000D14B3" w:rsidRDefault="005E5B10">
      <w:pPr>
        <w:pStyle w:val="Heading1"/>
        <w:rPr>
          <w:ins w:id="241" w:author="Matt Cheng" w:date="2022-03-21T09:17:00Z"/>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E510DA" w:rsidRPr="000D14B3">
        <w:rPr>
          <w:rFonts w:ascii="Times New Roman" w:hAnsi="Times New Roman" w:cs="Times New Roman"/>
          <w:color w:val="000000" w:themeColor="text1"/>
          <w:sz w:val="24"/>
          <w:szCs w:val="24"/>
        </w:rPr>
        <w:t>Results:</w:t>
      </w:r>
    </w:p>
    <w:p w14:paraId="44A4AFC6" w14:textId="0A5C2395" w:rsidR="006814E7" w:rsidRPr="000D14B3" w:rsidRDefault="006814E7" w:rsidP="006814E7">
      <w:pPr>
        <w:rPr>
          <w:ins w:id="242" w:author="Matt Cheng" w:date="2022-03-21T09:17:00Z"/>
        </w:rPr>
      </w:pPr>
    </w:p>
    <w:p w14:paraId="0BCDC534" w14:textId="5A0B7246" w:rsidR="006814E7" w:rsidRPr="000D14B3" w:rsidDel="00D662C1" w:rsidRDefault="00710406">
      <w:pPr>
        <w:ind w:firstLine="720"/>
        <w:rPr>
          <w:del w:id="243" w:author="Matt Cheng" w:date="2022-03-21T09:20:00Z"/>
          <w:color w:val="202124"/>
          <w:highlight w:val="white"/>
          <w:rPrChange w:id="244" w:author="Matt Cheng" w:date="2022-03-21T09:20:00Z">
            <w:rPr>
              <w:del w:id="245" w:author="Matt Cheng" w:date="2022-03-21T09:20:00Z"/>
              <w:rFonts w:ascii="Times New Roman" w:hAnsi="Times New Roman" w:cs="Times New Roman"/>
              <w:color w:val="000000" w:themeColor="text1"/>
              <w:sz w:val="24"/>
              <w:szCs w:val="24"/>
            </w:rPr>
          </w:rPrChange>
        </w:rPr>
        <w:pPrChange w:id="246" w:author="Matt Cheng" w:date="2022-03-21T09:20:00Z">
          <w:pPr>
            <w:pStyle w:val="Heading1"/>
          </w:pPr>
        </w:pPrChange>
      </w:pPr>
      <w:ins w:id="247" w:author="Matt Cheng" w:date="2022-03-21T09:23:00Z">
        <w:r w:rsidRPr="000D14B3">
          <w:rPr>
            <w:color w:val="202124"/>
            <w:highlight w:val="white"/>
          </w:rPr>
          <w:t>From the DIDSON, we obtained length estimates from interactions of presumed Bull Trout that ranged from 25 cm to 86 cm (n = 462; mean 48.6 cm; SD 10.1 cm).</w:t>
        </w:r>
      </w:ins>
      <w:ins w:id="248" w:author="Matt Cheng" w:date="2022-03-21T09:24:00Z">
        <w:r w:rsidR="00CA002C" w:rsidRPr="000D14B3">
          <w:rPr>
            <w:color w:val="202124"/>
            <w:highlight w:val="white"/>
          </w:rPr>
          <w:t xml:space="preserve"> </w:t>
        </w:r>
      </w:ins>
    </w:p>
    <w:p w14:paraId="270DF5B6" w14:textId="77777777" w:rsidR="0070786B" w:rsidRPr="000D14B3" w:rsidDel="00D662C1" w:rsidRDefault="0070786B" w:rsidP="0070786B">
      <w:pPr>
        <w:rPr>
          <w:del w:id="249" w:author="Matt Cheng" w:date="2022-03-21T09:19:00Z"/>
        </w:rPr>
      </w:pPr>
    </w:p>
    <w:p w14:paraId="5CA1A473" w14:textId="40BA5CC0" w:rsidR="0082697C" w:rsidRPr="000D14B3" w:rsidRDefault="00E510DA" w:rsidP="00E71425">
      <w:pPr>
        <w:spacing w:line="480" w:lineRule="auto"/>
        <w:rPr>
          <w:color w:val="202124"/>
          <w:highlight w:val="white"/>
        </w:rPr>
      </w:pPr>
      <w:r w:rsidRPr="000D14B3">
        <w:t xml:space="preserve">Interactions between smolts and Bull Trout </w:t>
      </w:r>
      <w:r w:rsidR="00A7635E" w:rsidRPr="000D14B3">
        <w:t>through</w:t>
      </w:r>
      <w:r w:rsidR="004812BB" w:rsidRPr="000D14B3">
        <w:t>out</w:t>
      </w:r>
      <w:r w:rsidR="00A7635E" w:rsidRPr="000D14B3">
        <w:t xml:space="preserve"> </w:t>
      </w:r>
      <w:r w:rsidRPr="000D14B3">
        <w:t xml:space="preserve">all </w:t>
      </w:r>
      <w:r w:rsidR="00005BF8" w:rsidRPr="000D14B3">
        <w:t xml:space="preserve">deployments </w:t>
      </w:r>
      <w:r w:rsidRPr="000D14B3">
        <w:t>ranged from 0 - 4.86 interactions</w:t>
      </w:r>
      <w:r w:rsidR="003336BE" w:rsidRPr="000D14B3">
        <w:t xml:space="preserve"> per</w:t>
      </w:r>
      <w:r w:rsidRPr="000D14B3">
        <w:t xml:space="preserve"> m</w:t>
      </w:r>
      <w:r w:rsidR="003845F6" w:rsidRPr="000D14B3">
        <w:rPr>
          <w:vertAlign w:val="superscript"/>
        </w:rPr>
        <w:t>2</w:t>
      </w:r>
      <w:r w:rsidR="007E76AA" w:rsidRPr="000D14B3">
        <w:t xml:space="preserve"> </w:t>
      </w:r>
      <w:r w:rsidR="0099351E" w:rsidRPr="000D14B3">
        <w:t xml:space="preserve">among 30-minute intervals </w:t>
      </w:r>
      <w:r w:rsidRPr="000D14B3">
        <w:t>(mean = 0.63</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SD = 0.99</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xml:space="preserve">). </w:t>
      </w:r>
      <w:r w:rsidR="00EA439A" w:rsidRPr="000D14B3">
        <w:t>T</w:t>
      </w:r>
      <w:r w:rsidRPr="000D14B3">
        <w:t>he number of</w:t>
      </w:r>
      <w:r w:rsidRPr="000D14B3">
        <w:rPr>
          <w:color w:val="202124"/>
          <w:highlight w:val="white"/>
        </w:rPr>
        <w:t xml:space="preserve"> </w:t>
      </w:r>
      <w:r w:rsidR="0099351E" w:rsidRPr="000D14B3">
        <w:rPr>
          <w:color w:val="202124"/>
          <w:highlight w:val="white"/>
        </w:rPr>
        <w:t xml:space="preserve">standardized </w:t>
      </w:r>
      <w:r w:rsidRPr="000D14B3">
        <w:rPr>
          <w:color w:val="202124"/>
          <w:highlight w:val="white"/>
        </w:rPr>
        <w:t xml:space="preserve">interactions observed between </w:t>
      </w:r>
      <w:proofErr w:type="gramStart"/>
      <w:r w:rsidRPr="000D14B3">
        <w:rPr>
          <w:color w:val="202124"/>
          <w:highlight w:val="white"/>
        </w:rPr>
        <w:t>smolts</w:t>
      </w:r>
      <w:proofErr w:type="gramEnd"/>
      <w:r w:rsidRPr="000D14B3">
        <w:rPr>
          <w:color w:val="202124"/>
          <w:highlight w:val="white"/>
        </w:rPr>
        <w:t xml:space="preserve"> and Bull Trout varied among </w:t>
      </w:r>
      <w:r w:rsidR="00545AB4" w:rsidRPr="000D14B3">
        <w:t xml:space="preserve">deployments </w:t>
      </w:r>
      <w:r w:rsidRPr="000D14B3">
        <w:rPr>
          <w:color w:val="202124"/>
          <w:highlight w:val="white"/>
        </w:rPr>
        <w:t xml:space="preserve">significantly (Kruskal-Wallis rank sum test, </w:t>
      </w:r>
      <w:r w:rsidRPr="000D14B3">
        <w:rPr>
          <w:highlight w:val="white"/>
        </w:rPr>
        <w:t>χ²</w:t>
      </w:r>
      <w:r w:rsidRPr="000D14B3">
        <w:rPr>
          <w:color w:val="202124"/>
          <w:highlight w:val="white"/>
        </w:rPr>
        <w:t xml:space="preserve">= 105; df = 5; </w:t>
      </w:r>
      <w:r w:rsidR="006F13DB" w:rsidRPr="000D14B3">
        <w:rPr>
          <w:i/>
          <w:iCs/>
          <w:color w:val="202124"/>
        </w:rPr>
        <w:t>P</w:t>
      </w:r>
      <w:r w:rsidR="006F13DB" w:rsidRPr="000D14B3" w:rsidDel="006F13DB">
        <w:rPr>
          <w:color w:val="202124"/>
          <w:highlight w:val="white"/>
        </w:rPr>
        <w:t xml:space="preserve"> </w:t>
      </w:r>
      <w:r w:rsidRPr="000D14B3">
        <w:rPr>
          <w:color w:val="202124"/>
          <w:highlight w:val="white"/>
        </w:rPr>
        <w:t>&lt; 0.001). The highest number of interactions</w:t>
      </w:r>
      <w:r w:rsidR="00A85B80" w:rsidRPr="000D14B3">
        <w:rPr>
          <w:color w:val="202124"/>
          <w:highlight w:val="white"/>
        </w:rPr>
        <w:t xml:space="preserve"> </w:t>
      </w:r>
      <w:r w:rsidR="003336BE" w:rsidRPr="000D14B3">
        <w:rPr>
          <w:color w:val="202124"/>
          <w:highlight w:val="white"/>
        </w:rPr>
        <w:t xml:space="preserve">per </w:t>
      </w:r>
      <w:r w:rsidR="00A85B80" w:rsidRPr="000D14B3">
        <w:rPr>
          <w:color w:val="202124"/>
          <w:highlight w:val="white"/>
        </w:rPr>
        <w:t>m</w:t>
      </w:r>
      <w:r w:rsidR="00A85B80" w:rsidRPr="000D14B3">
        <w:rPr>
          <w:color w:val="202124"/>
          <w:highlight w:val="white"/>
          <w:vertAlign w:val="superscript"/>
        </w:rPr>
        <w:t>2</w:t>
      </w:r>
      <w:r w:rsidR="0099351E" w:rsidRPr="000D14B3">
        <w:rPr>
          <w:color w:val="202124"/>
          <w:highlight w:val="white"/>
        </w:rPr>
        <w:t xml:space="preserve"> </w:t>
      </w:r>
      <w:r w:rsidRPr="000D14B3">
        <w:rPr>
          <w:color w:val="202124"/>
          <w:highlight w:val="white"/>
        </w:rPr>
        <w:t>w</w:t>
      </w:r>
      <w:r w:rsidR="006F5F49" w:rsidRPr="000D14B3">
        <w:rPr>
          <w:color w:val="202124"/>
          <w:highlight w:val="white"/>
        </w:rPr>
        <w:t>as</w:t>
      </w:r>
      <w:r w:rsidRPr="000D14B3">
        <w:rPr>
          <w:color w:val="202124"/>
          <w:highlight w:val="white"/>
        </w:rPr>
        <w:t xml:space="preserve"> observed </w:t>
      </w:r>
      <w:r w:rsidR="0099351E" w:rsidRPr="000D14B3">
        <w:rPr>
          <w:color w:val="202124"/>
          <w:highlight w:val="white"/>
        </w:rPr>
        <w:t xml:space="preserve">during the </w:t>
      </w:r>
      <w:r w:rsidRPr="000D14B3">
        <w:rPr>
          <w:color w:val="202124"/>
          <w:highlight w:val="white"/>
        </w:rPr>
        <w:t>U</w:t>
      </w:r>
      <w:r w:rsidR="00A85B80" w:rsidRPr="000D14B3">
        <w:rPr>
          <w:color w:val="202124"/>
          <w:highlight w:val="white"/>
        </w:rPr>
        <w:t xml:space="preserve">pstream </w:t>
      </w:r>
      <w:r w:rsidRPr="000D14B3">
        <w:rPr>
          <w:color w:val="202124"/>
          <w:highlight w:val="white"/>
        </w:rPr>
        <w:t>F</w:t>
      </w:r>
      <w:r w:rsidR="00A85B80" w:rsidRPr="000D14B3">
        <w:rPr>
          <w:color w:val="202124"/>
          <w:highlight w:val="white"/>
        </w:rPr>
        <w:t xml:space="preserve">ence April 27 - 29 </w:t>
      </w:r>
      <w:r w:rsidR="0099351E" w:rsidRPr="000D14B3">
        <w:rPr>
          <w:color w:val="202124"/>
          <w:highlight w:val="white"/>
        </w:rPr>
        <w:t>deployment</w:t>
      </w:r>
      <w:r w:rsidR="00C133DC" w:rsidRPr="000D14B3">
        <w:rPr>
          <w:color w:val="202124"/>
          <w:highlight w:val="white"/>
        </w:rPr>
        <w:t xml:space="preserve"> </w:t>
      </w:r>
      <w:r w:rsidRPr="000D14B3">
        <w:rPr>
          <w:color w:val="202124"/>
          <w:highlight w:val="white"/>
        </w:rPr>
        <w:t>(mean = 1.37</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SD = 1.18</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range = 0 - 4.86</w:t>
      </w:r>
      <w:r w:rsidR="00943C27" w:rsidRPr="000D14B3">
        <w:rPr>
          <w:color w:val="202124"/>
          <w:highlight w:val="white"/>
        </w:rPr>
        <w:t xml:space="preserve"> m</w:t>
      </w:r>
      <w:r w:rsidR="00943C27" w:rsidRPr="000D14B3">
        <w:rPr>
          <w:color w:val="202124"/>
          <w:highlight w:val="white"/>
          <w:vertAlign w:val="superscript"/>
        </w:rPr>
        <w:t>-2</w:t>
      </w:r>
      <w:r w:rsidRPr="000D14B3">
        <w:rPr>
          <w:color w:val="202124"/>
          <w:highlight w:val="white"/>
        </w:rPr>
        <w:t xml:space="preserve">) and the lowest was observed </w:t>
      </w:r>
      <w:r w:rsidR="00EA439A" w:rsidRPr="000D14B3">
        <w:rPr>
          <w:color w:val="202124"/>
          <w:highlight w:val="white"/>
        </w:rPr>
        <w:t xml:space="preserve">during the </w:t>
      </w:r>
      <w:r w:rsidR="00D2630E" w:rsidRPr="000D14B3">
        <w:rPr>
          <w:color w:val="202124"/>
          <w:highlight w:val="white"/>
        </w:rPr>
        <w:t xml:space="preserve">Narrows April 29 </w:t>
      </w:r>
      <w:r w:rsidR="00EA439A" w:rsidRPr="000D14B3">
        <w:rPr>
          <w:color w:val="202124"/>
          <w:highlight w:val="white"/>
        </w:rPr>
        <w:t xml:space="preserve">deployment </w:t>
      </w:r>
      <w:r w:rsidRPr="000D14B3">
        <w:rPr>
          <w:color w:val="202124"/>
          <w:highlight w:val="white"/>
        </w:rPr>
        <w:t>(mean = 0.014</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SD = 0.038</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range = 0 - 0.10</w:t>
      </w:r>
      <w:r w:rsidR="00AE135B" w:rsidRPr="000D14B3">
        <w:rPr>
          <w:color w:val="202124"/>
          <w:highlight w:val="white"/>
        </w:rPr>
        <w:t xml:space="preserve"> m</w:t>
      </w:r>
      <w:r w:rsidR="00AE135B" w:rsidRPr="000D14B3">
        <w:rPr>
          <w:color w:val="202124"/>
          <w:highlight w:val="white"/>
          <w:vertAlign w:val="superscript"/>
        </w:rPr>
        <w:t>-2</w:t>
      </w:r>
      <w:r w:rsidRPr="000D14B3">
        <w:rPr>
          <w:color w:val="202124"/>
          <w:highlight w:val="white"/>
        </w:rPr>
        <w:t>)</w:t>
      </w:r>
      <w:r w:rsidR="00322712" w:rsidRPr="000D14B3">
        <w:rPr>
          <w:color w:val="202124"/>
          <w:highlight w:val="white"/>
        </w:rPr>
        <w:t xml:space="preserve"> (Table </w:t>
      </w:r>
      <w:r w:rsidR="0034781B" w:rsidRPr="000D14B3">
        <w:rPr>
          <w:color w:val="202124"/>
          <w:highlight w:val="white"/>
        </w:rPr>
        <w:t>1</w:t>
      </w:r>
      <w:r w:rsidR="00322712" w:rsidRPr="000D14B3">
        <w:rPr>
          <w:color w:val="202124"/>
          <w:highlight w:val="white"/>
        </w:rPr>
        <w:t>)</w:t>
      </w:r>
      <w:r w:rsidRPr="000D14B3">
        <w:rPr>
          <w:color w:val="202124"/>
          <w:highlight w:val="white"/>
        </w:rPr>
        <w:t xml:space="preserve">. Furthermore, the number of </w:t>
      </w:r>
      <w:r w:rsidR="00EA439A" w:rsidRPr="000D14B3">
        <w:rPr>
          <w:color w:val="202124"/>
          <w:highlight w:val="white"/>
        </w:rPr>
        <w:t xml:space="preserve">standardized </w:t>
      </w:r>
      <w:r w:rsidRPr="000D14B3">
        <w:rPr>
          <w:color w:val="202124"/>
          <w:highlight w:val="white"/>
        </w:rPr>
        <w:t xml:space="preserve">interactions </w:t>
      </w:r>
      <w:r w:rsidR="00EA439A" w:rsidRPr="000D14B3">
        <w:rPr>
          <w:color w:val="202124"/>
          <w:highlight w:val="white"/>
        </w:rPr>
        <w:t xml:space="preserve">among 30-minute intervals varied with the </w:t>
      </w:r>
      <w:r w:rsidRPr="000D14B3">
        <w:rPr>
          <w:color w:val="202124"/>
          <w:highlight w:val="white"/>
        </w:rPr>
        <w:t>diel cycle</w:t>
      </w:r>
      <w:r w:rsidR="00EA439A" w:rsidRPr="000D14B3">
        <w:rPr>
          <w:color w:val="202124"/>
          <w:highlight w:val="white"/>
        </w:rPr>
        <w:t xml:space="preserve"> </w:t>
      </w:r>
      <w:r w:rsidR="00231138" w:rsidRPr="000D14B3">
        <w:rPr>
          <w:color w:val="202124"/>
          <w:highlight w:val="white"/>
        </w:rPr>
        <w:t>when aggregated across</w:t>
      </w:r>
      <w:r w:rsidR="00615E92" w:rsidRPr="000D14B3">
        <w:rPr>
          <w:color w:val="202124"/>
          <w:highlight w:val="white"/>
        </w:rPr>
        <w:t xml:space="preserve"> all deployments (</w:t>
      </w:r>
      <w:r w:rsidR="00567D97" w:rsidRPr="000D14B3">
        <w:rPr>
          <w:color w:val="202124"/>
          <w:highlight w:val="white"/>
        </w:rPr>
        <w:t xml:space="preserve">W = </w:t>
      </w:r>
      <w:r w:rsidR="00567D97" w:rsidRPr="000D14B3">
        <w:rPr>
          <w:color w:val="202124"/>
        </w:rPr>
        <w:t>2693.5</w:t>
      </w:r>
      <w:r w:rsidR="003F7EFA" w:rsidRPr="000D14B3">
        <w:rPr>
          <w:color w:val="202124"/>
        </w:rPr>
        <w:t xml:space="preserve">; </w:t>
      </w:r>
      <w:bookmarkStart w:id="250" w:name="_Hlk98241088"/>
      <w:r w:rsidR="003F7EFA" w:rsidRPr="000D14B3">
        <w:rPr>
          <w:i/>
          <w:iCs/>
          <w:color w:val="202124"/>
        </w:rPr>
        <w:t>P</w:t>
      </w:r>
      <w:bookmarkEnd w:id="250"/>
      <w:r w:rsidR="003F7EFA" w:rsidRPr="000D14B3">
        <w:rPr>
          <w:i/>
          <w:iCs/>
          <w:color w:val="202124"/>
        </w:rPr>
        <w:t xml:space="preserve"> </w:t>
      </w:r>
      <w:r w:rsidR="003F7EFA" w:rsidRPr="000D14B3">
        <w:rPr>
          <w:color w:val="202124"/>
        </w:rPr>
        <w:t>&lt; 0.01) (Fig. 2)</w:t>
      </w:r>
      <w:r w:rsidR="00EA439A" w:rsidRPr="000D14B3">
        <w:rPr>
          <w:color w:val="202124"/>
        </w:rPr>
        <w:t>;</w:t>
      </w:r>
      <w:r w:rsidR="009B4E1A" w:rsidRPr="000D14B3">
        <w:rPr>
          <w:color w:val="202124"/>
          <w:highlight w:val="white"/>
        </w:rPr>
        <w:t xml:space="preserve"> </w:t>
      </w:r>
      <w:r w:rsidRPr="000D14B3">
        <w:rPr>
          <w:color w:val="202124"/>
          <w:highlight w:val="white"/>
        </w:rPr>
        <w:t>Interactions were highest during night-time hours and ranged from 0 to 4.86 interactions per m</w:t>
      </w:r>
      <w:r w:rsidRPr="000D14B3">
        <w:rPr>
          <w:color w:val="202124"/>
          <w:highlight w:val="white"/>
          <w:vertAlign w:val="superscript"/>
        </w:rPr>
        <w:t>2</w:t>
      </w:r>
      <w:r w:rsidRPr="000D14B3">
        <w:rPr>
          <w:color w:val="202124"/>
          <w:highlight w:val="white"/>
        </w:rPr>
        <w:t xml:space="preserve"> (mean = 1.19; SD = 1.24) relative to during the day (mean = </w:t>
      </w:r>
      <w:r w:rsidR="00007E01" w:rsidRPr="000D14B3">
        <w:rPr>
          <w:color w:val="202124"/>
          <w:highlight w:val="white"/>
        </w:rPr>
        <w:t>0.225</w:t>
      </w:r>
      <w:r w:rsidR="003C350E" w:rsidRPr="000D14B3">
        <w:rPr>
          <w:color w:val="202124"/>
          <w:highlight w:val="white"/>
        </w:rPr>
        <w:t xml:space="preserve"> m</w:t>
      </w:r>
      <w:r w:rsidR="003C350E" w:rsidRPr="000D14B3">
        <w:rPr>
          <w:color w:val="202124"/>
          <w:highlight w:val="white"/>
          <w:vertAlign w:val="superscript"/>
        </w:rPr>
        <w:t>-2</w:t>
      </w:r>
      <w:r w:rsidRPr="000D14B3">
        <w:rPr>
          <w:color w:val="202124"/>
          <w:highlight w:val="white"/>
        </w:rPr>
        <w:t xml:space="preserve">, SD = </w:t>
      </w:r>
      <w:r w:rsidR="00FF6C9B" w:rsidRPr="000D14B3">
        <w:rPr>
          <w:color w:val="202124"/>
          <w:highlight w:val="white"/>
        </w:rPr>
        <w:t>0.44</w:t>
      </w:r>
      <w:r w:rsidR="00D47C65" w:rsidRPr="000D14B3">
        <w:rPr>
          <w:color w:val="202124"/>
          <w:highlight w:val="white"/>
        </w:rPr>
        <w:t xml:space="preserve"> m</w:t>
      </w:r>
      <w:r w:rsidR="00D47C65" w:rsidRPr="000D14B3">
        <w:rPr>
          <w:color w:val="202124"/>
          <w:highlight w:val="white"/>
          <w:vertAlign w:val="superscript"/>
        </w:rPr>
        <w:t>-2</w:t>
      </w:r>
      <w:r w:rsidRPr="000D14B3">
        <w:rPr>
          <w:color w:val="202124"/>
          <w:highlight w:val="white"/>
        </w:rPr>
        <w:t xml:space="preserve">). </w:t>
      </w:r>
      <w:r w:rsidR="00EA439A" w:rsidRPr="000D14B3">
        <w:rPr>
          <w:color w:val="202124"/>
          <w:highlight w:val="white"/>
        </w:rPr>
        <w:t>Among individual deployments,</w:t>
      </w:r>
      <w:r w:rsidRPr="000D14B3">
        <w:rPr>
          <w:color w:val="202124"/>
          <w:highlight w:val="white"/>
        </w:rPr>
        <w:t xml:space="preserve"> nighttime interactions </w:t>
      </w:r>
      <w:r w:rsidR="00EA439A" w:rsidRPr="000D14B3">
        <w:rPr>
          <w:color w:val="202124"/>
          <w:highlight w:val="white"/>
        </w:rPr>
        <w:t>(</w:t>
      </w:r>
      <w:r w:rsidR="00B636A6" w:rsidRPr="000D14B3">
        <w:rPr>
          <w:color w:val="202124"/>
          <w:highlight w:val="white"/>
        </w:rPr>
        <w:t>per m</w:t>
      </w:r>
      <w:r w:rsidR="00B636A6" w:rsidRPr="000D14B3">
        <w:rPr>
          <w:color w:val="202124"/>
          <w:highlight w:val="white"/>
          <w:vertAlign w:val="superscript"/>
        </w:rPr>
        <w:t>2</w:t>
      </w:r>
      <w:r w:rsidR="00EA439A" w:rsidRPr="000D14B3">
        <w:rPr>
          <w:color w:val="202124"/>
          <w:highlight w:val="white"/>
        </w:rPr>
        <w:t>)</w:t>
      </w:r>
      <w:r w:rsidR="006F5F49" w:rsidRPr="000D14B3">
        <w:rPr>
          <w:color w:val="202124"/>
          <w:highlight w:val="white"/>
        </w:rPr>
        <w:t xml:space="preserve"> </w:t>
      </w:r>
      <w:r w:rsidRPr="000D14B3">
        <w:rPr>
          <w:color w:val="202124"/>
          <w:highlight w:val="white"/>
        </w:rPr>
        <w:t xml:space="preserve">were </w:t>
      </w:r>
      <w:r w:rsidR="00FF1AA5" w:rsidRPr="000D14B3">
        <w:rPr>
          <w:color w:val="202124"/>
          <w:highlight w:val="white"/>
        </w:rPr>
        <w:t xml:space="preserve">significantly </w:t>
      </w:r>
      <w:r w:rsidRPr="000D14B3">
        <w:rPr>
          <w:color w:val="202124"/>
          <w:highlight w:val="white"/>
        </w:rPr>
        <w:t>higher</w:t>
      </w:r>
      <w:r w:rsidR="00CB0EF3" w:rsidRPr="000D14B3">
        <w:rPr>
          <w:color w:val="202124"/>
          <w:highlight w:val="white"/>
        </w:rPr>
        <w:t xml:space="preserve"> than daytime interactions</w:t>
      </w:r>
      <w:r w:rsidRPr="000D14B3">
        <w:rPr>
          <w:color w:val="202124"/>
          <w:highlight w:val="white"/>
        </w:rPr>
        <w:t xml:space="preserve"> </w:t>
      </w:r>
      <w:r w:rsidR="00EA439A" w:rsidRPr="000D14B3">
        <w:rPr>
          <w:color w:val="202124"/>
          <w:highlight w:val="white"/>
        </w:rPr>
        <w:t xml:space="preserve">during the </w:t>
      </w:r>
      <w:r w:rsidR="00836D32" w:rsidRPr="000D14B3">
        <w:rPr>
          <w:color w:val="202124"/>
          <w:highlight w:val="white"/>
        </w:rPr>
        <w:t xml:space="preserve">Upstream Fence April 20 - 21 </w:t>
      </w:r>
      <w:r w:rsidR="00EA439A" w:rsidRPr="000D14B3">
        <w:rPr>
          <w:color w:val="202124"/>
          <w:highlight w:val="white"/>
        </w:rPr>
        <w:t xml:space="preserve">deployment </w:t>
      </w:r>
      <w:r w:rsidRPr="000D14B3">
        <w:rPr>
          <w:color w:val="202124"/>
          <w:highlight w:val="white"/>
        </w:rPr>
        <w:t>(</w:t>
      </w:r>
      <w:r w:rsidR="00E301D0" w:rsidRPr="000D14B3">
        <w:rPr>
          <w:color w:val="202124"/>
          <w:highlight w:val="white"/>
        </w:rPr>
        <w:t>daytime mean = 0.05</w:t>
      </w:r>
      <w:r w:rsidR="00D47C65" w:rsidRPr="000D14B3">
        <w:rPr>
          <w:color w:val="202124"/>
          <w:highlight w:val="white"/>
        </w:rPr>
        <w:t xml:space="preserve"> m</w:t>
      </w:r>
      <w:r w:rsidR="00D47C65" w:rsidRPr="000D14B3">
        <w:rPr>
          <w:color w:val="202124"/>
          <w:highlight w:val="white"/>
          <w:vertAlign w:val="superscript"/>
        </w:rPr>
        <w:t>-2</w:t>
      </w:r>
      <w:r w:rsidR="00E301D0" w:rsidRPr="000D14B3">
        <w:rPr>
          <w:color w:val="202124"/>
          <w:highlight w:val="white"/>
        </w:rPr>
        <w:t>; SD = 0.11</w:t>
      </w:r>
      <w:r w:rsidR="00395215" w:rsidRPr="000D14B3">
        <w:rPr>
          <w:color w:val="202124"/>
          <w:highlight w:val="white"/>
        </w:rPr>
        <w:t xml:space="preserve"> m</w:t>
      </w:r>
      <w:r w:rsidR="00395215" w:rsidRPr="000D14B3">
        <w:rPr>
          <w:color w:val="202124"/>
          <w:highlight w:val="white"/>
          <w:vertAlign w:val="superscript"/>
        </w:rPr>
        <w:t>-2</w:t>
      </w:r>
      <w:r w:rsidR="00E301D0" w:rsidRPr="000D14B3">
        <w:rPr>
          <w:color w:val="202124"/>
          <w:highlight w:val="white"/>
        </w:rPr>
        <w:t xml:space="preserve">, nighttime </w:t>
      </w:r>
      <w:r w:rsidRPr="000D14B3">
        <w:rPr>
          <w:color w:val="202124"/>
          <w:highlight w:val="white"/>
        </w:rPr>
        <w:t>mean = 0.78</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SD = 0.42</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xml:space="preserve">; </w:t>
      </w:r>
      <w:r w:rsidR="00BE5F4B" w:rsidRPr="000D14B3">
        <w:rPr>
          <w:color w:val="202124"/>
          <w:highlight w:val="white"/>
        </w:rPr>
        <w:t xml:space="preserve">W = 11; </w:t>
      </w:r>
      <w:r w:rsidR="00A325D3" w:rsidRPr="000D14B3">
        <w:rPr>
          <w:i/>
          <w:iCs/>
          <w:color w:val="202124"/>
          <w:highlight w:val="white"/>
        </w:rPr>
        <w:t xml:space="preserve">P </w:t>
      </w:r>
      <w:r w:rsidR="00BE5F4B" w:rsidRPr="000D14B3">
        <w:rPr>
          <w:color w:val="202124"/>
          <w:highlight w:val="white"/>
        </w:rPr>
        <w:t>&lt;</w:t>
      </w:r>
      <w:r w:rsidR="00A325D3" w:rsidRPr="000D14B3">
        <w:rPr>
          <w:color w:val="202124"/>
          <w:highlight w:val="white"/>
        </w:rPr>
        <w:t xml:space="preserve"> </w:t>
      </w:r>
      <w:r w:rsidR="00BE5F4B" w:rsidRPr="000D14B3">
        <w:rPr>
          <w:color w:val="202124"/>
          <w:highlight w:val="white"/>
        </w:rPr>
        <w:t>0.01</w:t>
      </w:r>
      <w:r w:rsidR="00FF1AA5" w:rsidRPr="000D14B3">
        <w:rPr>
          <w:color w:val="202124"/>
          <w:highlight w:val="white"/>
        </w:rPr>
        <w:t xml:space="preserve">; </w:t>
      </w:r>
      <w:r w:rsidRPr="000D14B3">
        <w:rPr>
          <w:color w:val="202124"/>
          <w:highlight w:val="white"/>
        </w:rPr>
        <w:t xml:space="preserve">Fig. </w:t>
      </w:r>
      <w:r w:rsidR="00E13220" w:rsidRPr="000D14B3">
        <w:rPr>
          <w:color w:val="202124"/>
          <w:highlight w:val="white"/>
        </w:rPr>
        <w:t>3</w:t>
      </w:r>
      <w:r w:rsidRPr="000D14B3">
        <w:rPr>
          <w:color w:val="202124"/>
          <w:highlight w:val="white"/>
        </w:rPr>
        <w:t xml:space="preserve">A) and </w:t>
      </w:r>
      <w:r w:rsidR="00EA439A" w:rsidRPr="000D14B3">
        <w:rPr>
          <w:color w:val="202124"/>
          <w:highlight w:val="white"/>
        </w:rPr>
        <w:t xml:space="preserve">the </w:t>
      </w:r>
      <w:r w:rsidR="00836D32" w:rsidRPr="000D14B3">
        <w:rPr>
          <w:color w:val="202124"/>
          <w:highlight w:val="white"/>
        </w:rPr>
        <w:t xml:space="preserve">Upstream Fence April 27 </w:t>
      </w:r>
      <w:r w:rsidR="00EA439A" w:rsidRPr="000D14B3">
        <w:rPr>
          <w:color w:val="202124"/>
          <w:highlight w:val="white"/>
        </w:rPr>
        <w:t>–</w:t>
      </w:r>
      <w:r w:rsidR="00836D32" w:rsidRPr="000D14B3">
        <w:rPr>
          <w:color w:val="202124"/>
          <w:highlight w:val="white"/>
        </w:rPr>
        <w:t xml:space="preserve"> 29 </w:t>
      </w:r>
      <w:r w:rsidR="00EA439A" w:rsidRPr="000D14B3">
        <w:rPr>
          <w:color w:val="202124"/>
          <w:highlight w:val="white"/>
        </w:rPr>
        <w:t xml:space="preserve">deployment </w:t>
      </w:r>
      <w:r w:rsidRPr="000D14B3">
        <w:rPr>
          <w:color w:val="202124"/>
          <w:highlight w:val="white"/>
        </w:rPr>
        <w:t>(</w:t>
      </w:r>
      <w:r w:rsidR="002D41DA" w:rsidRPr="000D14B3">
        <w:rPr>
          <w:color w:val="202124"/>
          <w:highlight w:val="white"/>
        </w:rPr>
        <w:t>daytime: mean = 0.54</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SD = 0.57</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xml:space="preserve">, nighttime: </w:t>
      </w:r>
      <w:r w:rsidRPr="000D14B3">
        <w:rPr>
          <w:color w:val="202124"/>
          <w:highlight w:val="white"/>
        </w:rPr>
        <w:t>mean = 2.35</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 SD = 0.93</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w:t>
      </w:r>
      <w:r w:rsidR="004463C3" w:rsidRPr="000D14B3">
        <w:rPr>
          <w:color w:val="202124"/>
          <w:highlight w:val="white"/>
        </w:rPr>
        <w:t xml:space="preserve"> W = 79.5; </w:t>
      </w:r>
      <w:r w:rsidR="00A325D3" w:rsidRPr="000D14B3">
        <w:rPr>
          <w:i/>
          <w:iCs/>
          <w:color w:val="202124"/>
          <w:highlight w:val="white"/>
        </w:rPr>
        <w:t>P</w:t>
      </w:r>
      <w:r w:rsidR="00A325D3" w:rsidRPr="000D14B3">
        <w:rPr>
          <w:color w:val="202124"/>
          <w:highlight w:val="white"/>
        </w:rPr>
        <w:t xml:space="preserve"> </w:t>
      </w:r>
      <w:r w:rsidR="004463C3" w:rsidRPr="000D14B3">
        <w:rPr>
          <w:color w:val="202124"/>
          <w:highlight w:val="white"/>
        </w:rPr>
        <w:t>&lt; 0.01</w:t>
      </w:r>
      <w:r w:rsidR="00FF1AA5" w:rsidRPr="000D14B3">
        <w:rPr>
          <w:color w:val="202124"/>
          <w:highlight w:val="white"/>
        </w:rPr>
        <w:t>;</w:t>
      </w:r>
      <w:r w:rsidRPr="000D14B3">
        <w:rPr>
          <w:color w:val="202124"/>
          <w:highlight w:val="white"/>
        </w:rPr>
        <w:t xml:space="preserve"> Fig. </w:t>
      </w:r>
      <w:r w:rsidR="00E13220" w:rsidRPr="000D14B3">
        <w:rPr>
          <w:color w:val="202124"/>
          <w:highlight w:val="white"/>
        </w:rPr>
        <w:t>3</w:t>
      </w:r>
      <w:r w:rsidRPr="000D14B3">
        <w:rPr>
          <w:color w:val="202124"/>
          <w:highlight w:val="white"/>
        </w:rPr>
        <w:t xml:space="preserve">E), </w:t>
      </w:r>
      <w:r w:rsidR="00FF1AA5" w:rsidRPr="000D14B3">
        <w:rPr>
          <w:color w:val="202124"/>
          <w:highlight w:val="white"/>
        </w:rPr>
        <w:t>but other deployments</w:t>
      </w:r>
      <w:r w:rsidR="007D7945" w:rsidRPr="000D14B3">
        <w:rPr>
          <w:color w:val="202124"/>
          <w:highlight w:val="white"/>
        </w:rPr>
        <w:t xml:space="preserve"> did not demonstrate </w:t>
      </w:r>
      <w:r w:rsidR="00EA439A" w:rsidRPr="000D14B3">
        <w:rPr>
          <w:color w:val="202124"/>
          <w:highlight w:val="white"/>
        </w:rPr>
        <w:t xml:space="preserve">such </w:t>
      </w:r>
      <w:r w:rsidR="007D7945" w:rsidRPr="000D14B3">
        <w:rPr>
          <w:color w:val="202124"/>
          <w:highlight w:val="white"/>
        </w:rPr>
        <w:t>a diel relationship (P &gt; 0.05)</w:t>
      </w:r>
      <w:r w:rsidRPr="000D14B3">
        <w:rPr>
          <w:color w:val="202124"/>
          <w:highlight w:val="white"/>
        </w:rPr>
        <w:t xml:space="preserve">. </w:t>
      </w:r>
    </w:p>
    <w:p w14:paraId="5CE794F7" w14:textId="4528E265" w:rsidR="003336BE" w:rsidRPr="000D14B3" w:rsidRDefault="003336BE" w:rsidP="00E71425">
      <w:pPr>
        <w:spacing w:line="480" w:lineRule="auto"/>
        <w:rPr>
          <w:color w:val="202124"/>
          <w:highlight w:val="white"/>
        </w:rPr>
      </w:pPr>
      <w:r w:rsidRPr="000D14B3">
        <w:rPr>
          <w:color w:val="202124"/>
          <w:highlight w:val="white"/>
        </w:rPr>
        <w:lastRenderedPageBreak/>
        <w:tab/>
        <w:t xml:space="preserve">Smolt density estimates obtained from the DFO </w:t>
      </w:r>
      <w:commentRangeStart w:id="251"/>
      <w:del w:id="252" w:author="Matt Cheng" w:date="2022-03-15T18:42:00Z">
        <w:r w:rsidRPr="000D14B3" w:rsidDel="00693FD9">
          <w:rPr>
            <w:color w:val="202124"/>
            <w:highlight w:val="white"/>
          </w:rPr>
          <w:delText xml:space="preserve">enumeration </w:delText>
        </w:r>
      </w:del>
      <w:commentRangeEnd w:id="251"/>
      <w:ins w:id="253" w:author="Matt Cheng" w:date="2022-03-15T18:42:00Z">
        <w:r w:rsidR="00693FD9" w:rsidRPr="000D14B3">
          <w:rPr>
            <w:color w:val="202124"/>
            <w:highlight w:val="white"/>
          </w:rPr>
          <w:t xml:space="preserve">counting </w:t>
        </w:r>
      </w:ins>
      <w:r w:rsidR="006F13DB" w:rsidRPr="000D14B3">
        <w:rPr>
          <w:rStyle w:val="CommentReference"/>
          <w:rFonts w:eastAsia="Arial"/>
          <w:sz w:val="24"/>
          <w:szCs w:val="24"/>
          <w:lang w:val="en"/>
        </w:rPr>
        <w:commentReference w:id="251"/>
      </w:r>
      <w:r w:rsidRPr="000D14B3">
        <w:rPr>
          <w:color w:val="202124"/>
          <w:highlight w:val="white"/>
        </w:rPr>
        <w:t>fence ranged from 200 - 882,717 smolts per hour</w:t>
      </w:r>
      <w:r w:rsidR="00527B8E" w:rsidRPr="000D14B3">
        <w:rPr>
          <w:color w:val="202124"/>
          <w:highlight w:val="white"/>
        </w:rPr>
        <w:t xml:space="preserve"> when smolts were actively migrating</w:t>
      </w:r>
      <w:r w:rsidRPr="000D14B3">
        <w:rPr>
          <w:color w:val="202124"/>
          <w:highlight w:val="white"/>
        </w:rPr>
        <w:t xml:space="preserve">. The number of hourly interactions and smolt densities were not correlated when these data were aggregated across all </w:t>
      </w:r>
      <w:r w:rsidR="000A03A8" w:rsidRPr="000D14B3">
        <w:rPr>
          <w:color w:val="202124"/>
          <w:highlight w:val="white"/>
        </w:rPr>
        <w:t xml:space="preserve">deployments </w:t>
      </w:r>
      <w:r w:rsidRPr="000D14B3">
        <w:rPr>
          <w:color w:val="202124"/>
          <w:highlight w:val="white"/>
        </w:rPr>
        <w:t>(</w:t>
      </w:r>
      <w:r w:rsidR="00D601D3" w:rsidRPr="000D14B3">
        <w:rPr>
          <w:color w:val="202124"/>
          <w:highlight w:val="white"/>
        </w:rPr>
        <w:t xml:space="preserve">Spearman’s </w:t>
      </w:r>
      <w:r w:rsidRPr="000D14B3">
        <w:rPr>
          <w:color w:val="202124"/>
          <w:highlight w:val="white"/>
        </w:rPr>
        <w:t>correlation,</w:t>
      </w:r>
      <w:r w:rsidR="005F0B31" w:rsidRPr="000D14B3">
        <w:rPr>
          <w:color w:val="202124"/>
          <w:highlight w:val="white"/>
        </w:rPr>
        <w:t xml:space="preserve"> rho</w:t>
      </w:r>
      <w:r w:rsidR="00E54BC0" w:rsidRPr="000D14B3">
        <w:rPr>
          <w:color w:val="202124"/>
          <w:highlight w:val="white"/>
        </w:rPr>
        <w:t xml:space="preserve"> = -0.2</w:t>
      </w:r>
      <w:r w:rsidR="003D49EF" w:rsidRPr="000D14B3">
        <w:rPr>
          <w:color w:val="202124"/>
          <w:highlight w:val="white"/>
        </w:rPr>
        <w:t>0</w:t>
      </w:r>
      <w:r w:rsidR="00E54BC0" w:rsidRPr="000D14B3">
        <w:rPr>
          <w:color w:val="202124"/>
          <w:highlight w:val="white"/>
        </w:rPr>
        <w:t xml:space="preserve">; </w:t>
      </w:r>
      <w:r w:rsidR="00E94A5C" w:rsidRPr="000D14B3">
        <w:rPr>
          <w:i/>
          <w:iCs/>
          <w:color w:val="202124"/>
          <w:highlight w:val="white"/>
        </w:rPr>
        <w:t>P</w:t>
      </w:r>
      <w:r w:rsidR="00E94A5C" w:rsidRPr="000D14B3" w:rsidDel="00E94A5C">
        <w:rPr>
          <w:color w:val="202124"/>
          <w:highlight w:val="white"/>
        </w:rPr>
        <w:t xml:space="preserve"> </w:t>
      </w:r>
      <w:r w:rsidRPr="000D14B3">
        <w:rPr>
          <w:color w:val="202124"/>
          <w:highlight w:val="white"/>
        </w:rPr>
        <w:t>= 0.</w:t>
      </w:r>
      <w:r w:rsidR="00242C16" w:rsidRPr="000D14B3">
        <w:rPr>
          <w:color w:val="202124"/>
          <w:highlight w:val="white"/>
        </w:rPr>
        <w:t>11</w:t>
      </w:r>
      <w:r w:rsidRPr="000D14B3">
        <w:rPr>
          <w:color w:val="202124"/>
          <w:highlight w:val="white"/>
        </w:rPr>
        <w:t xml:space="preserve">). However, a significant </w:t>
      </w:r>
      <w:r w:rsidR="000A03A8" w:rsidRPr="000D14B3">
        <w:rPr>
          <w:color w:val="202124"/>
          <w:highlight w:val="white"/>
        </w:rPr>
        <w:t xml:space="preserve">and strong </w:t>
      </w:r>
      <w:r w:rsidRPr="000D14B3">
        <w:rPr>
          <w:color w:val="202124"/>
          <w:highlight w:val="white"/>
        </w:rPr>
        <w:t xml:space="preserve">positive correlation did exist between the number of hourly interactions and smolt densities for </w:t>
      </w:r>
      <w:r w:rsidR="00527B8E" w:rsidRPr="000D14B3">
        <w:rPr>
          <w:color w:val="202124"/>
          <w:highlight w:val="white"/>
        </w:rPr>
        <w:t xml:space="preserve">the </w:t>
      </w:r>
      <w:r w:rsidR="00D320EC" w:rsidRPr="000D14B3">
        <w:rPr>
          <w:color w:val="202124"/>
          <w:highlight w:val="white"/>
        </w:rPr>
        <w:t xml:space="preserve">Upstream Fence April 27 - 29 </w:t>
      </w:r>
      <w:r w:rsidR="00527B8E" w:rsidRPr="000D14B3">
        <w:rPr>
          <w:color w:val="202124"/>
          <w:highlight w:val="white"/>
        </w:rPr>
        <w:t xml:space="preserve">deployment </w:t>
      </w:r>
      <w:r w:rsidRPr="000D14B3">
        <w:rPr>
          <w:color w:val="202124"/>
          <w:highlight w:val="white"/>
        </w:rPr>
        <w:t>(</w:t>
      </w:r>
      <w:r w:rsidR="00723C37"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rho</w:t>
      </w:r>
      <w:r w:rsidR="00EC7601" w:rsidRPr="000D14B3">
        <w:rPr>
          <w:color w:val="202124"/>
          <w:highlight w:val="white"/>
        </w:rPr>
        <w:t xml:space="preserve"> = 0.6</w:t>
      </w:r>
      <w:r w:rsidR="002C1FD3" w:rsidRPr="000D14B3">
        <w:rPr>
          <w:color w:val="202124"/>
          <w:highlight w:val="white"/>
        </w:rPr>
        <w:t>8</w:t>
      </w:r>
      <w:r w:rsidR="00EC7601"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&lt; 0.001; Fig.</w:t>
      </w:r>
      <w:r w:rsidRPr="000D14B3">
        <w:rPr>
          <w:b/>
          <w:color w:val="202124"/>
          <w:highlight w:val="white"/>
        </w:rPr>
        <w:t xml:space="preserve"> </w:t>
      </w:r>
      <w:r w:rsidR="00E13220" w:rsidRPr="000D14B3">
        <w:rPr>
          <w:color w:val="202124"/>
          <w:highlight w:val="white"/>
        </w:rPr>
        <w:t>3</w:t>
      </w:r>
      <w:r w:rsidRPr="000D14B3">
        <w:rPr>
          <w:color w:val="202124"/>
          <w:highlight w:val="white"/>
        </w:rPr>
        <w:t xml:space="preserve">E). </w:t>
      </w:r>
      <w:r w:rsidR="000A03A8" w:rsidRPr="000D14B3">
        <w:rPr>
          <w:color w:val="202124"/>
          <w:highlight w:val="white"/>
        </w:rPr>
        <w:t xml:space="preserve">A similar positive </w:t>
      </w:r>
      <w:r w:rsidRPr="000D14B3">
        <w:rPr>
          <w:color w:val="202124"/>
          <w:highlight w:val="white"/>
        </w:rPr>
        <w:t xml:space="preserve">correlation also existed for </w:t>
      </w:r>
      <w:r w:rsidR="0094252E" w:rsidRPr="000D14B3">
        <w:rPr>
          <w:color w:val="202124"/>
          <w:highlight w:val="white"/>
        </w:rPr>
        <w:t xml:space="preserve">the </w:t>
      </w:r>
      <w:r w:rsidR="00D320EC" w:rsidRPr="000D14B3">
        <w:rPr>
          <w:color w:val="202124"/>
          <w:highlight w:val="white"/>
        </w:rPr>
        <w:t xml:space="preserve">Upstream Fence April 20 - 21 </w:t>
      </w:r>
      <w:r w:rsidR="00527B8E" w:rsidRPr="000D14B3">
        <w:rPr>
          <w:color w:val="202124"/>
          <w:highlight w:val="white"/>
        </w:rPr>
        <w:t xml:space="preserve">deployment, </w:t>
      </w:r>
      <w:r w:rsidRPr="000D14B3">
        <w:rPr>
          <w:color w:val="202124"/>
          <w:highlight w:val="white"/>
        </w:rPr>
        <w:t xml:space="preserve">but </w:t>
      </w:r>
      <w:r w:rsidR="00527B8E" w:rsidRPr="000D14B3">
        <w:rPr>
          <w:color w:val="202124"/>
          <w:highlight w:val="white"/>
        </w:rPr>
        <w:t xml:space="preserve">was </w:t>
      </w:r>
      <w:r w:rsidRPr="000D14B3">
        <w:rPr>
          <w:color w:val="202124"/>
          <w:highlight w:val="white"/>
        </w:rPr>
        <w:t>not significant</w:t>
      </w:r>
      <w:r w:rsidR="00527B8E" w:rsidRPr="000D14B3">
        <w:rPr>
          <w:color w:val="202124"/>
          <w:highlight w:val="white"/>
        </w:rPr>
        <w:t xml:space="preserve"> </w:t>
      </w:r>
      <w:r w:rsidRPr="000D14B3">
        <w:rPr>
          <w:color w:val="202124"/>
          <w:highlight w:val="white"/>
        </w:rPr>
        <w:t>(</w:t>
      </w:r>
      <w:r w:rsidR="00FA7B11"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 xml:space="preserve">rho </w:t>
      </w:r>
      <w:r w:rsidR="0023390A" w:rsidRPr="000D14B3">
        <w:rPr>
          <w:color w:val="202124"/>
          <w:highlight w:val="white"/>
        </w:rPr>
        <w:t>= 0.</w:t>
      </w:r>
      <w:r w:rsidR="00F90F2F" w:rsidRPr="000D14B3">
        <w:rPr>
          <w:color w:val="202124"/>
          <w:highlight w:val="white"/>
        </w:rPr>
        <w:t>52</w:t>
      </w:r>
      <w:r w:rsidR="0023390A"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 0.</w:t>
      </w:r>
      <w:r w:rsidR="00F06E78" w:rsidRPr="000D14B3">
        <w:rPr>
          <w:color w:val="202124"/>
          <w:highlight w:val="white"/>
        </w:rPr>
        <w:t>19</w:t>
      </w:r>
      <w:r w:rsidRPr="000D14B3">
        <w:rPr>
          <w:color w:val="202124"/>
          <w:highlight w:val="white"/>
        </w:rPr>
        <w:t>; Fig.</w:t>
      </w:r>
      <w:r w:rsidRPr="000D14B3">
        <w:rPr>
          <w:b/>
          <w:color w:val="202124"/>
          <w:highlight w:val="white"/>
        </w:rPr>
        <w:t xml:space="preserve"> </w:t>
      </w:r>
      <w:r w:rsidR="00E13220" w:rsidRPr="000D14B3">
        <w:rPr>
          <w:color w:val="202124"/>
          <w:highlight w:val="white"/>
        </w:rPr>
        <w:t>3</w:t>
      </w:r>
      <w:r w:rsidRPr="000D14B3">
        <w:rPr>
          <w:color w:val="202124"/>
          <w:highlight w:val="white"/>
        </w:rPr>
        <w:t xml:space="preserve">A). </w:t>
      </w:r>
    </w:p>
    <w:p w14:paraId="5733082D" w14:textId="038C378D" w:rsidR="00034E5C" w:rsidRPr="000D14B3" w:rsidDel="006814E7" w:rsidRDefault="000A03A8" w:rsidP="00507B0A">
      <w:pPr>
        <w:spacing w:line="480" w:lineRule="auto"/>
        <w:ind w:firstLine="720"/>
        <w:rPr>
          <w:del w:id="254" w:author="Matt Cheng" w:date="2022-03-21T09:17:00Z"/>
          <w:color w:val="202124"/>
          <w:highlight w:val="white"/>
        </w:rPr>
      </w:pPr>
      <w:del w:id="255" w:author="Matt Cheng" w:date="2022-03-21T09:17:00Z">
        <w:r w:rsidRPr="000D14B3" w:rsidDel="006814E7">
          <w:rPr>
            <w:color w:val="202124"/>
            <w:highlight w:val="white"/>
          </w:rPr>
          <w:delText>P</w:delText>
        </w:r>
        <w:r w:rsidR="0068424B" w:rsidRPr="000D14B3" w:rsidDel="006814E7">
          <w:rPr>
            <w:color w:val="202124"/>
            <w:highlight w:val="white"/>
          </w:rPr>
          <w:delText xml:space="preserve">reviously obtained field estimates (n = 327) of Bull Trout </w:delText>
        </w:r>
        <w:r w:rsidR="00995C6E" w:rsidRPr="000D14B3" w:rsidDel="006814E7">
          <w:rPr>
            <w:color w:val="202124"/>
            <w:highlight w:val="white"/>
          </w:rPr>
          <w:delText xml:space="preserve">total length </w:delText>
        </w:r>
        <w:r w:rsidR="0068424B" w:rsidRPr="000D14B3" w:rsidDel="006814E7">
          <w:rPr>
            <w:color w:val="202124"/>
            <w:highlight w:val="white"/>
          </w:rPr>
          <w:delText xml:space="preserve">ranged between 41 to </w:delText>
        </w:r>
        <w:r w:rsidR="004F52EE" w:rsidRPr="000D14B3" w:rsidDel="006814E7">
          <w:rPr>
            <w:color w:val="202124"/>
            <w:highlight w:val="white"/>
          </w:rPr>
          <w:delText xml:space="preserve">79.5 </w:delText>
        </w:r>
        <w:r w:rsidR="0068424B" w:rsidRPr="000D14B3" w:rsidDel="006814E7">
          <w:rPr>
            <w:color w:val="202124"/>
            <w:highlight w:val="white"/>
          </w:rPr>
          <w:delText>cm (mean = 58.1</w:delText>
        </w:r>
        <w:r w:rsidR="00D05424" w:rsidRPr="000D14B3" w:rsidDel="006814E7">
          <w:rPr>
            <w:color w:val="202124"/>
            <w:highlight w:val="white"/>
          </w:rPr>
          <w:delText xml:space="preserve"> m</w:delText>
        </w:r>
        <w:r w:rsidR="00D05424" w:rsidRPr="000D14B3" w:rsidDel="006814E7">
          <w:rPr>
            <w:color w:val="202124"/>
            <w:highlight w:val="white"/>
            <w:vertAlign w:val="superscript"/>
          </w:rPr>
          <w:delText>-2</w:delText>
        </w:r>
        <w:r w:rsidR="0068424B" w:rsidRPr="000D14B3" w:rsidDel="006814E7">
          <w:rPr>
            <w:color w:val="202124"/>
            <w:highlight w:val="white"/>
          </w:rPr>
          <w:delText>; SD = 6.4</w:delText>
        </w:r>
        <w:r w:rsidR="00D05424" w:rsidRPr="000D14B3" w:rsidDel="006814E7">
          <w:rPr>
            <w:color w:val="202124"/>
            <w:highlight w:val="white"/>
          </w:rPr>
          <w:delText xml:space="preserve"> m</w:delText>
        </w:r>
        <w:r w:rsidR="00D05424" w:rsidRPr="000D14B3" w:rsidDel="006814E7">
          <w:rPr>
            <w:color w:val="202124"/>
            <w:highlight w:val="white"/>
            <w:vertAlign w:val="superscript"/>
          </w:rPr>
          <w:delText>-2</w:delText>
        </w:r>
        <w:r w:rsidR="0068424B" w:rsidRPr="000D14B3" w:rsidDel="006814E7">
          <w:rPr>
            <w:color w:val="202124"/>
            <w:highlight w:val="white"/>
          </w:rPr>
          <w:delText xml:space="preserve">; Fig. </w:delText>
        </w:r>
        <w:r w:rsidR="00776CF3" w:rsidRPr="000D14B3" w:rsidDel="006814E7">
          <w:rPr>
            <w:color w:val="202124"/>
            <w:highlight w:val="white"/>
          </w:rPr>
          <w:delText>4</w:delText>
        </w:r>
        <w:r w:rsidR="0068424B" w:rsidRPr="000D14B3" w:rsidDel="006814E7">
          <w:rPr>
            <w:color w:val="202124"/>
            <w:highlight w:val="white"/>
          </w:rPr>
          <w:delText xml:space="preserve">). </w:delText>
        </w:r>
        <w:r w:rsidR="002568B2" w:rsidRPr="000D14B3" w:rsidDel="006814E7">
          <w:rPr>
            <w:color w:val="202124"/>
            <w:highlight w:val="white"/>
          </w:rPr>
          <w:delText>From the DIDSON, we obtained l</w:delText>
        </w:r>
        <w:r w:rsidR="0068424B" w:rsidRPr="000D14B3" w:rsidDel="006814E7">
          <w:rPr>
            <w:color w:val="202124"/>
            <w:highlight w:val="white"/>
          </w:rPr>
          <w:delText xml:space="preserve">ength estimates of Bull Trout </w:delText>
        </w:r>
        <w:r w:rsidR="002568B2" w:rsidRPr="000D14B3" w:rsidDel="006814E7">
          <w:rPr>
            <w:color w:val="202124"/>
            <w:highlight w:val="white"/>
          </w:rPr>
          <w:delText>that ranged</w:delText>
        </w:r>
        <w:r w:rsidRPr="000D14B3" w:rsidDel="006814E7">
          <w:rPr>
            <w:color w:val="202124"/>
            <w:highlight w:val="white"/>
          </w:rPr>
          <w:delText xml:space="preserve"> more broadly</w:delText>
        </w:r>
        <w:r w:rsidR="002568B2" w:rsidRPr="000D14B3" w:rsidDel="006814E7">
          <w:rPr>
            <w:color w:val="202124"/>
            <w:highlight w:val="white"/>
          </w:rPr>
          <w:delText xml:space="preserve"> from </w:delText>
        </w:r>
        <w:r w:rsidR="00CD3C2F" w:rsidRPr="000D14B3" w:rsidDel="006814E7">
          <w:rPr>
            <w:color w:val="202124"/>
            <w:highlight w:val="white"/>
          </w:rPr>
          <w:delText>25</w:delText>
        </w:r>
        <w:r w:rsidR="002568B2" w:rsidRPr="000D14B3" w:rsidDel="006814E7">
          <w:rPr>
            <w:color w:val="202124"/>
            <w:highlight w:val="white"/>
          </w:rPr>
          <w:delText xml:space="preserve"> cm to </w:delText>
        </w:r>
        <w:r w:rsidR="00CD3C2F" w:rsidRPr="000D14B3" w:rsidDel="006814E7">
          <w:rPr>
            <w:color w:val="202124"/>
            <w:highlight w:val="white"/>
          </w:rPr>
          <w:delText>86</w:delText>
        </w:r>
        <w:r w:rsidR="002568B2" w:rsidRPr="000D14B3" w:rsidDel="006814E7">
          <w:rPr>
            <w:color w:val="202124"/>
            <w:highlight w:val="white"/>
          </w:rPr>
          <w:delText xml:space="preserve"> cm across all </w:delText>
        </w:r>
        <w:r w:rsidR="000E61D3" w:rsidRPr="000D14B3" w:rsidDel="006814E7">
          <w:rPr>
            <w:color w:val="202124"/>
            <w:highlight w:val="white"/>
          </w:rPr>
          <w:delText xml:space="preserve">Bull Trout </w:delText>
        </w:r>
        <w:r w:rsidR="002568B2" w:rsidRPr="000D14B3" w:rsidDel="006814E7">
          <w:rPr>
            <w:color w:val="202124"/>
            <w:highlight w:val="white"/>
          </w:rPr>
          <w:delText xml:space="preserve">(n = </w:delText>
        </w:r>
        <w:r w:rsidR="005E68C7" w:rsidRPr="000D14B3" w:rsidDel="006814E7">
          <w:rPr>
            <w:color w:val="202124"/>
            <w:highlight w:val="white"/>
          </w:rPr>
          <w:delText>462</w:delText>
        </w:r>
        <w:r w:rsidR="002568B2" w:rsidRPr="000D14B3" w:rsidDel="006814E7">
          <w:rPr>
            <w:color w:val="202124"/>
            <w:highlight w:val="white"/>
          </w:rPr>
          <w:delText xml:space="preserve">; mean </w:delText>
        </w:r>
        <w:r w:rsidR="005E68C7" w:rsidRPr="000D14B3" w:rsidDel="006814E7">
          <w:rPr>
            <w:color w:val="202124"/>
            <w:highlight w:val="white"/>
          </w:rPr>
          <w:delText>48.6</w:delText>
        </w:r>
        <w:r w:rsidR="002568B2" w:rsidRPr="000D14B3" w:rsidDel="006814E7">
          <w:rPr>
            <w:color w:val="202124"/>
            <w:highlight w:val="white"/>
          </w:rPr>
          <w:delText xml:space="preserve"> cm; SD </w:delText>
        </w:r>
        <w:r w:rsidR="005E68C7" w:rsidRPr="000D14B3" w:rsidDel="006814E7">
          <w:rPr>
            <w:color w:val="202124"/>
            <w:highlight w:val="white"/>
          </w:rPr>
          <w:delText>10.1</w:delText>
        </w:r>
        <w:r w:rsidR="002568B2" w:rsidRPr="000D14B3" w:rsidDel="006814E7">
          <w:rPr>
            <w:color w:val="202124"/>
            <w:highlight w:val="white"/>
          </w:rPr>
          <w:delText xml:space="preserve"> cm) and from </w:delText>
        </w:r>
        <w:r w:rsidR="00712CC0" w:rsidRPr="000D14B3" w:rsidDel="006814E7">
          <w:rPr>
            <w:color w:val="202124"/>
            <w:highlight w:val="white"/>
          </w:rPr>
          <w:delText>32</w:delText>
        </w:r>
        <w:r w:rsidR="002568B2" w:rsidRPr="000D14B3" w:rsidDel="006814E7">
          <w:rPr>
            <w:color w:val="202124"/>
            <w:highlight w:val="white"/>
          </w:rPr>
          <w:delText xml:space="preserve"> cm to </w:delText>
        </w:r>
        <w:r w:rsidR="00712CC0" w:rsidRPr="000D14B3" w:rsidDel="006814E7">
          <w:rPr>
            <w:color w:val="202124"/>
            <w:highlight w:val="white"/>
          </w:rPr>
          <w:delText>68</w:delText>
        </w:r>
        <w:r w:rsidR="002568B2" w:rsidRPr="000D14B3" w:rsidDel="006814E7">
          <w:rPr>
            <w:color w:val="202124"/>
            <w:highlight w:val="white"/>
          </w:rPr>
          <w:delText xml:space="preserve"> cm (n = </w:delText>
        </w:r>
        <w:r w:rsidR="00712CC0" w:rsidRPr="000D14B3" w:rsidDel="006814E7">
          <w:rPr>
            <w:color w:val="202124"/>
            <w:highlight w:val="white"/>
          </w:rPr>
          <w:delText>41</w:delText>
        </w:r>
        <w:r w:rsidR="002568B2" w:rsidRPr="000D14B3" w:rsidDel="006814E7">
          <w:rPr>
            <w:color w:val="202124"/>
            <w:highlight w:val="white"/>
          </w:rPr>
          <w:delText xml:space="preserve">; mean </w:delText>
        </w:r>
        <w:r w:rsidR="00712CC0" w:rsidRPr="000D14B3" w:rsidDel="006814E7">
          <w:rPr>
            <w:color w:val="202124"/>
            <w:highlight w:val="white"/>
          </w:rPr>
          <w:delText>49.5</w:delText>
        </w:r>
        <w:r w:rsidR="002568B2" w:rsidRPr="000D14B3" w:rsidDel="006814E7">
          <w:rPr>
            <w:color w:val="202124"/>
            <w:highlight w:val="white"/>
          </w:rPr>
          <w:delText xml:space="preserve"> cm; </w:delText>
        </w:r>
        <w:r w:rsidR="002035AB" w:rsidRPr="000D14B3" w:rsidDel="006814E7">
          <w:rPr>
            <w:color w:val="202124"/>
            <w:highlight w:val="white"/>
          </w:rPr>
          <w:delText xml:space="preserve">SD </w:delText>
        </w:r>
        <w:r w:rsidR="006710E8" w:rsidRPr="000D14B3" w:rsidDel="006814E7">
          <w:rPr>
            <w:color w:val="202124"/>
            <w:highlight w:val="white"/>
          </w:rPr>
          <w:delText>8</w:delText>
        </w:r>
        <w:r w:rsidR="002568B2" w:rsidRPr="000D14B3" w:rsidDel="006814E7">
          <w:rPr>
            <w:color w:val="202124"/>
            <w:highlight w:val="white"/>
          </w:rPr>
          <w:delText xml:space="preserve"> cm) </w:delText>
        </w:r>
        <w:r w:rsidRPr="000D14B3" w:rsidDel="006814E7">
          <w:rPr>
            <w:color w:val="202124"/>
            <w:highlight w:val="white"/>
          </w:rPr>
          <w:delText xml:space="preserve">from </w:delText>
        </w:r>
        <w:r w:rsidR="002568B2" w:rsidRPr="000D14B3" w:rsidDel="006814E7">
          <w:rPr>
            <w:color w:val="202124"/>
            <w:highlight w:val="white"/>
          </w:rPr>
          <w:delText>the more conservative subset of lengths (Fi</w:delText>
        </w:r>
        <w:r w:rsidR="00991DDB" w:rsidRPr="000D14B3" w:rsidDel="006814E7">
          <w:rPr>
            <w:color w:val="202124"/>
            <w:highlight w:val="white"/>
          </w:rPr>
          <w:delText>g</w:delText>
        </w:r>
        <w:r w:rsidR="00905898" w:rsidRPr="000D14B3" w:rsidDel="006814E7">
          <w:rPr>
            <w:color w:val="202124"/>
            <w:highlight w:val="white"/>
          </w:rPr>
          <w:delText>.</w:delText>
        </w:r>
        <w:r w:rsidR="002568B2" w:rsidRPr="000D14B3" w:rsidDel="006814E7">
          <w:rPr>
            <w:color w:val="202124"/>
            <w:highlight w:val="white"/>
          </w:rPr>
          <w:delText xml:space="preserve"> </w:delText>
        </w:r>
        <w:r w:rsidR="00776CF3" w:rsidRPr="000D14B3" w:rsidDel="006814E7">
          <w:rPr>
            <w:color w:val="202124"/>
            <w:highlight w:val="white"/>
          </w:rPr>
          <w:delText>4</w:delText>
        </w:r>
        <w:r w:rsidR="002568B2" w:rsidRPr="000D14B3" w:rsidDel="006814E7">
          <w:rPr>
            <w:color w:val="202124"/>
            <w:highlight w:val="white"/>
          </w:rPr>
          <w:delText xml:space="preserve">). Bull Trout lengths from both DIDSON-derived datasets </w:delText>
        </w:r>
        <w:r w:rsidR="0068424B" w:rsidRPr="000D14B3" w:rsidDel="006814E7">
          <w:rPr>
            <w:color w:val="202124"/>
            <w:highlight w:val="white"/>
          </w:rPr>
          <w:delText xml:space="preserve">were significantly smaller </w:delText>
        </w:r>
        <w:r w:rsidR="002568B2" w:rsidRPr="000D14B3" w:rsidDel="006814E7">
          <w:rPr>
            <w:color w:val="202124"/>
            <w:highlight w:val="white"/>
          </w:rPr>
          <w:delText>than</w:delText>
        </w:r>
        <w:r w:rsidR="0068424B" w:rsidRPr="000D14B3" w:rsidDel="006814E7">
          <w:rPr>
            <w:color w:val="202124"/>
            <w:highlight w:val="white"/>
          </w:rPr>
          <w:delText xml:space="preserve"> previously collected field estimates (Wilcoxon rank sum test, W = </w:delText>
        </w:r>
        <w:r w:rsidR="005D6D0C" w:rsidRPr="000D14B3" w:rsidDel="006814E7">
          <w:rPr>
            <w:color w:val="202124"/>
            <w:highlight w:val="white"/>
          </w:rPr>
          <w:delText>2741</w:delText>
        </w:r>
        <w:r w:rsidR="0068424B" w:rsidRPr="000D14B3" w:rsidDel="006814E7">
          <w:rPr>
            <w:color w:val="202124"/>
            <w:highlight w:val="white"/>
          </w:rPr>
          <w:delText>;</w:delText>
        </w:r>
        <w:r w:rsidR="004F4E79" w:rsidRPr="000D14B3" w:rsidDel="006814E7">
          <w:rPr>
            <w:color w:val="202124"/>
            <w:highlight w:val="white"/>
          </w:rPr>
          <w:delText xml:space="preserve"> </w:delText>
        </w:r>
        <w:r w:rsidR="00D620C1" w:rsidRPr="000D14B3" w:rsidDel="006814E7">
          <w:rPr>
            <w:i/>
            <w:iCs/>
            <w:color w:val="202124"/>
            <w:highlight w:val="white"/>
          </w:rPr>
          <w:delText>P</w:delText>
        </w:r>
        <w:r w:rsidR="00D620C1" w:rsidRPr="000D14B3" w:rsidDel="006814E7">
          <w:rPr>
            <w:color w:val="202124"/>
            <w:highlight w:val="white"/>
          </w:rPr>
          <w:delText xml:space="preserve"> </w:delText>
        </w:r>
        <w:r w:rsidR="0068424B" w:rsidRPr="000D14B3" w:rsidDel="006814E7">
          <w:rPr>
            <w:color w:val="202124"/>
            <w:highlight w:val="white"/>
          </w:rPr>
          <w:delText xml:space="preserve">&lt; 0.001; Fig. </w:delText>
        </w:r>
        <w:r w:rsidR="00776CF3" w:rsidRPr="000D14B3" w:rsidDel="006814E7">
          <w:rPr>
            <w:color w:val="202124"/>
            <w:highlight w:val="white"/>
          </w:rPr>
          <w:delText>4</w:delText>
        </w:r>
        <w:r w:rsidR="0068424B" w:rsidRPr="000D14B3" w:rsidDel="006814E7">
          <w:rPr>
            <w:color w:val="202124"/>
            <w:highlight w:val="white"/>
          </w:rPr>
          <w:delText xml:space="preserve">). </w:delText>
        </w:r>
      </w:del>
    </w:p>
    <w:p w14:paraId="1BEC5D4A" w14:textId="13684120" w:rsidR="00EB38E8" w:rsidRPr="000D14B3" w:rsidRDefault="003931A7" w:rsidP="005650FB">
      <w:pPr>
        <w:pStyle w:val="Heading1"/>
        <w:rPr>
          <w:rFonts w:ascii="Times New Roman" w:hAnsi="Times New Roman" w:cs="Times New Roman"/>
          <w:color w:val="000000" w:themeColor="text1"/>
          <w:sz w:val="24"/>
          <w:szCs w:val="24"/>
          <w:highlight w:val="white"/>
        </w:rPr>
      </w:pPr>
      <w:r w:rsidRPr="000D14B3">
        <w:rPr>
          <w:rFonts w:ascii="Times New Roman" w:hAnsi="Times New Roman" w:cs="Times New Roman"/>
          <w:color w:val="000000" w:themeColor="text1"/>
          <w:sz w:val="24"/>
          <w:szCs w:val="24"/>
          <w:highlight w:val="white"/>
        </w:rPr>
        <w:t>&lt;A&gt;</w:t>
      </w:r>
      <w:r w:rsidR="00EB38E8" w:rsidRPr="000D14B3">
        <w:rPr>
          <w:rFonts w:ascii="Times New Roman" w:hAnsi="Times New Roman" w:cs="Times New Roman"/>
          <w:color w:val="000000" w:themeColor="text1"/>
          <w:sz w:val="24"/>
          <w:szCs w:val="24"/>
          <w:highlight w:val="white"/>
        </w:rPr>
        <w:t xml:space="preserve">Discussion: </w:t>
      </w:r>
    </w:p>
    <w:p w14:paraId="21971882" w14:textId="77777777" w:rsidR="00F56E5C" w:rsidRPr="000D14B3" w:rsidRDefault="00F56E5C" w:rsidP="00D6464F">
      <w:pPr>
        <w:rPr>
          <w:highlight w:val="white"/>
        </w:rPr>
      </w:pPr>
    </w:p>
    <w:p w14:paraId="4F9F0C8D" w14:textId="1340C0BA" w:rsidR="00EB38E8" w:rsidRPr="000D14B3" w:rsidRDefault="00EB38E8" w:rsidP="00E71425">
      <w:pPr>
        <w:spacing w:line="480" w:lineRule="auto"/>
        <w:rPr>
          <w:color w:val="202124"/>
          <w:highlight w:val="white"/>
        </w:rPr>
      </w:pPr>
      <w:r w:rsidRPr="000D14B3">
        <w:rPr>
          <w:color w:val="202124"/>
          <w:highlight w:val="white"/>
        </w:rPr>
        <w:t xml:space="preserve">Interactions between Bull Trout and migrating </w:t>
      </w:r>
      <w:r w:rsidR="00A63F8E" w:rsidRPr="000D14B3">
        <w:rPr>
          <w:color w:val="202124"/>
          <w:highlight w:val="white"/>
        </w:rPr>
        <w:t>Sockeye Salmon</w:t>
      </w:r>
      <w:r w:rsidRPr="000D14B3">
        <w:rPr>
          <w:color w:val="202124"/>
          <w:highlight w:val="white"/>
        </w:rPr>
        <w:t xml:space="preserve"> smolts appeared to increase </w:t>
      </w:r>
      <w:r w:rsidR="00D03AB2" w:rsidRPr="000D14B3">
        <w:rPr>
          <w:color w:val="202124"/>
          <w:highlight w:val="white"/>
        </w:rPr>
        <w:t>during nighttime hours</w:t>
      </w:r>
      <w:r w:rsidRPr="000D14B3">
        <w:rPr>
          <w:color w:val="202124"/>
          <w:highlight w:val="white"/>
        </w:rPr>
        <w:t>, particularly upstream of the counting fence (Fig</w:t>
      </w:r>
      <w:r w:rsidR="009E4BCB" w:rsidRPr="000D14B3">
        <w:rPr>
          <w:color w:val="202124"/>
          <w:highlight w:val="white"/>
        </w:rPr>
        <w:t>.</w:t>
      </w:r>
      <w:r w:rsidRPr="000D14B3">
        <w:rPr>
          <w:color w:val="202124"/>
          <w:highlight w:val="white"/>
        </w:rPr>
        <w:t xml:space="preserve"> </w:t>
      </w:r>
      <w:r w:rsidR="009E4BCB" w:rsidRPr="000D14B3">
        <w:rPr>
          <w:color w:val="202124"/>
          <w:highlight w:val="white"/>
        </w:rPr>
        <w:t>3</w:t>
      </w:r>
      <w:r w:rsidRPr="000D14B3">
        <w:rPr>
          <w:color w:val="202124"/>
          <w:highlight w:val="white"/>
        </w:rPr>
        <w:t>A; Fig</w:t>
      </w:r>
      <w:r w:rsidR="009E4BCB" w:rsidRPr="000D14B3">
        <w:rPr>
          <w:color w:val="202124"/>
          <w:highlight w:val="white"/>
        </w:rPr>
        <w:t>.</w:t>
      </w:r>
      <w:r w:rsidRPr="000D14B3">
        <w:rPr>
          <w:color w:val="202124"/>
          <w:highlight w:val="white"/>
        </w:rPr>
        <w:t xml:space="preserve"> </w:t>
      </w:r>
      <w:r w:rsidR="009E4BCB" w:rsidRPr="000D14B3">
        <w:rPr>
          <w:color w:val="202124"/>
          <w:highlight w:val="white"/>
        </w:rPr>
        <w:t>3</w:t>
      </w:r>
      <w:r w:rsidRPr="000D14B3">
        <w:rPr>
          <w:color w:val="202124"/>
          <w:highlight w:val="white"/>
        </w:rPr>
        <w:t xml:space="preserve">E). </w:t>
      </w:r>
      <w:r w:rsidR="00CC1985" w:rsidRPr="000D14B3">
        <w:rPr>
          <w:color w:val="202124"/>
          <w:highlight w:val="white"/>
        </w:rPr>
        <w:t xml:space="preserve">Given that the smolt migration is largely nocturnal </w:t>
      </w:r>
      <w:r w:rsidR="00E46D3C" w:rsidRPr="000D14B3">
        <w:rPr>
          <w:color w:val="202124"/>
          <w:highlight w:val="white"/>
        </w:rPr>
        <w:fldChar w:fldCharType="begin"/>
      </w:r>
      <w:r w:rsidR="004A2447" w:rsidRPr="000D14B3">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E46D3C" w:rsidRPr="000D14B3">
        <w:rPr>
          <w:color w:val="202124"/>
          <w:highlight w:val="white"/>
        </w:rPr>
        <w:fldChar w:fldCharType="separate"/>
      </w:r>
      <w:r w:rsidR="00D119AF" w:rsidRPr="000D14B3">
        <w:rPr>
          <w:noProof/>
          <w:color w:val="202124"/>
          <w:highlight w:val="white"/>
        </w:rPr>
        <w:t>(Clark et al. 2016; Furey et al. 2016a)</w:t>
      </w:r>
      <w:r w:rsidR="00E46D3C" w:rsidRPr="000D14B3">
        <w:rPr>
          <w:color w:val="202124"/>
          <w:highlight w:val="white"/>
        </w:rPr>
        <w:fldChar w:fldCharType="end"/>
      </w:r>
      <w:r w:rsidR="00D8148B" w:rsidRPr="000D14B3">
        <w:rPr>
          <w:color w:val="202124"/>
          <w:highlight w:val="white"/>
        </w:rPr>
        <w:t xml:space="preserve">, </w:t>
      </w:r>
      <w:r w:rsidR="00CC1985" w:rsidRPr="000D14B3">
        <w:rPr>
          <w:color w:val="202124"/>
          <w:highlight w:val="white"/>
        </w:rPr>
        <w:t>it is intuitive</w:t>
      </w:r>
      <w:r w:rsidR="00BD6714" w:rsidRPr="000D14B3">
        <w:rPr>
          <w:color w:val="202124"/>
          <w:highlight w:val="white"/>
        </w:rPr>
        <w:t xml:space="preserve"> that</w:t>
      </w:r>
      <w:r w:rsidR="00CC1985" w:rsidRPr="000D14B3">
        <w:rPr>
          <w:color w:val="202124"/>
          <w:highlight w:val="white"/>
        </w:rPr>
        <w:t xml:space="preserve"> nighttime hours would provide the most opportunities for predator-prey </w:t>
      </w:r>
      <w:r w:rsidRPr="000D14B3">
        <w:rPr>
          <w:color w:val="202124"/>
          <w:highlight w:val="white"/>
        </w:rPr>
        <w:t xml:space="preserve">interactions. </w:t>
      </w:r>
      <w:r w:rsidR="00CC1985" w:rsidRPr="000D14B3">
        <w:rPr>
          <w:color w:val="202124"/>
          <w:highlight w:val="white"/>
        </w:rPr>
        <w:t>S</w:t>
      </w:r>
      <w:r w:rsidRPr="000D14B3">
        <w:rPr>
          <w:color w:val="202124"/>
          <w:highlight w:val="white"/>
        </w:rPr>
        <w:t xml:space="preserve">molts </w:t>
      </w:r>
      <w:r w:rsidR="00CC1985" w:rsidRPr="000D14B3">
        <w:rPr>
          <w:color w:val="202124"/>
          <w:highlight w:val="white"/>
        </w:rPr>
        <w:t>likely</w:t>
      </w:r>
      <w:r w:rsidRPr="000D14B3">
        <w:rPr>
          <w:color w:val="202124"/>
          <w:highlight w:val="white"/>
        </w:rPr>
        <w:t xml:space="preserve"> exhibit nocturnal migrations</w:t>
      </w:r>
      <w:r w:rsidR="009250B9" w:rsidRPr="000D14B3">
        <w:rPr>
          <w:color w:val="202124"/>
          <w:highlight w:val="white"/>
        </w:rPr>
        <w:t xml:space="preserve"> </w:t>
      </w:r>
      <w:r w:rsidRPr="000D14B3">
        <w:rPr>
          <w:color w:val="202124"/>
          <w:highlight w:val="white"/>
        </w:rPr>
        <w:t>to mitigate foraging efficiency from visual predators</w:t>
      </w:r>
      <w:r w:rsidR="008D0A96" w:rsidRPr="000D14B3">
        <w:rPr>
          <w:color w:val="202124"/>
          <w:highlight w:val="white"/>
        </w:rPr>
        <w:t>, as seen in other salmonid migrations in fresh</w:t>
      </w:r>
      <w:r w:rsidR="00EB2E20" w:rsidRPr="000D14B3">
        <w:rPr>
          <w:color w:val="202124"/>
          <w:highlight w:val="white"/>
        </w:rPr>
        <w:t xml:space="preserve"> </w:t>
      </w:r>
      <w:r w:rsidR="008D0A96" w:rsidRPr="000D14B3">
        <w:rPr>
          <w:color w:val="202124"/>
          <w:highlight w:val="white"/>
        </w:rPr>
        <w:t>water</w:t>
      </w:r>
      <w:r w:rsidR="00C133DC" w:rsidRPr="000D14B3">
        <w:rPr>
          <w:color w:val="202124"/>
          <w:highlight w:val="white"/>
        </w:rPr>
        <w:t xml:space="preserve"> </w:t>
      </w:r>
      <w:r w:rsidR="00BD6729" w:rsidRPr="000D14B3">
        <w:rPr>
          <w:color w:val="202124"/>
          <w:highlight w:val="white"/>
        </w:rPr>
        <w:fldChar w:fldCharType="begin"/>
      </w:r>
      <w:r w:rsidR="004A2447" w:rsidRPr="000D14B3">
        <w:rPr>
          <w:color w:val="202124"/>
          <w:highlight w:val="white"/>
        </w:rPr>
        <w:instrText xml:space="preserve"> ADDIN ZOTERO_ITEM CSL_CITATION {"citationID":"b6YEljQT","properties":{"formattedCitation":"(Ibbotson et al. 2006 p. 200, 2011; Haraldstad et al. 2017)","plainCitation":"(Ibbotson et al. 2006 p. 200, 2011; Haraldstad et al. 2017)","dontUpdate":true,"noteIndex":0},"citationItems":[{"id":156,"uris":["http://zotero.org/users/6698527/items/4J5EDILN"],"itemData":{"id":156,"type":"article-journal","container-title":"Ecology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locator":"200"},{"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O."}],"issued":{"date-parts":[["2017",10]]}}}],"schema":"https://github.com/citation-style-language/schema/raw/master/csl-citation.json"} </w:instrText>
      </w:r>
      <w:r w:rsidR="00BD6729" w:rsidRPr="000D14B3">
        <w:rPr>
          <w:color w:val="202124"/>
          <w:highlight w:val="white"/>
        </w:rPr>
        <w:fldChar w:fldCharType="separate"/>
      </w:r>
      <w:r w:rsidR="00BD6729" w:rsidRPr="000D14B3">
        <w:rPr>
          <w:noProof/>
          <w:color w:val="202124"/>
          <w:highlight w:val="white"/>
        </w:rPr>
        <w:t>(Ibbotson et al. 2006; 2011; Haraldstad et al. 2017)</w:t>
      </w:r>
      <w:r w:rsidR="00BD6729" w:rsidRPr="000D14B3">
        <w:rPr>
          <w:color w:val="202124"/>
          <w:highlight w:val="white"/>
        </w:rPr>
        <w:fldChar w:fldCharType="end"/>
      </w:r>
      <w:r w:rsidR="00BD6729" w:rsidRPr="000D14B3">
        <w:rPr>
          <w:color w:val="202124"/>
          <w:highlight w:val="white"/>
        </w:rPr>
        <w:t xml:space="preserve">. </w:t>
      </w:r>
      <w:r w:rsidRPr="000D14B3">
        <w:rPr>
          <w:color w:val="202124"/>
          <w:highlight w:val="white"/>
        </w:rPr>
        <w:t xml:space="preserve">We also observed that Bull Trout </w:t>
      </w:r>
      <w:r w:rsidR="00907F6C" w:rsidRPr="000D14B3">
        <w:rPr>
          <w:color w:val="202124"/>
          <w:highlight w:val="white"/>
        </w:rPr>
        <w:t xml:space="preserve">respond by interacting with smolts </w:t>
      </w:r>
      <w:r w:rsidRPr="000D14B3">
        <w:rPr>
          <w:color w:val="202124"/>
          <w:highlight w:val="white"/>
        </w:rPr>
        <w:t>during nighttime (when smolt migration is densest)</w:t>
      </w:r>
      <w:r w:rsidR="00907F6C" w:rsidRPr="000D14B3">
        <w:rPr>
          <w:color w:val="202124"/>
          <w:highlight w:val="white"/>
        </w:rPr>
        <w:t>,</w:t>
      </w:r>
      <w:r w:rsidRPr="000D14B3">
        <w:rPr>
          <w:color w:val="202124"/>
          <w:highlight w:val="white"/>
        </w:rPr>
        <w:t xml:space="preserve"> demonstrating that Bull Trout </w:t>
      </w:r>
      <w:ins w:id="256" w:author="Matt Cheng" w:date="2022-03-22T17:12:00Z">
        <w:r w:rsidR="00452573" w:rsidRPr="000D14B3">
          <w:rPr>
            <w:color w:val="202124"/>
            <w:highlight w:val="white"/>
          </w:rPr>
          <w:t xml:space="preserve">likely </w:t>
        </w:r>
      </w:ins>
      <w:r w:rsidR="00CC1985" w:rsidRPr="000D14B3">
        <w:rPr>
          <w:color w:val="202124"/>
          <w:highlight w:val="white"/>
        </w:rPr>
        <w:t xml:space="preserve">synchronize </w:t>
      </w:r>
      <w:r w:rsidRPr="000D14B3">
        <w:rPr>
          <w:color w:val="202124"/>
          <w:highlight w:val="white"/>
        </w:rPr>
        <w:t>their movements and behaviors in response to outmigrant smolts</w:t>
      </w:r>
      <w:r w:rsidR="00907F6C" w:rsidRPr="000D14B3">
        <w:rPr>
          <w:color w:val="202124"/>
          <w:highlight w:val="white"/>
        </w:rPr>
        <w:t xml:space="preserve"> at </w:t>
      </w:r>
      <w:r w:rsidR="00CC1985" w:rsidRPr="000D14B3">
        <w:rPr>
          <w:color w:val="202124"/>
          <w:highlight w:val="white"/>
        </w:rPr>
        <w:t xml:space="preserve">fine </w:t>
      </w:r>
      <w:r w:rsidR="00907F6C" w:rsidRPr="000D14B3">
        <w:rPr>
          <w:color w:val="202124"/>
          <w:highlight w:val="white"/>
        </w:rPr>
        <w:t>spatial and temporal scales</w:t>
      </w:r>
      <w:r w:rsidR="00CC1985" w:rsidRPr="000D14B3">
        <w:rPr>
          <w:color w:val="202124"/>
          <w:highlight w:val="white"/>
        </w:rPr>
        <w:t xml:space="preserve">, as they do at broader </w:t>
      </w:r>
      <w:r w:rsidR="0043259B" w:rsidRPr="000D14B3">
        <w:rPr>
          <w:color w:val="202124"/>
          <w:highlight w:val="white"/>
        </w:rPr>
        <w:t xml:space="preserve">scales </w:t>
      </w:r>
      <w:r w:rsidR="002027AE" w:rsidRPr="000D14B3">
        <w:rPr>
          <w:color w:val="202124"/>
          <w:highlight w:val="white"/>
        </w:rPr>
        <w:fldChar w:fldCharType="begin"/>
      </w:r>
      <w:r w:rsidR="004A2447" w:rsidRPr="000D14B3">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2027AE" w:rsidRPr="000D14B3">
        <w:rPr>
          <w:color w:val="202124"/>
          <w:highlight w:val="white"/>
        </w:rPr>
        <w:fldChar w:fldCharType="separate"/>
      </w:r>
      <w:r w:rsidR="00D119AF" w:rsidRPr="000D14B3">
        <w:rPr>
          <w:noProof/>
          <w:color w:val="202124"/>
          <w:highlight w:val="white"/>
        </w:rPr>
        <w:t>(Furey and Hinch 2017; Kanigan 2019)</w:t>
      </w:r>
      <w:r w:rsidR="002027AE" w:rsidRPr="000D14B3">
        <w:rPr>
          <w:color w:val="202124"/>
          <w:highlight w:val="white"/>
        </w:rPr>
        <w:fldChar w:fldCharType="end"/>
      </w:r>
      <w:r w:rsidR="005D33B4" w:rsidRPr="000D14B3">
        <w:rPr>
          <w:color w:val="202124"/>
          <w:highlight w:val="white"/>
        </w:rPr>
        <w:t xml:space="preserve">. </w:t>
      </w:r>
      <w:r w:rsidRPr="000D14B3">
        <w:rPr>
          <w:color w:val="202124"/>
          <w:highlight w:val="white"/>
        </w:rPr>
        <w:t xml:space="preserve">Due to the </w:t>
      </w:r>
      <w:r w:rsidR="00CC1985" w:rsidRPr="000D14B3">
        <w:rPr>
          <w:color w:val="202124"/>
          <w:highlight w:val="white"/>
        </w:rPr>
        <w:t xml:space="preserve">resolution </w:t>
      </w:r>
      <w:r w:rsidRPr="000D14B3">
        <w:rPr>
          <w:color w:val="202124"/>
          <w:highlight w:val="white"/>
        </w:rPr>
        <w:t xml:space="preserve">of the DIDSON system, we were unable to </w:t>
      </w:r>
      <w:r w:rsidR="00CC1985" w:rsidRPr="000D14B3">
        <w:rPr>
          <w:color w:val="202124"/>
          <w:highlight w:val="white"/>
        </w:rPr>
        <w:t xml:space="preserve">confirm actual predation events or </w:t>
      </w:r>
      <w:r w:rsidRPr="000D14B3">
        <w:rPr>
          <w:color w:val="202124"/>
          <w:highlight w:val="white"/>
        </w:rPr>
        <w:t>quantify the number of smolts consumed, and the effectiveness of synergized nocturnal movements of smolts (</w:t>
      </w:r>
      <w:r w:rsidR="001F1897" w:rsidRPr="000D14B3">
        <w:rPr>
          <w:color w:val="202124"/>
          <w:highlight w:val="white"/>
        </w:rPr>
        <w:t xml:space="preserve">i.e., </w:t>
      </w:r>
      <w:r w:rsidRPr="000D14B3">
        <w:rPr>
          <w:color w:val="202124"/>
          <w:highlight w:val="white"/>
        </w:rPr>
        <w:t>predator swamping</w:t>
      </w:r>
      <w:r w:rsidR="00BD6714" w:rsidRPr="000D14B3">
        <w:rPr>
          <w:color w:val="202124"/>
          <w:highlight w:val="white"/>
        </w:rPr>
        <w:t xml:space="preserve">; </w:t>
      </w:r>
      <w:proofErr w:type="spellStart"/>
      <w:r w:rsidR="00BD6714" w:rsidRPr="000D14B3">
        <w:rPr>
          <w:color w:val="202124"/>
          <w:highlight w:val="white"/>
        </w:rPr>
        <w:t>Furey</w:t>
      </w:r>
      <w:proofErr w:type="spellEnd"/>
      <w:r w:rsidR="00BD6714" w:rsidRPr="000D14B3">
        <w:rPr>
          <w:color w:val="202124"/>
          <w:highlight w:val="white"/>
        </w:rPr>
        <w:t xml:space="preserve"> et al. 2016a; </w:t>
      </w:r>
      <w:proofErr w:type="spellStart"/>
      <w:r w:rsidR="00BD6714" w:rsidRPr="000D14B3">
        <w:rPr>
          <w:color w:val="202124"/>
          <w:highlight w:val="white"/>
        </w:rPr>
        <w:t>Furey</w:t>
      </w:r>
      <w:proofErr w:type="spellEnd"/>
      <w:r w:rsidR="00BD6714" w:rsidRPr="000D14B3">
        <w:rPr>
          <w:color w:val="202124"/>
          <w:highlight w:val="white"/>
        </w:rPr>
        <w:t xml:space="preserve"> et al. 2021b</w:t>
      </w:r>
      <w:r w:rsidRPr="000D14B3">
        <w:rPr>
          <w:color w:val="202124"/>
          <w:highlight w:val="white"/>
        </w:rPr>
        <w:t xml:space="preserve">). Future studies could couple the use of </w:t>
      </w:r>
      <w:r w:rsidR="00CC1985" w:rsidRPr="000D14B3">
        <w:rPr>
          <w:color w:val="202124"/>
          <w:highlight w:val="white"/>
        </w:rPr>
        <w:lastRenderedPageBreak/>
        <w:t xml:space="preserve">acoustic imaging, which is consistently improving, </w:t>
      </w:r>
      <w:r w:rsidRPr="000D14B3">
        <w:rPr>
          <w:color w:val="202124"/>
          <w:highlight w:val="white"/>
        </w:rPr>
        <w:t>and other methods (</w:t>
      </w:r>
      <w:r w:rsidR="00CC1985" w:rsidRPr="000D14B3">
        <w:rPr>
          <w:color w:val="202124"/>
          <w:highlight w:val="white"/>
        </w:rPr>
        <w:t>e.g.</w:t>
      </w:r>
      <w:r w:rsidR="00571EF3" w:rsidRPr="000D14B3">
        <w:rPr>
          <w:color w:val="202124"/>
          <w:highlight w:val="white"/>
        </w:rPr>
        <w:t>,</w:t>
      </w:r>
      <w:r w:rsidRPr="000D14B3">
        <w:rPr>
          <w:color w:val="202124"/>
          <w:highlight w:val="white"/>
        </w:rPr>
        <w:t xml:space="preserve"> diet studies</w:t>
      </w:r>
      <w:r w:rsidR="005C3916" w:rsidRPr="000D14B3">
        <w:rPr>
          <w:color w:val="202124"/>
          <w:highlight w:val="white"/>
        </w:rPr>
        <w:t xml:space="preserve"> or high-resolution telemetry</w:t>
      </w:r>
      <w:r w:rsidRPr="000D14B3">
        <w:rPr>
          <w:color w:val="202124"/>
          <w:highlight w:val="white"/>
        </w:rPr>
        <w:t xml:space="preserve">) to quantify Bull Trout predation rates on smolts. </w:t>
      </w:r>
    </w:p>
    <w:p w14:paraId="579B4FD8" w14:textId="1898C357" w:rsidR="00BF3D35" w:rsidRPr="000D14B3" w:rsidRDefault="006E5C1D" w:rsidP="00E71425">
      <w:pPr>
        <w:spacing w:line="480" w:lineRule="auto"/>
        <w:rPr>
          <w:color w:val="202124"/>
          <w:highlight w:val="white"/>
        </w:rPr>
      </w:pPr>
      <w:r w:rsidRPr="000D14B3">
        <w:rPr>
          <w:color w:val="202124"/>
          <w:highlight w:val="white"/>
        </w:rPr>
        <w:tab/>
      </w:r>
      <w:r w:rsidR="00BF3D35" w:rsidRPr="000D14B3">
        <w:rPr>
          <w:color w:val="202124"/>
          <w:highlight w:val="white"/>
        </w:rPr>
        <w:t xml:space="preserve">Activity of Bull Trout was most tightly linked with smolt migration densities </w:t>
      </w:r>
      <w:r w:rsidR="005C3916" w:rsidRPr="000D14B3">
        <w:rPr>
          <w:color w:val="202124"/>
          <w:highlight w:val="white"/>
        </w:rPr>
        <w:t xml:space="preserve">for deployments when </w:t>
      </w:r>
      <w:r w:rsidR="00BF3D35" w:rsidRPr="000D14B3">
        <w:rPr>
          <w:color w:val="202124"/>
          <w:highlight w:val="white"/>
        </w:rPr>
        <w:t>the DIDSON was deployed just upstream of the counting fence</w:t>
      </w:r>
      <w:ins w:id="257" w:author="Matt Cheng" w:date="2022-03-22T17:13:00Z">
        <w:r w:rsidR="00571B1B" w:rsidRPr="000D14B3">
          <w:rPr>
            <w:color w:val="202124"/>
            <w:highlight w:val="white"/>
          </w:rPr>
          <w:t xml:space="preserve"> (Fig. 3E)</w:t>
        </w:r>
      </w:ins>
      <w:r w:rsidR="00BF3D35" w:rsidRPr="000D14B3">
        <w:rPr>
          <w:color w:val="202124"/>
          <w:highlight w:val="white"/>
        </w:rPr>
        <w:t xml:space="preserve">. Potential feeding activity of Bull Trout was </w:t>
      </w:r>
      <w:r w:rsidR="000F485D" w:rsidRPr="000D14B3">
        <w:rPr>
          <w:color w:val="202124"/>
          <w:highlight w:val="white"/>
        </w:rPr>
        <w:t>most</w:t>
      </w:r>
      <w:r w:rsidR="00BF3D35" w:rsidRPr="000D14B3">
        <w:rPr>
          <w:color w:val="202124"/>
          <w:highlight w:val="white"/>
        </w:rPr>
        <w:t xml:space="preserve"> positively correlated with smolt densities</w:t>
      </w:r>
      <w:r w:rsidR="000F485D" w:rsidRPr="000D14B3">
        <w:rPr>
          <w:color w:val="202124"/>
          <w:highlight w:val="white"/>
        </w:rPr>
        <w:t xml:space="preserve"> upstream of the fence, but not elsewhere in the system</w:t>
      </w:r>
      <w:r w:rsidR="00BF3D35" w:rsidRPr="000D14B3">
        <w:rPr>
          <w:color w:val="202124"/>
          <w:highlight w:val="white"/>
        </w:rPr>
        <w:t xml:space="preserve">. Thus, it </w:t>
      </w:r>
      <w:r w:rsidR="00C04B81" w:rsidRPr="000D14B3">
        <w:rPr>
          <w:color w:val="202124"/>
          <w:highlight w:val="white"/>
        </w:rPr>
        <w:t>appears smolt-Bull Trout interactions are most tightly coupled just upstream of this anthropogenic structure</w:t>
      </w:r>
      <w:r w:rsidR="00345BA2" w:rsidRPr="000D14B3">
        <w:rPr>
          <w:color w:val="202124"/>
          <w:highlight w:val="white"/>
        </w:rPr>
        <w:t>.</w:t>
      </w:r>
      <w:r w:rsidR="00BF3D35" w:rsidRPr="000D14B3">
        <w:rPr>
          <w:color w:val="202124"/>
          <w:highlight w:val="white"/>
        </w:rPr>
        <w:t xml:space="preserve"> </w:t>
      </w:r>
      <w:r w:rsidR="00B1709D" w:rsidRPr="000D14B3">
        <w:rPr>
          <w:color w:val="202124"/>
          <w:highlight w:val="white"/>
        </w:rPr>
        <w:t>In fact,</w:t>
      </w:r>
      <w:r w:rsidR="00BF3D35" w:rsidRPr="000D14B3">
        <w:rPr>
          <w:color w:val="202124"/>
          <w:highlight w:val="white"/>
        </w:rPr>
        <w:t xml:space="preserve"> Bull Trout </w:t>
      </w:r>
      <w:r w:rsidR="00B1709D" w:rsidRPr="000D14B3">
        <w:rPr>
          <w:color w:val="202124"/>
          <w:highlight w:val="white"/>
        </w:rPr>
        <w:t xml:space="preserve">feed </w:t>
      </w:r>
      <w:r w:rsidR="00BF3D35" w:rsidRPr="000D14B3">
        <w:rPr>
          <w:color w:val="202124"/>
          <w:highlight w:val="white"/>
        </w:rPr>
        <w:t xml:space="preserve">at higher rates (e.g., at </w:t>
      </w:r>
      <w:r w:rsidR="00BF3D35" w:rsidRPr="000D14B3">
        <w:rPr>
          <w:i/>
          <w:color w:val="202124"/>
          <w:highlight w:val="white"/>
        </w:rPr>
        <w:t>ad libitum</w:t>
      </w:r>
      <w:r w:rsidR="00BF3D35" w:rsidRPr="000D14B3">
        <w:rPr>
          <w:iCs/>
          <w:color w:val="202124"/>
          <w:highlight w:val="white"/>
        </w:rPr>
        <w:t>)</w:t>
      </w:r>
      <w:r w:rsidR="00BF3D35" w:rsidRPr="000D14B3">
        <w:rPr>
          <w:i/>
          <w:color w:val="202124"/>
          <w:highlight w:val="white"/>
        </w:rPr>
        <w:t xml:space="preserve"> </w:t>
      </w:r>
      <w:r w:rsidR="00BF3D35" w:rsidRPr="000D14B3">
        <w:rPr>
          <w:color w:val="202124"/>
          <w:highlight w:val="white"/>
        </w:rPr>
        <w:t xml:space="preserve">at the counting fence relative to other locales </w:t>
      </w:r>
      <w:r w:rsidR="00E71ED2" w:rsidRPr="000D14B3">
        <w:rPr>
          <w:color w:val="202124"/>
          <w:highlight w:val="white"/>
        </w:rPr>
        <w:fldChar w:fldCharType="begin"/>
      </w:r>
      <w:r w:rsidR="004A2447" w:rsidRPr="000D14B3">
        <w:rPr>
          <w:color w:val="202124"/>
          <w:highlight w:val="white"/>
        </w:rPr>
        <w:instrText xml:space="preserve"> ADDIN ZOTERO_ITEM CSL_CITATION {"citationID":"d9OZT2zv","properties":{"formattedCitation":"(Furey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E71ED2" w:rsidRPr="000D14B3">
        <w:rPr>
          <w:color w:val="202124"/>
          <w:highlight w:val="white"/>
        </w:rPr>
        <w:fldChar w:fldCharType="separate"/>
      </w:r>
      <w:r w:rsidR="00D119AF" w:rsidRPr="000D14B3">
        <w:rPr>
          <w:noProof/>
          <w:color w:val="202124"/>
          <w:highlight w:val="white"/>
        </w:rPr>
        <w:t>(Furey et al. 2016b)</w:t>
      </w:r>
      <w:r w:rsidR="00E71ED2" w:rsidRPr="000D14B3">
        <w:rPr>
          <w:color w:val="202124"/>
          <w:highlight w:val="white"/>
        </w:rPr>
        <w:fldChar w:fldCharType="end"/>
      </w:r>
      <w:r w:rsidR="00E71ED2" w:rsidRPr="000D14B3">
        <w:rPr>
          <w:color w:val="202124"/>
          <w:highlight w:val="white"/>
        </w:rPr>
        <w:t xml:space="preserve">, </w:t>
      </w:r>
      <w:r w:rsidR="00B1709D" w:rsidRPr="000D14B3">
        <w:rPr>
          <w:color w:val="202124"/>
          <w:highlight w:val="white"/>
        </w:rPr>
        <w:t xml:space="preserve">and it appears that fine-scale behaviors </w:t>
      </w:r>
      <w:r w:rsidR="00C61049" w:rsidRPr="000D14B3">
        <w:rPr>
          <w:color w:val="202124"/>
          <w:highlight w:val="white"/>
        </w:rPr>
        <w:t xml:space="preserve">likely </w:t>
      </w:r>
      <w:r w:rsidR="00B1709D" w:rsidRPr="000D14B3">
        <w:rPr>
          <w:color w:val="202124"/>
          <w:highlight w:val="white"/>
        </w:rPr>
        <w:t>reflect these observations of feeding intensity</w:t>
      </w:r>
      <w:r w:rsidR="00BF3D35" w:rsidRPr="000D14B3">
        <w:rPr>
          <w:color w:val="202124"/>
          <w:highlight w:val="white"/>
        </w:rPr>
        <w:t xml:space="preserve">. As a result, the counting fence may create a spatial bottleneck for migrant smolts to pass. It is possible that the constriction of the counting fence, and potentially the presence of Bull Trout may concentrate smolts within a small area, slowing the movement speeds of smolts, and thus, increasing the foraging efficiency of Bull Trout. However, further research could better quantify how smolts behave as they pass through the counting fence relative to other landscapes, </w:t>
      </w:r>
      <w:r w:rsidR="000013B7" w:rsidRPr="000D14B3">
        <w:rPr>
          <w:color w:val="202124"/>
          <w:highlight w:val="white"/>
        </w:rPr>
        <w:t xml:space="preserve">and if mortality is higher at the fence, </w:t>
      </w:r>
      <w:r w:rsidR="00BF3D35" w:rsidRPr="000D14B3">
        <w:rPr>
          <w:color w:val="202124"/>
          <w:highlight w:val="white"/>
        </w:rPr>
        <w:t xml:space="preserve">potentially </w:t>
      </w:r>
      <w:r w:rsidR="00BA329A" w:rsidRPr="000D14B3">
        <w:rPr>
          <w:color w:val="202124"/>
          <w:highlight w:val="white"/>
        </w:rPr>
        <w:t>via</w:t>
      </w:r>
      <w:r w:rsidR="00BF3D35" w:rsidRPr="000D14B3">
        <w:rPr>
          <w:color w:val="202124"/>
          <w:highlight w:val="white"/>
        </w:rPr>
        <w:t xml:space="preserve"> high-resolution telemetry tracking. Given the short duration </w:t>
      </w:r>
      <w:r w:rsidR="0082173B" w:rsidRPr="000D14B3">
        <w:rPr>
          <w:color w:val="202124"/>
          <w:highlight w:val="white"/>
        </w:rPr>
        <w:t xml:space="preserve">of </w:t>
      </w:r>
      <w:r w:rsidR="00BF3D35" w:rsidRPr="000D14B3">
        <w:rPr>
          <w:color w:val="202124"/>
          <w:highlight w:val="white"/>
        </w:rPr>
        <w:t>our study (10 days), which was due to opportunistic use of the DIDSON during other field programs, we believe our conclusions could be better supported by monitoring the upstream fence site more intensively (i</w:t>
      </w:r>
      <w:r w:rsidR="00714658" w:rsidRPr="000D14B3">
        <w:rPr>
          <w:color w:val="202124"/>
          <w:highlight w:val="white"/>
        </w:rPr>
        <w:t>.</w:t>
      </w:r>
      <w:r w:rsidR="00BF3D35" w:rsidRPr="000D14B3">
        <w:rPr>
          <w:color w:val="202124"/>
          <w:highlight w:val="white"/>
        </w:rPr>
        <w:t xml:space="preserve">e., additional days), with concurrent comparisons of other sites. </w:t>
      </w:r>
      <w:r w:rsidR="005C3916" w:rsidRPr="000D14B3">
        <w:rPr>
          <w:color w:val="202124"/>
          <w:highlight w:val="white"/>
        </w:rPr>
        <w:t xml:space="preserve">We also acknowledge that with only one DIDSON unit, we were unable to compare differences in predator-prey interactions between or among sites simultaneously. </w:t>
      </w:r>
    </w:p>
    <w:p w14:paraId="46E5EB92" w14:textId="637A2AC2" w:rsidR="00EB38E8" w:rsidRPr="000D14B3" w:rsidDel="000D1073" w:rsidRDefault="00BD6661" w:rsidP="00DE6861">
      <w:pPr>
        <w:spacing w:line="480" w:lineRule="auto"/>
        <w:ind w:firstLine="720"/>
        <w:rPr>
          <w:del w:id="258" w:author="Matt Cheng" w:date="2022-03-21T09:25:00Z"/>
          <w:color w:val="202124"/>
          <w:highlight w:val="white"/>
        </w:rPr>
      </w:pPr>
      <w:del w:id="259" w:author="Matt Cheng" w:date="2022-03-21T09:25:00Z">
        <w:r w:rsidRPr="000D14B3" w:rsidDel="000D1073">
          <w:rPr>
            <w:color w:val="202124"/>
            <w:highlight w:val="white"/>
          </w:rPr>
          <w:lastRenderedPageBreak/>
          <w:delText xml:space="preserve">More broadly, acoustic imaging can be valuable in providing estimates of fish length </w:delText>
        </w:r>
        <w:r w:rsidR="00A86520" w:rsidRPr="000D14B3" w:rsidDel="000D1073">
          <w:rPr>
            <w:color w:val="202124"/>
            <w:highlight w:val="white"/>
          </w:rPr>
          <w:fldChar w:fldCharType="begin"/>
        </w:r>
        <w:r w:rsidR="004A2447" w:rsidRPr="000D14B3" w:rsidDel="000D1073">
          <w:rPr>
            <w:color w:val="202124"/>
            <w:highlight w:val="white"/>
          </w:rPr>
          <w:delInstrText xml:space="preserve"> ADDIN ZOTERO_ITEM CSL_CITATION {"citationID":"9Jly2eCl","properties":{"formattedCitation":"(Burwen et al. 2010; Crossman et al. 2011)","plainCitation":"(Burwen et al. 2010; Crossman et al. 2011)","noteIndex":0},"citationItems":[{"id":133,"uris":["http://zotero.org/users/6698527/items/PEC9YSAP"],"itemData":{"id":133,"type":"article-journal","abstract":"Experiments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N."},{"family":"Bray","given":"K."}],"issued":{"date-parts":[["2011",11]]}}}],"schema":"https://github.com/citation-style-language/schema/raw/master/csl-citation.json"} </w:delInstrText>
        </w:r>
        <w:r w:rsidR="00A86520" w:rsidRPr="000D14B3" w:rsidDel="000D1073">
          <w:rPr>
            <w:color w:val="202124"/>
            <w:highlight w:val="white"/>
          </w:rPr>
          <w:fldChar w:fldCharType="separate"/>
        </w:r>
        <w:r w:rsidR="00D119AF" w:rsidRPr="000D14B3" w:rsidDel="000D1073">
          <w:rPr>
            <w:noProof/>
            <w:color w:val="202124"/>
            <w:highlight w:val="white"/>
          </w:rPr>
          <w:delText>(Burwen et al. 2010; Crossman et al. 2011)</w:delText>
        </w:r>
        <w:r w:rsidR="00A86520" w:rsidRPr="000D14B3" w:rsidDel="000D1073">
          <w:rPr>
            <w:color w:val="202124"/>
            <w:highlight w:val="white"/>
          </w:rPr>
          <w:fldChar w:fldCharType="end"/>
        </w:r>
        <w:r w:rsidR="00A86520" w:rsidRPr="000D14B3" w:rsidDel="000D1073">
          <w:rPr>
            <w:color w:val="202124"/>
            <w:highlight w:val="white"/>
          </w:rPr>
          <w:delText>.</w:delText>
        </w:r>
        <w:r w:rsidR="00CE1C10" w:rsidRPr="000D14B3" w:rsidDel="000D1073">
          <w:rPr>
            <w:color w:val="202124"/>
            <w:highlight w:val="white"/>
          </w:rPr>
          <w:delText xml:space="preserve"> </w:delText>
        </w:r>
        <w:r w:rsidRPr="000D14B3" w:rsidDel="000D1073">
          <w:rPr>
            <w:color w:val="202124"/>
            <w:highlight w:val="white"/>
          </w:rPr>
          <w:delText>However, in our system t</w:delText>
        </w:r>
        <w:r w:rsidR="00EB38E8" w:rsidRPr="000D14B3" w:rsidDel="000D1073">
          <w:rPr>
            <w:color w:val="202124"/>
            <w:highlight w:val="white"/>
          </w:rPr>
          <w:delText xml:space="preserve">he DIDSON </w:delText>
        </w:r>
        <w:r w:rsidR="00A55602" w:rsidRPr="000D14B3" w:rsidDel="000D1073">
          <w:rPr>
            <w:color w:val="202124"/>
            <w:highlight w:val="white"/>
          </w:rPr>
          <w:delText xml:space="preserve">consistently </w:delText>
        </w:r>
        <w:r w:rsidR="00EB38E8" w:rsidRPr="000D14B3" w:rsidDel="000D1073">
          <w:rPr>
            <w:color w:val="202124"/>
            <w:highlight w:val="white"/>
          </w:rPr>
          <w:delText xml:space="preserve">provided smaller estimates of Bull Trout </w:delText>
        </w:r>
        <w:r w:rsidR="0012509D" w:rsidRPr="000D14B3" w:rsidDel="000D1073">
          <w:rPr>
            <w:color w:val="202124"/>
            <w:highlight w:val="white"/>
          </w:rPr>
          <w:delText xml:space="preserve">length </w:delText>
        </w:r>
        <w:r w:rsidR="00EB38E8" w:rsidRPr="000D14B3" w:rsidDel="000D1073">
          <w:rPr>
            <w:color w:val="202124"/>
            <w:highlight w:val="white"/>
          </w:rPr>
          <w:delText xml:space="preserve">than those previously collected in the field (Fig. 3). </w:delText>
        </w:r>
        <w:commentRangeStart w:id="260"/>
        <w:r w:rsidR="00EB38E8" w:rsidRPr="000D14B3" w:rsidDel="000D1073">
          <w:rPr>
            <w:color w:val="202124"/>
            <w:highlight w:val="white"/>
          </w:rPr>
          <w:delText xml:space="preserve">These smaller </w:delText>
        </w:r>
        <w:r w:rsidRPr="000D14B3" w:rsidDel="000D1073">
          <w:rPr>
            <w:color w:val="202124"/>
            <w:highlight w:val="white"/>
          </w:rPr>
          <w:delText>lengths</w:delText>
        </w:r>
        <w:r w:rsidR="00EB38E8" w:rsidRPr="000D14B3" w:rsidDel="000D1073">
          <w:rPr>
            <w:color w:val="202124"/>
            <w:highlight w:val="white"/>
          </w:rPr>
          <w:delText xml:space="preserve"> </w:delText>
        </w:r>
        <w:r w:rsidR="005C3916" w:rsidRPr="000D14B3" w:rsidDel="000D1073">
          <w:rPr>
            <w:color w:val="202124"/>
            <w:highlight w:val="white"/>
          </w:rPr>
          <w:delText>(</w:delText>
        </w:r>
        <w:r w:rsidR="007F491E" w:rsidRPr="000D14B3" w:rsidDel="000D1073">
          <w:rPr>
            <w:color w:val="202124"/>
            <w:highlight w:val="white"/>
          </w:rPr>
          <w:delText>i.e.,</w:delText>
        </w:r>
        <w:r w:rsidR="00114200" w:rsidRPr="000D14B3" w:rsidDel="000D1073">
          <w:rPr>
            <w:color w:val="202124"/>
            <w:highlight w:val="white"/>
          </w:rPr>
          <w:delText xml:space="preserve"> 20</w:delText>
        </w:r>
        <w:r w:rsidR="0000189F" w:rsidRPr="000D14B3" w:rsidDel="000D1073">
          <w:rPr>
            <w:color w:val="202124"/>
            <w:highlight w:val="white"/>
          </w:rPr>
          <w:delText xml:space="preserve"> </w:delText>
        </w:r>
        <w:r w:rsidR="00114200" w:rsidRPr="000D14B3" w:rsidDel="000D1073">
          <w:rPr>
            <w:color w:val="202124"/>
            <w:highlight w:val="white"/>
          </w:rPr>
          <w:delText>-</w:delText>
        </w:r>
        <w:r w:rsidR="0000189F" w:rsidRPr="000D14B3" w:rsidDel="000D1073">
          <w:rPr>
            <w:color w:val="202124"/>
            <w:highlight w:val="white"/>
          </w:rPr>
          <w:delText xml:space="preserve"> </w:delText>
        </w:r>
        <w:r w:rsidR="00114200" w:rsidRPr="000D14B3" w:rsidDel="000D1073">
          <w:rPr>
            <w:color w:val="202124"/>
            <w:highlight w:val="white"/>
          </w:rPr>
          <w:delText>40</w:delText>
        </w:r>
        <w:r w:rsidR="005C3916" w:rsidRPr="000D14B3" w:rsidDel="000D1073">
          <w:rPr>
            <w:color w:val="202124"/>
            <w:highlight w:val="white"/>
          </w:rPr>
          <w:delText xml:space="preserve"> cm) </w:delText>
        </w:r>
        <w:r w:rsidR="00EB38E8" w:rsidRPr="000D14B3" w:rsidDel="000D1073">
          <w:rPr>
            <w:color w:val="202124"/>
            <w:highlight w:val="white"/>
          </w:rPr>
          <w:delText>were likely</w:delText>
        </w:r>
        <w:r w:rsidR="005C3916" w:rsidRPr="000D14B3" w:rsidDel="000D1073">
          <w:rPr>
            <w:color w:val="202124"/>
            <w:highlight w:val="white"/>
          </w:rPr>
          <w:delText xml:space="preserve"> accurate, but </w:delText>
        </w:r>
        <w:r w:rsidR="00094EBD" w:rsidRPr="000D14B3" w:rsidDel="000D1073">
          <w:rPr>
            <w:color w:val="202124"/>
            <w:highlight w:val="white"/>
          </w:rPr>
          <w:delText xml:space="preserve">were </w:delText>
        </w:r>
        <w:r w:rsidR="005C3916" w:rsidRPr="000D14B3" w:rsidDel="000D1073">
          <w:rPr>
            <w:color w:val="202124"/>
            <w:highlight w:val="white"/>
          </w:rPr>
          <w:delText>measuring</w:delText>
        </w:r>
        <w:r w:rsidR="00EB38E8" w:rsidRPr="000D14B3" w:rsidDel="000D1073">
          <w:rPr>
            <w:color w:val="202124"/>
            <w:highlight w:val="white"/>
          </w:rPr>
          <w:delText xml:space="preserve"> </w:delText>
        </w:r>
        <w:r w:rsidR="006B7641" w:rsidRPr="000D14B3" w:rsidDel="000D1073">
          <w:rPr>
            <w:color w:val="202124"/>
            <w:highlight w:val="white"/>
          </w:rPr>
          <w:delText xml:space="preserve">smaller-bodied </w:delText>
        </w:r>
        <w:r w:rsidR="00EB38E8" w:rsidRPr="000D14B3" w:rsidDel="000D1073">
          <w:rPr>
            <w:color w:val="202124"/>
            <w:highlight w:val="white"/>
          </w:rPr>
          <w:delText>fish</w:delText>
        </w:r>
        <w:r w:rsidR="006B7641" w:rsidRPr="000D14B3" w:rsidDel="000D1073">
          <w:rPr>
            <w:color w:val="202124"/>
            <w:highlight w:val="white"/>
          </w:rPr>
          <w:delText>es</w:delText>
        </w:r>
        <w:r w:rsidR="00EB38E8" w:rsidRPr="000D14B3" w:rsidDel="000D1073">
          <w:rPr>
            <w:color w:val="202124"/>
            <w:highlight w:val="white"/>
          </w:rPr>
          <w:delText xml:space="preserve"> (</w:delText>
        </w:r>
        <w:r w:rsidR="006B7641" w:rsidRPr="000D14B3" w:rsidDel="000D1073">
          <w:rPr>
            <w:color w:val="202124"/>
            <w:highlight w:val="white"/>
          </w:rPr>
          <w:delText>e.g.</w:delText>
        </w:r>
        <w:r w:rsidR="004D5BB0" w:rsidRPr="000D14B3" w:rsidDel="000D1073">
          <w:rPr>
            <w:color w:val="202124"/>
            <w:highlight w:val="white"/>
          </w:rPr>
          <w:delText>,</w:delText>
        </w:r>
        <w:r w:rsidR="00EB38E8" w:rsidRPr="000D14B3" w:rsidDel="000D1073">
          <w:rPr>
            <w:color w:val="202124"/>
            <w:highlight w:val="white"/>
          </w:rPr>
          <w:delText xml:space="preserve"> rainbow trout</w:delText>
        </w:r>
        <w:r w:rsidR="006B7641" w:rsidRPr="000D14B3" w:rsidDel="000D1073">
          <w:rPr>
            <w:color w:val="202124"/>
            <w:highlight w:val="white"/>
          </w:rPr>
          <w:delText xml:space="preserve"> or mountain whitefish</w:delText>
        </w:r>
        <w:r w:rsidR="00EB38E8" w:rsidRPr="000D14B3" w:rsidDel="000D1073">
          <w:rPr>
            <w:color w:val="202124"/>
            <w:highlight w:val="white"/>
          </w:rPr>
          <w:delText>)</w:delText>
        </w:r>
        <w:r w:rsidR="005C3916" w:rsidRPr="000D14B3" w:rsidDel="000D1073">
          <w:rPr>
            <w:color w:val="202124"/>
            <w:highlight w:val="white"/>
          </w:rPr>
          <w:delText xml:space="preserve"> instead of Bull Trout.</w:delText>
        </w:r>
        <w:r w:rsidR="00EB38E8" w:rsidRPr="000D14B3" w:rsidDel="000D1073">
          <w:rPr>
            <w:color w:val="202124"/>
            <w:highlight w:val="white"/>
          </w:rPr>
          <w:delText xml:space="preserve"> </w:delText>
        </w:r>
        <w:commentRangeEnd w:id="260"/>
        <w:r w:rsidR="004E0083" w:rsidRPr="000D14B3" w:rsidDel="000D1073">
          <w:rPr>
            <w:rStyle w:val="CommentReference"/>
            <w:rFonts w:eastAsia="Arial"/>
            <w:sz w:val="24"/>
            <w:szCs w:val="24"/>
            <w:lang w:val="en"/>
          </w:rPr>
          <w:commentReference w:id="260"/>
        </w:r>
        <w:r w:rsidR="005C3916" w:rsidRPr="000D14B3" w:rsidDel="000D1073">
          <w:rPr>
            <w:color w:val="202124"/>
            <w:highlight w:val="white"/>
          </w:rPr>
          <w:delText>Direct f</w:delText>
        </w:r>
        <w:r w:rsidR="00EB38E8" w:rsidRPr="000D14B3" w:rsidDel="000D1073">
          <w:rPr>
            <w:color w:val="202124"/>
            <w:highlight w:val="white"/>
          </w:rPr>
          <w:delText xml:space="preserve">ield estimates of Bull Trout ranged from 41 - 80 cm, and the aforementioned species are </w:delText>
        </w:r>
        <w:r w:rsidR="00DF7DD7" w:rsidRPr="000D14B3" w:rsidDel="000D1073">
          <w:rPr>
            <w:color w:val="202124"/>
            <w:highlight w:val="white"/>
          </w:rPr>
          <w:delText xml:space="preserve">regularly </w:delText>
        </w:r>
        <w:r w:rsidR="00EB38E8" w:rsidRPr="000D14B3" w:rsidDel="000D1073">
          <w:rPr>
            <w:color w:val="202124"/>
            <w:highlight w:val="white"/>
          </w:rPr>
          <w:delText xml:space="preserve">observed in the system. </w:delText>
        </w:r>
        <w:r w:rsidR="00DF7DD7" w:rsidRPr="000D14B3" w:rsidDel="000D1073">
          <w:rPr>
            <w:color w:val="202124"/>
            <w:highlight w:val="white"/>
          </w:rPr>
          <w:delText xml:space="preserve">However, it is possible that smaller bull trout could be present in the system but under-sampled in the field (i.e. via hook and line). </w:delText>
        </w:r>
        <w:r w:rsidR="006B7641" w:rsidRPr="000D14B3" w:rsidDel="000D1073">
          <w:rPr>
            <w:color w:val="202124"/>
            <w:highlight w:val="white"/>
          </w:rPr>
          <w:delText xml:space="preserve">More accurate </w:delText>
        </w:r>
        <w:r w:rsidR="00EB38E8" w:rsidRPr="000D14B3" w:rsidDel="000D1073">
          <w:rPr>
            <w:color w:val="202124"/>
            <w:highlight w:val="white"/>
          </w:rPr>
          <w:delText>length estimates</w:delText>
        </w:r>
        <w:r w:rsidR="00DF7DD7" w:rsidRPr="000D14B3" w:rsidDel="000D1073">
          <w:rPr>
            <w:color w:val="202124"/>
            <w:highlight w:val="white"/>
          </w:rPr>
          <w:delText xml:space="preserve"> and species identification</w:delText>
        </w:r>
        <w:r w:rsidR="00EB38E8" w:rsidRPr="000D14B3" w:rsidDel="000D1073">
          <w:rPr>
            <w:color w:val="202124"/>
            <w:highlight w:val="white"/>
          </w:rPr>
          <w:delText xml:space="preserve"> can </w:delText>
        </w:r>
        <w:r w:rsidR="00DF7DD7" w:rsidRPr="000D14B3" w:rsidDel="000D1073">
          <w:rPr>
            <w:color w:val="202124"/>
            <w:highlight w:val="white"/>
          </w:rPr>
          <w:delText xml:space="preserve">more </w:delText>
        </w:r>
        <w:r w:rsidR="00EB38E8" w:rsidRPr="000D14B3" w:rsidDel="000D1073">
          <w:rPr>
            <w:color w:val="202124"/>
            <w:highlight w:val="white"/>
          </w:rPr>
          <w:delText>likely be obtained</w:delText>
        </w:r>
        <w:r w:rsidR="006B7641" w:rsidRPr="000D14B3" w:rsidDel="000D1073">
          <w:rPr>
            <w:color w:val="202124"/>
            <w:highlight w:val="white"/>
          </w:rPr>
          <w:delText xml:space="preserve"> via acoustic imaging</w:delText>
        </w:r>
        <w:r w:rsidR="00EB38E8" w:rsidRPr="000D14B3" w:rsidDel="000D1073">
          <w:rPr>
            <w:color w:val="202124"/>
            <w:highlight w:val="white"/>
          </w:rPr>
          <w:delText xml:space="preserve"> if fish are only moving in one direction (i</w:delText>
        </w:r>
        <w:r w:rsidR="006331BD" w:rsidRPr="000D14B3" w:rsidDel="000D1073">
          <w:rPr>
            <w:color w:val="202124"/>
            <w:highlight w:val="white"/>
          </w:rPr>
          <w:delText>.</w:delText>
        </w:r>
        <w:r w:rsidR="00EB38E8" w:rsidRPr="000D14B3" w:rsidDel="000D1073">
          <w:rPr>
            <w:color w:val="202124"/>
            <w:highlight w:val="white"/>
          </w:rPr>
          <w:delText>e.</w:delText>
        </w:r>
        <w:r w:rsidR="00E00E94" w:rsidRPr="000D14B3" w:rsidDel="000D1073">
          <w:rPr>
            <w:color w:val="202124"/>
            <w:highlight w:val="white"/>
          </w:rPr>
          <w:delText>,</w:delText>
        </w:r>
        <w:r w:rsidR="00EB38E8" w:rsidRPr="000D14B3" w:rsidDel="000D1073">
          <w:rPr>
            <w:color w:val="202124"/>
            <w:highlight w:val="white"/>
          </w:rPr>
          <w:delText xml:space="preserve"> upstream, downstream), and if the fish species can be easily identified based on their outline</w:delText>
        </w:r>
        <w:r w:rsidR="00C8510C" w:rsidRPr="000D14B3" w:rsidDel="000D1073">
          <w:rPr>
            <w:color w:val="202124"/>
            <w:highlight w:val="white"/>
          </w:rPr>
          <w:delText xml:space="preserve"> </w:delText>
        </w:r>
        <w:r w:rsidR="000B11C2" w:rsidRPr="000D14B3" w:rsidDel="000D1073">
          <w:rPr>
            <w:color w:val="202124"/>
            <w:highlight w:val="white"/>
          </w:rPr>
          <w:fldChar w:fldCharType="begin"/>
        </w:r>
        <w:r w:rsidR="004A2447" w:rsidRPr="000D14B3" w:rsidDel="000D1073">
          <w:rPr>
            <w:color w:val="202124"/>
            <w:highlight w:val="white"/>
          </w:rPr>
          <w:delInstrText xml:space="preserve"> ADDIN ZOTERO_ITEM CSL_CITATION {"citationID":"sp07NjpM","properties":{"formattedCitation":"(Martignac et al. 2015)","plainCitation":"(Martignac et al. 2015)","noteIndex":0},"citationItems":[{"id":46,"uris":["http://zotero.org/users/6698527/items/PBE793DM"],"itemData":{"id":46,"type":"article-journal","abstract":"European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delInstrText>
        </w:r>
        <w:r w:rsidR="000B11C2" w:rsidRPr="000D14B3" w:rsidDel="000D1073">
          <w:rPr>
            <w:color w:val="202124"/>
            <w:highlight w:val="white"/>
          </w:rPr>
          <w:fldChar w:fldCharType="separate"/>
        </w:r>
        <w:r w:rsidR="00D119AF" w:rsidRPr="000D14B3" w:rsidDel="000D1073">
          <w:rPr>
            <w:noProof/>
            <w:color w:val="202124"/>
            <w:highlight w:val="white"/>
          </w:rPr>
          <w:delText>(Martignac et al. 2015)</w:delText>
        </w:r>
        <w:r w:rsidR="000B11C2" w:rsidRPr="000D14B3" w:rsidDel="000D1073">
          <w:rPr>
            <w:color w:val="202124"/>
            <w:highlight w:val="white"/>
          </w:rPr>
          <w:fldChar w:fldCharType="end"/>
        </w:r>
        <w:r w:rsidR="000B11C2" w:rsidRPr="000D14B3" w:rsidDel="000D1073">
          <w:rPr>
            <w:color w:val="202124"/>
            <w:highlight w:val="white"/>
          </w:rPr>
          <w:delText>.</w:delText>
        </w:r>
      </w:del>
    </w:p>
    <w:p w14:paraId="037F503F" w14:textId="3070A5F8" w:rsidR="0003245F" w:rsidRPr="000D14B3" w:rsidRDefault="00917F99" w:rsidP="00E71425">
      <w:pPr>
        <w:spacing w:line="480" w:lineRule="auto"/>
        <w:rPr>
          <w:color w:val="202124"/>
          <w:highlight w:val="white"/>
        </w:rPr>
      </w:pPr>
      <w:r w:rsidRPr="000D14B3">
        <w:rPr>
          <w:color w:val="202124"/>
          <w:highlight w:val="white"/>
        </w:rPr>
        <w:tab/>
        <w:t xml:space="preserve">Although </w:t>
      </w:r>
      <w:r w:rsidR="007B2D91" w:rsidRPr="000D14B3">
        <w:rPr>
          <w:color w:val="202124"/>
          <w:highlight w:val="white"/>
        </w:rPr>
        <w:t xml:space="preserve">beyond </w:t>
      </w:r>
      <w:r w:rsidRPr="000D14B3">
        <w:rPr>
          <w:color w:val="202124"/>
          <w:highlight w:val="white"/>
        </w:rPr>
        <w:t xml:space="preserve">the </w:t>
      </w:r>
      <w:r w:rsidR="005A2294" w:rsidRPr="000D14B3">
        <w:rPr>
          <w:color w:val="202124"/>
          <w:highlight w:val="white"/>
        </w:rPr>
        <w:t>scope</w:t>
      </w:r>
      <w:r w:rsidRPr="000D14B3">
        <w:rPr>
          <w:color w:val="202124"/>
          <w:highlight w:val="white"/>
        </w:rPr>
        <w:t xml:space="preserve"> </w:t>
      </w:r>
      <w:r w:rsidR="007B2D91" w:rsidRPr="000D14B3">
        <w:rPr>
          <w:color w:val="202124"/>
          <w:highlight w:val="white"/>
        </w:rPr>
        <w:t xml:space="preserve">of our study, a variety of factors could affect the predator-prey interactions between </w:t>
      </w:r>
      <w:r w:rsidR="00A63F8E" w:rsidRPr="000D14B3">
        <w:rPr>
          <w:color w:val="202124"/>
          <w:highlight w:val="white"/>
        </w:rPr>
        <w:t>Sockeye Salmon</w:t>
      </w:r>
      <w:r w:rsidR="007B2D91" w:rsidRPr="000D14B3">
        <w:rPr>
          <w:color w:val="202124"/>
          <w:highlight w:val="white"/>
        </w:rPr>
        <w:t xml:space="preserve"> smolts and Bull Trout. </w:t>
      </w:r>
      <w:r w:rsidR="00171C9B" w:rsidRPr="000D14B3">
        <w:rPr>
          <w:color w:val="202124"/>
          <w:highlight w:val="white"/>
        </w:rPr>
        <w:t xml:space="preserve">Several studies have found that </w:t>
      </w:r>
      <w:r w:rsidR="00474473" w:rsidRPr="000D14B3">
        <w:rPr>
          <w:color w:val="202124"/>
          <w:highlight w:val="white"/>
        </w:rPr>
        <w:t>smaller</w:t>
      </w:r>
      <w:r w:rsidR="00171C9B" w:rsidRPr="000D14B3">
        <w:rPr>
          <w:color w:val="202124"/>
          <w:highlight w:val="white"/>
        </w:rPr>
        <w:t xml:space="preserve"> smolts tend to have </w:t>
      </w:r>
      <w:r w:rsidR="00474473" w:rsidRPr="000D14B3">
        <w:rPr>
          <w:color w:val="202124"/>
          <w:highlight w:val="white"/>
        </w:rPr>
        <w:t>lower</w:t>
      </w:r>
      <w:r w:rsidR="00171C9B" w:rsidRPr="000D14B3">
        <w:rPr>
          <w:color w:val="202124"/>
          <w:highlight w:val="white"/>
        </w:rPr>
        <w:t xml:space="preserve"> survival rates, likely due to size-dependent </w:t>
      </w:r>
      <w:r w:rsidR="00C27D87" w:rsidRPr="000D14B3">
        <w:rPr>
          <w:color w:val="202124"/>
          <w:highlight w:val="white"/>
        </w:rPr>
        <w:t>predation</w:t>
      </w:r>
      <w:r w:rsidR="003B19C0" w:rsidRPr="000D14B3">
        <w:rPr>
          <w:color w:val="202124"/>
          <w:highlight w:val="white"/>
        </w:rPr>
        <w:t xml:space="preserve"> </w:t>
      </w:r>
    </w:p>
    <w:p w14:paraId="6C9BDE74" w14:textId="082FD328" w:rsidR="00F67F70" w:rsidRPr="000D14B3" w:rsidRDefault="009E2EFA" w:rsidP="00E71425">
      <w:pPr>
        <w:spacing w:line="480" w:lineRule="auto"/>
        <w:rPr>
          <w:color w:val="202124"/>
          <w:highlight w:val="white"/>
        </w:rPr>
      </w:pPr>
      <w:r w:rsidRPr="000D14B3">
        <w:rPr>
          <w:color w:val="202124"/>
          <w:highlight w:val="white"/>
        </w:rPr>
        <w:fldChar w:fldCharType="begin"/>
      </w:r>
      <w:r w:rsidR="004A2447" w:rsidRPr="000D14B3">
        <w:rPr>
          <w:color w:val="202124"/>
          <w:highlight w:val="white"/>
        </w:rPr>
        <w:instrText xml:space="preserve"> ADDIN ZOTERO_ITEM CSL_CITATION {"citationID":"e8bdteUY","properties":{"formattedCitation":"(West and Larkin 1987; Saloniemi et al. 2004; Duffy and Beauchamp 2008; Tucker et al. 2016)","plainCitation":"(West and Larkin 1987; Saloniemi et al. 2004; Duffy and Beauchamp 2008; Tucker et al. 2016)","noteIndex":0},"citationItems":[{"id":82,"uris":["http://zotero.org/users/6698527/items/AUKDS9YK"],"itemData":{"id":82,"type":"article-journal","abstract":"Otolith – body length relations and back-calculation procedures were used to test the hypothesis that mortality of juvenile sockeye salmon (Oncorhynchus nerka) in Babine Lake, British Columbia, is size selective. Samples of the 1978 brood of sockeye were collected as fry from spawning tributaries as juveniles in the main basin, and as smolts at the outlet. Total otolith length was chosen as the most useful otolith dimension for back-calculation of fork length at emergence. Sockeye from the various tributaries show different fork length – otolith length relationships necessitating a weighting procedure for comparisons involving samples of mixed stocks from the lake. Instantaneous daily growth rate and In fork length during the early lake-rearing period were significantly correlated. Smaller juveniles grew more slowly than larger individuals in mid-july, and a hierarchy of sizes was maintained. The distributions of total otolith length at emergence for fry, surviving juveniles, and smolts indicate selective mortality of fish with smaller otoliths, hence of small size at emergence. Survivals from the lower and upper halves of the initial total otolith length distribution were 8.9 and 63.6%, respectively. Comparable estimates for back-calculated fork lengths at emergence were 27.2 and 43.4%. Size-selective mortality is most intense in the late summer and early autumn, and may be associated with predation and parasitism.","container-title":"Canadian Journal of Fisheries and Aquatic Sciences","DOI":"10.1139/f87-086","ISSN":"0706-652X, 1205-7533","issue":"4","journalAbbreviation":"Can. J. Fish. Aquat. Sci.","language":"en","page":"712-721","source":"DOI.org (Crossref)","title":"Evidence for Size-Selective Mortality of Juvenile Sockeye Salmon ( &lt;i&gt;Oncorhynchus nerka&lt;/i&gt; ) in Babine Lake, British Columbia","volume":"44","author":[{"family":"West","given":"Cameron J."},{"family":"Larkin","given":"P. A."}],"issued":{"date-parts":[["1987",4,1]]}}},{"id":84,"uris":["http://zotero.org/users/6698527/items/JSBDIIQE"],"itemData":{"id":84,"type":"article-journal","abstract":"Abstract\n            We compared the marine survival of Carlin-tagged wild and hatchery-reared Atlantic salmon smolts of the Simojoki river, northern Baltic Sea. All the reared and released smolts were the offspring of native spawners returning to the river. Reared smolts were adipose-fin-clipped and released from the hatchery several weeks before tagging. The wild and reared smolts were simultaneously caught and tagged at a smolt trap located at the Simojoki river mouth. The study was conducted in two years, 1991 and 1993, when post-smolt survival in the Baltic Sea was different. Tags were returned by fishermen and return rates were used to estimate the survival of the smolt groups. We applied generalized linear models with survival as response variable and the year, origin, and smolt size as explanatory variables. On average, wild smolts had a 4.5 times higher survival rate than reared fish of the same smolt size. The difference in observed tag recovery rates as such was only about twofold or less, as the larger size of the reared smolts compared with the wild ones compensated for their lower survival rate. The better survival of wild than reared smolts was more pronounced in the low-survival year (1993 smolt year class) than in the high-survival year (1991 smolt year class).","container-title":"ICES Journal of Marine Science","DOI":"10.1016/j.icesjms.2004.03.032","ISSN":"1095-9289, 1054-3139","issue":"5","language":"en","page":"782-787","source":"DOI.org (Crossref)","title":"Survival of reared and wild Atlantic salmon smolts: size matters more in bad years","title-short":"Survival of reared and wild Atlantic salmon smolts","volume":"61","author":[{"family":"Saloniemi","given":"I."},{"family":"Jokikokko","given":"E."},{"family":"Kallio-Nyberg","given":"I."},{"family":"Jutila","given":"E."},{"family":"Pasanen","given":"P."}],"issued":{"date-parts":[["2004",1,1]]}}},{"id":81,"uris":["http://zotero.org/users/6698527/items/8ACTI8YN"],"itemData":{"id":81,"type":"article-journal","abstract":"In the marine environment, Pacific salmon Oncorhynchus spp. suffer the greatest natural losses during early marine residence, and predation is hypothesized to be the key source of mortality during this life history stage. In the face of recent declines in Puget Sound salmon populations, our goal was to determine the extent of predation mortality on salmon during early marine life. In spring and summer of 2001–2003, we caught juvenile salmon and potential predators at nearshore areas in northern and southern regions of Puget Sound, Washington. We focused on the potential predation impact of coastal cutthroat trout O. clarkii clarkii, which were caught in low but consistent numbers in both regions and were the most abundant large-bodied potential predators of juvenile salmon in our catches. Cutthroat trout consumed a diverse and dynamic array of diet items and became increasingly piscivorous with increasing fork length above 140 mm. Cutthroat trout consumed a greater biomass of Pacific herring Clupea pallasii than any other prey fish species, but juvenile salmon were particularly important prey between April and June, making up greater than 50% of the fish prey consumed. Cutthroat trout exhibited size-selective predation, eating salmon that were smaller than the average size of conspecific prey available in the environment. For a hypothetical size-structured population of 1,000 cutthroat trout, pink salmon O. gorbuscha and chum salmon O. keta contributed the greatest number of salmon to the diet but Chinook salmon O. tshawytscha contributed the greatest salmonid biomass. On an order-of-magnitude basis, these predation estimates represented a relatively minor amount of early marine mortality for Chinook salmon and lower rates for the other salmon species. Conversely, juvenile salmon contributed significantly to the spring energy budget for cutthroat trout in Puget Sound.","container-title":"Transactions of the American Fisheries Society","DOI":"10.1577/T07-049.1","ISSN":"0002-8487, 1548-8659","issue":"1","journalAbbreviation":"Transactions of the American Fisheries Society","language":"en","page":"165-181","source":"DOI.org (Crossref)","title":"Seasonal Patterns of Predation on Juvenile Pacific Salmon by Anadromous Cutthroat Trout in Puget Sound","volume":"137","author":[{"family":"Duffy","given":"Elisabeth J."},{"family":"Beauchamp","given":"David A."}],"issued":{"date-parts":[["2008",1]]}}},{"id":79,"uris":["http://zotero.org/users/6698527/items/988P4CCL"],"itemData":{"id":79,"type":"article-journal","abstract":"Selection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Pr="000D14B3">
        <w:rPr>
          <w:color w:val="202124"/>
          <w:highlight w:val="white"/>
        </w:rPr>
        <w:fldChar w:fldCharType="separate"/>
      </w:r>
      <w:r w:rsidR="00D119AF" w:rsidRPr="000D14B3">
        <w:rPr>
          <w:noProof/>
          <w:color w:val="202124"/>
          <w:highlight w:val="white"/>
        </w:rPr>
        <w:t>(West and Larkin 1987; Saloniemi et al. 2004; Duffy and Beauchamp 2008; Tucker et al. 2016)</w:t>
      </w:r>
      <w:r w:rsidRPr="000D14B3">
        <w:rPr>
          <w:color w:val="202124"/>
          <w:highlight w:val="white"/>
        </w:rPr>
        <w:fldChar w:fldCharType="end"/>
      </w:r>
      <w:r w:rsidRPr="000D14B3">
        <w:rPr>
          <w:color w:val="202124"/>
          <w:highlight w:val="white"/>
        </w:rPr>
        <w:t>.</w:t>
      </w:r>
    </w:p>
    <w:p w14:paraId="1186DDFA" w14:textId="61BFF7C0" w:rsidR="00A9665A" w:rsidRPr="000D14B3" w:rsidRDefault="007B2D91" w:rsidP="00E71425">
      <w:pPr>
        <w:spacing w:line="480" w:lineRule="auto"/>
      </w:pPr>
      <w:r w:rsidRPr="000D14B3">
        <w:t xml:space="preserve">Similarly, smolts in poor body condition </w:t>
      </w:r>
      <w:r w:rsidR="005853AA" w:rsidRPr="000D14B3">
        <w:fldChar w:fldCharType="begin"/>
      </w:r>
      <w:r w:rsidR="004A2447" w:rsidRPr="000D14B3">
        <w:instrText xml:space="preserve"> ADDIN ZOTERO_ITEM CSL_CITATION {"citationID":"30Nq7JHK","properties":{"formattedCitation":"(Tucker et al. 2016)","plainCitation":"(Tucker et al. 2016)","noteIndex":0},"citationItems":[{"id":79,"uris":["http://zotero.org/users/6698527/items/988P4CCL"],"itemData":{"id":79,"type":"article-journal","abstract":"Selection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005853AA" w:rsidRPr="000D14B3">
        <w:fldChar w:fldCharType="separate"/>
      </w:r>
      <w:r w:rsidR="00D119AF" w:rsidRPr="000D14B3">
        <w:rPr>
          <w:noProof/>
        </w:rPr>
        <w:t>(Tucker et al. 2016)</w:t>
      </w:r>
      <w:r w:rsidR="005853AA" w:rsidRPr="000D14B3">
        <w:fldChar w:fldCharType="end"/>
      </w:r>
      <w:r w:rsidR="005853AA" w:rsidRPr="000D14B3">
        <w:t xml:space="preserve"> </w:t>
      </w:r>
      <w:r w:rsidRPr="000D14B3">
        <w:t xml:space="preserve">or experiencing specific infections </w:t>
      </w:r>
    </w:p>
    <w:p w14:paraId="3E15CFC4" w14:textId="154C9E10" w:rsidR="00054822" w:rsidRPr="000D14B3" w:rsidRDefault="005A6DB0" w:rsidP="00E71425">
      <w:pPr>
        <w:spacing w:line="480" w:lineRule="auto"/>
      </w:pPr>
      <w:r w:rsidRPr="000D14B3">
        <w:fldChar w:fldCharType="begin"/>
      </w:r>
      <w:r w:rsidR="004A2447" w:rsidRPr="000D14B3">
        <w:instrText xml:space="preserve"> ADDIN ZOTERO_ITEM CSL_CITATION {"citationID":"gR1Hn1iZ","properties":{"formattedCitation":"(Miller et al. 2014; Jeffries et al. 2014; Furey et al. 2021a)","plainCitation":"(Miller et al. 2014; Jeffries et al. 2014; Furey et al. 2021a)","noteIndex":0},"citationItems":[{"id":1130,"uris":["http://zotero.org/users/6698527/items/IBUD6QD9"],"itemData":{"id":1130,"type":"article-journal","abstract":"Emerging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G."}],"issued":{"date-parts":[["2014",8]]}}},{"id":1128,"uris":["http://zotero.org/users/6698527/items/M55MHGFB"],"itemData":{"id":1128,"type":"article-journal","abstract":"We present the ﬁrst data to link physiological responses and pathogen presence with subsequent fate during migration of wild salmonid smolts. We tagged and nonlethally sampled gill tissue from sockeye salmon (Oncorhynchus nerka) smolts as they left their nursery lake (Chilko Lake, BC, Canada) to compare gene expression proﬁles and freshwater pathogen loads with migration success over the ﬁrst ~1150 km of their migration to the North Paciﬁc Ocean using acoustic telemetry. Fifteen per cent of smolts were never detected again after release, and these ﬁsh had gene expression proﬁles consistent with an immune response to one or more viral pathogens compared with ﬁsh that survived their freshwater migration. Among the signiﬁcantly upregulated genes of the ﬁsh that were never detected postrelease were MX (interferon-induced GTP-binding protein Mx) and STAT1 (signal transducer and activator of transcription 1-alpha/beta), which are characteristic of a type I interferon response to viral pathogens. The most commonly detected pathogen in the smolts leaving the nursery lake was infectious haematopoietic necrosis virus (IHNV). Collectively, these data show that some of the ﬁsh assumed to have died after leaving the nursery lake appeared to be responding to one or more viral pathogens and had elevated stress levels that could have contributed to some of the mortality shortly after release. We present the ﬁrst evidence that changes in gene expression may be predictive of some of the freshwater migration mortality in wild salmonid smolts.","container-title":"Molecular Ecology","DOI":"10.1111/mec.12980","ISSN":"09621083","issue":"23","journalAbbreviation":"Mol Ecol","language":"en","page":"5803-5815","source":"DOI.org (Crossref)","title":"Immune response genes and pathogen presence predict migration survival in wild salmon smolts","volume":"23","author":[{"family":"Jeffries","given":"Ken M."},{"family":"Hinch","given":"Scott G."},{"family":"Gale","given":"Marika Kirstin"},{"family":"Clark","given":"Timothy D."},{"family":"Lotto","given":"Andrew G."},{"family":"Casselman","given":"Matthew T."},{"family":"Li","given":"Shaorong"},{"family":"Rechisky","given":"Erin L."},{"family":"Porter","given":"Aswea D."},{"family":"Welch","given":"David W."},{"family":"Miller","given":"Kristina M."}],"issued":{"date-parts":[["2014",12]]}}},{"id":158,"uris":["http://zotero.org/users/6698527/items/7FBBYVYF"],"itemData":{"id":158,"type":"article-journal","abstract":"Predation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Pr="000D14B3">
        <w:fldChar w:fldCharType="separate"/>
      </w:r>
      <w:r w:rsidR="00D119AF" w:rsidRPr="000D14B3">
        <w:rPr>
          <w:noProof/>
        </w:rPr>
        <w:t>(Miller et al. 2014; Jeffries et al. 2014; Furey et al. 2021a)</w:t>
      </w:r>
      <w:r w:rsidRPr="000D14B3">
        <w:fldChar w:fldCharType="end"/>
      </w:r>
      <w:r w:rsidRPr="000D14B3">
        <w:t xml:space="preserve"> </w:t>
      </w:r>
      <w:r w:rsidR="007B2D91" w:rsidRPr="000D14B3">
        <w:t xml:space="preserve">can experience increased predation or mortality. </w:t>
      </w:r>
      <w:r w:rsidR="00C27D87" w:rsidRPr="000D14B3">
        <w:t>Further r</w:t>
      </w:r>
      <w:r w:rsidR="007B2D91" w:rsidRPr="000D14B3">
        <w:t>esearch could attempt to quantify</w:t>
      </w:r>
      <w:r w:rsidR="00C27D87" w:rsidRPr="000D14B3">
        <w:t xml:space="preserve"> behavioral mechanisms of predation-based selection processes and how such selection might be </w:t>
      </w:r>
      <w:r w:rsidR="007B2D91" w:rsidRPr="000D14B3">
        <w:t xml:space="preserve">affected by anthropogenic structures. </w:t>
      </w:r>
    </w:p>
    <w:p w14:paraId="72E1AD55" w14:textId="3A3148BB" w:rsidR="00501D5E" w:rsidRPr="000D14B3" w:rsidRDefault="00364AC6" w:rsidP="00E85CA6">
      <w:pPr>
        <w:spacing w:line="480" w:lineRule="auto"/>
        <w:ind w:firstLine="720"/>
        <w:rPr>
          <w:ins w:id="261" w:author="Matt Cheng" w:date="2022-03-21T09:39:00Z"/>
          <w:color w:val="202124"/>
          <w:highlight w:val="white"/>
        </w:rPr>
      </w:pPr>
      <w:r w:rsidRPr="000D14B3">
        <w:rPr>
          <w:color w:val="202124"/>
          <w:highlight w:val="white"/>
        </w:rPr>
        <w:t>Human</w:t>
      </w:r>
      <w:r w:rsidR="00C27D87" w:rsidRPr="000D14B3">
        <w:rPr>
          <w:color w:val="202124"/>
          <w:highlight w:val="white"/>
        </w:rPr>
        <w:t>-</w:t>
      </w:r>
      <w:r w:rsidRPr="000D14B3">
        <w:rPr>
          <w:color w:val="202124"/>
          <w:highlight w:val="white"/>
        </w:rPr>
        <w:t>altered landscapes influence the risk landscape for migratory animals</w:t>
      </w:r>
      <w:r w:rsidR="00914C1A" w:rsidRPr="000D14B3">
        <w:rPr>
          <w:color w:val="202124"/>
          <w:highlight w:val="white"/>
        </w:rPr>
        <w:t xml:space="preserve"> </w:t>
      </w:r>
      <w:r w:rsidR="00914C1A" w:rsidRPr="000D14B3">
        <w:rPr>
          <w:color w:val="202124"/>
          <w:highlight w:val="white"/>
        </w:rPr>
        <w:fldChar w:fldCharType="begin"/>
      </w:r>
      <w:r w:rsidR="004A2447" w:rsidRPr="000D14B3">
        <w:rPr>
          <w:color w:val="202124"/>
          <w:highlight w:val="white"/>
        </w:rPr>
        <w:instrText xml:space="preserve"> ADDIN ZOTERO_ITEM CSL_CITATION {"citationID":"onYcA3qp","properties":{"formattedCitation":"(Sabal et al. 2021)","plainCitation":"(Sabal et al. 2021)","noteIndex":0},"citationItems":[{"id":157,"uris":["http://zotero.org/users/6698527/items/QLCIB2CR"],"itemData":{"id":157,"type":"article-journal","container-title":"Trends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sidRPr="000D14B3">
        <w:rPr>
          <w:color w:val="202124"/>
          <w:highlight w:val="white"/>
        </w:rPr>
        <w:fldChar w:fldCharType="separate"/>
      </w:r>
      <w:r w:rsidR="00D119AF" w:rsidRPr="000D14B3">
        <w:rPr>
          <w:noProof/>
          <w:color w:val="202124"/>
          <w:highlight w:val="white"/>
        </w:rPr>
        <w:t>(Sabal et al. 2021)</w:t>
      </w:r>
      <w:r w:rsidR="00914C1A" w:rsidRPr="000D14B3">
        <w:rPr>
          <w:color w:val="202124"/>
          <w:highlight w:val="white"/>
        </w:rPr>
        <w:fldChar w:fldCharType="end"/>
      </w:r>
      <w:r w:rsidRPr="000D14B3">
        <w:rPr>
          <w:color w:val="202124"/>
          <w:highlight w:val="white"/>
        </w:rPr>
        <w:t xml:space="preserve">. </w:t>
      </w:r>
      <w:r w:rsidR="00C27D87" w:rsidRPr="000D14B3">
        <w:rPr>
          <w:color w:val="202124"/>
          <w:highlight w:val="white"/>
        </w:rPr>
        <w:t>Dams and other barriers</w:t>
      </w:r>
      <w:r w:rsidRPr="000D14B3">
        <w:rPr>
          <w:color w:val="202124"/>
          <w:highlight w:val="white"/>
        </w:rPr>
        <w:t xml:space="preserve"> are </w:t>
      </w:r>
      <w:r w:rsidR="00C27D87" w:rsidRPr="000D14B3">
        <w:rPr>
          <w:color w:val="202124"/>
          <w:highlight w:val="white"/>
        </w:rPr>
        <w:t xml:space="preserve">well </w:t>
      </w:r>
      <w:r w:rsidRPr="000D14B3">
        <w:rPr>
          <w:color w:val="202124"/>
          <w:highlight w:val="white"/>
        </w:rPr>
        <w:t xml:space="preserve">known to constrict and even at times, obstruct fish movement, and </w:t>
      </w:r>
      <w:r w:rsidR="00C27D87" w:rsidRPr="000D14B3">
        <w:rPr>
          <w:color w:val="202124"/>
          <w:highlight w:val="white"/>
        </w:rPr>
        <w:t>can</w:t>
      </w:r>
      <w:r w:rsidRPr="000D14B3">
        <w:rPr>
          <w:color w:val="202124"/>
          <w:highlight w:val="white"/>
        </w:rPr>
        <w:t xml:space="preserve"> aggregate predators, increasing mortality of </w:t>
      </w:r>
      <w:r w:rsidR="00E17FD4" w:rsidRPr="000D14B3">
        <w:rPr>
          <w:color w:val="202124"/>
          <w:highlight w:val="white"/>
        </w:rPr>
        <w:t>migrant fishes</w:t>
      </w:r>
      <w:r w:rsidRPr="000D14B3">
        <w:rPr>
          <w:color w:val="202124"/>
          <w:highlight w:val="white"/>
        </w:rPr>
        <w:t xml:space="preserve"> </w:t>
      </w:r>
      <w:r w:rsidR="008E7F64" w:rsidRPr="000D14B3">
        <w:rPr>
          <w:color w:val="202124"/>
          <w:highlight w:val="white"/>
        </w:rPr>
        <w:fldChar w:fldCharType="begin"/>
      </w:r>
      <w:r w:rsidR="004A2447" w:rsidRPr="000D14B3">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sidRPr="000D14B3">
        <w:rPr>
          <w:color w:val="202124"/>
          <w:highlight w:val="white"/>
        </w:rPr>
        <w:fldChar w:fldCharType="separate"/>
      </w:r>
      <w:r w:rsidR="00D119AF" w:rsidRPr="000D14B3">
        <w:rPr>
          <w:noProof/>
          <w:color w:val="202124"/>
          <w:highlight w:val="white"/>
        </w:rPr>
        <w:t>(Blackwell and Juanes 1998; Davis et al. 2012; Keefer et al. 2012; Sabal et al. 2016)</w:t>
      </w:r>
      <w:r w:rsidR="008E7F64" w:rsidRPr="000D14B3">
        <w:rPr>
          <w:color w:val="202124"/>
          <w:highlight w:val="white"/>
        </w:rPr>
        <w:fldChar w:fldCharType="end"/>
      </w:r>
      <w:r w:rsidR="00B90993" w:rsidRPr="000D14B3">
        <w:rPr>
          <w:color w:val="202124"/>
        </w:rPr>
        <w:t>.</w:t>
      </w:r>
      <w:r w:rsidRPr="000D14B3">
        <w:rPr>
          <w:color w:val="202124"/>
          <w:highlight w:val="white"/>
        </w:rPr>
        <w:t xml:space="preserve"> </w:t>
      </w:r>
      <w:ins w:id="262" w:author="Matt Cheng" w:date="2022-03-22T17:17:00Z">
        <w:r w:rsidR="004975B7" w:rsidRPr="000D14B3">
          <w:rPr>
            <w:color w:val="202124"/>
            <w:highlight w:val="white"/>
          </w:rPr>
          <w:t xml:space="preserve">However, </w:t>
        </w:r>
      </w:ins>
      <w:ins w:id="263" w:author="Matt Cheng" w:date="2022-03-22T17:22:00Z">
        <w:r w:rsidR="00CD09D6" w:rsidRPr="000D14B3">
          <w:rPr>
            <w:color w:val="202124"/>
            <w:highlight w:val="white"/>
          </w:rPr>
          <w:t xml:space="preserve">other </w:t>
        </w:r>
      </w:ins>
      <w:ins w:id="264" w:author="Matt Cheng" w:date="2022-03-22T17:17:00Z">
        <w:r w:rsidR="004975B7" w:rsidRPr="000D14B3">
          <w:rPr>
            <w:color w:val="202124"/>
            <w:highlight w:val="white"/>
          </w:rPr>
          <w:t xml:space="preserve">artificial </w:t>
        </w:r>
      </w:ins>
      <w:ins w:id="265" w:author="Matt Cheng" w:date="2022-03-22T17:18:00Z">
        <w:r w:rsidR="00AB6E9F" w:rsidRPr="000D14B3">
          <w:rPr>
            <w:color w:val="202124"/>
            <w:highlight w:val="white"/>
          </w:rPr>
          <w:t xml:space="preserve">structures </w:t>
        </w:r>
      </w:ins>
      <w:ins w:id="266" w:author="Matt Cheng" w:date="2022-03-22T17:19:00Z">
        <w:r w:rsidR="00DD7F85" w:rsidRPr="000D14B3">
          <w:rPr>
            <w:color w:val="202124"/>
            <w:highlight w:val="white"/>
          </w:rPr>
          <w:t xml:space="preserve">(e.g., bridges and culverts) and </w:t>
        </w:r>
        <w:r w:rsidR="00123C5F" w:rsidRPr="000D14B3">
          <w:rPr>
            <w:color w:val="202124"/>
            <w:highlight w:val="white"/>
          </w:rPr>
          <w:t xml:space="preserve">temporary structures </w:t>
        </w:r>
      </w:ins>
      <w:ins w:id="267" w:author="Matt Cheng" w:date="2022-03-22T17:22:00Z">
        <w:r w:rsidR="003D1950" w:rsidRPr="000D14B3">
          <w:rPr>
            <w:color w:val="202124"/>
            <w:highlight w:val="white"/>
          </w:rPr>
          <w:t>such as</w:t>
        </w:r>
        <w:r w:rsidR="00AA46EA" w:rsidRPr="000D14B3">
          <w:rPr>
            <w:color w:val="202124"/>
            <w:highlight w:val="white"/>
          </w:rPr>
          <w:t xml:space="preserve"> </w:t>
        </w:r>
      </w:ins>
      <w:ins w:id="268" w:author="Matt Cheng" w:date="2022-03-22T17:19:00Z">
        <w:r w:rsidR="00123C5F" w:rsidRPr="000D14B3">
          <w:rPr>
            <w:color w:val="202124"/>
            <w:highlight w:val="white"/>
          </w:rPr>
          <w:t>counting fences</w:t>
        </w:r>
      </w:ins>
      <w:ins w:id="269" w:author="Matt Cheng" w:date="2022-03-22T17:22:00Z">
        <w:r w:rsidR="002D37AD" w:rsidRPr="000D14B3">
          <w:rPr>
            <w:color w:val="202124"/>
            <w:highlight w:val="white"/>
          </w:rPr>
          <w:t xml:space="preserve"> </w:t>
        </w:r>
      </w:ins>
      <w:ins w:id="270" w:author="Matt Cheng" w:date="2022-03-22T17:19:00Z">
        <w:r w:rsidR="00123C5F" w:rsidRPr="000D14B3">
          <w:rPr>
            <w:color w:val="202124"/>
            <w:highlight w:val="white"/>
          </w:rPr>
          <w:t>have been less well stu</w:t>
        </w:r>
      </w:ins>
      <w:ins w:id="271" w:author="Matt Cheng" w:date="2022-03-22T17:20:00Z">
        <w:r w:rsidR="00123C5F" w:rsidRPr="000D14B3">
          <w:rPr>
            <w:color w:val="202124"/>
            <w:highlight w:val="white"/>
          </w:rPr>
          <w:t xml:space="preserve">died. Nonetheless, these structures can still aggregate predators </w:t>
        </w:r>
      </w:ins>
      <w:r w:rsidR="00001B88" w:rsidRPr="000D14B3">
        <w:rPr>
          <w:color w:val="202124"/>
          <w:highlight w:val="white"/>
        </w:rPr>
        <w:fldChar w:fldCharType="begin"/>
      </w:r>
      <w:r w:rsidR="00001B88" w:rsidRPr="000D14B3">
        <w:rPr>
          <w:color w:val="202124"/>
          <w:highlight w:val="white"/>
        </w:rPr>
        <w:instrText xml:space="preserve"> ADDIN ZOTERO_ITEM CSL_CITATION {"citationID":"ebil7m9h","properties":{"formattedCitation":"(Yurk and Trites 2000; Alcott et al. 2020)","plainCitation":"(Yurk and Trites 2000; Alcott et al. 2020)","noteIndex":0},"citationItems":[{"id":1132,"uris":["http://zotero.org/users/6698527/items/34L2LL2P"],"itemData":{"id":1132,"type":"article-journal","abstract":"During spring, harbor seals Phoca vitulina feed at night under two bridges spanning the Puntledge River in Courtenay, British Columbia, Canada. Positioned parallel to one another, ventral side up, the seals form a feeding line across the river to intercept thousands of out-migrating salmonid smolts. During a 4week observation period in the spring of 1996, we attempted to disrupt the seals’ feeding patterns by (a) deploying a mechanical feeding barrier (cork line), (b) altering the lighting conditions (lights on a bridge were turned off), and (c) installing an acoustic harassment device. We found acoustic harassment to be the most effective feeding deterrent. Of the other two deterrents, turning off the bridge lights was more effective than deploying a cork line, which had little effect. Acoustic harassment devices appear to be the most effective, nonlethal means for protecting juvenile salmonids from harbor seal predation in portions of the Puntledge River.","container-title":"Transactions of the American Fisheries Society","issue":"6","language":"en","page":"1360-1366","source":"Zotero","title":"Experimental Attempts to Reduce Predation by Harbor Seals on Out‐Migrating Juvenile Salmonids","volume":"129","author":[{"family":"Yurk","given":"H"},{"family":"Trites","given":"A W"}],"issued":{"date-parts":[["2000"]]}}},{"id":1377,"uris":["http://zotero.org/users/6698527/items/MHISHDLN"],"itemData":{"id":1377,"type":"article-journal","abstract":"There is growing evidence that culverts at road-stream crossings can increase fish density by reducing stream width and fish movement rates, making these passageways ideal predator ambush locations. In this study, we used a combination of videography and δ\n              13\n              C stable isotope analyses to investigate predator–prey interactions at a road-stream crossing culvert. Eastern snapping turtles (\n              Chelydra serpentina\n              ) were found to regularly reside within the culvert to ambush migratory river herring (\n              Alosa\n              spp.). Resident fish species displayed avoidance of the snapping turtles, resulting in zero attempted attacks on these fish. In contrast, river herring did not display avoidance and were attacked by a snapping turtle on 79% of approaches with a 15% capture rate. Stable isotope analyses identified an apparent shift in turtle diet to consumption of river herring in turtles from culvert sites that was not observed in individuals from non-culvert sites. These findings suggest that anthropogenic barriers like culverts that are designed to allow passage may create predation opportunities by serving as a bottleneck to resident and migrant fish movement.","container-title":"Biology Letters","DOI":"10.1098/rsbl.2020.0218","ISSN":"1744-9561, 1744-957X","issue":"9","journalAbbreviation":"Biol. Lett.","language":"en","page":"20200218","source":"DOI.org (Crossref)","title":"Wait and snap: eastern snapping turtles (Chelydra serpentina) prey on migratory fish at road-stream crossing culverts","title-short":"Wait and snap","volume":"16","author":[{"family":"Alcott","given":"Derrick"},{"family":"Long","given":"Michael"},{"family":"Castro-Santos","given":"Theodore"}],"issued":{"date-parts":[["2020",9]]}}}],"schema":"https://github.com/citation-style-language/schema/raw/master/csl-citation.json"} </w:instrText>
      </w:r>
      <w:r w:rsidR="00001B88" w:rsidRPr="000D14B3">
        <w:rPr>
          <w:color w:val="202124"/>
          <w:highlight w:val="white"/>
        </w:rPr>
        <w:fldChar w:fldCharType="separate"/>
      </w:r>
      <w:r w:rsidR="00001B88" w:rsidRPr="000D14B3">
        <w:rPr>
          <w:noProof/>
          <w:color w:val="202124"/>
          <w:highlight w:val="white"/>
        </w:rPr>
        <w:t>(Yurk and Trites 2000; Alcott et al. 2020)</w:t>
      </w:r>
      <w:r w:rsidR="00001B88" w:rsidRPr="000D14B3">
        <w:rPr>
          <w:color w:val="202124"/>
          <w:highlight w:val="white"/>
        </w:rPr>
        <w:fldChar w:fldCharType="end"/>
      </w:r>
      <w:ins w:id="272" w:author="Matt Cheng" w:date="2022-03-22T17:21:00Z">
        <w:r w:rsidR="00A75EEA" w:rsidRPr="000D14B3">
          <w:rPr>
            <w:color w:val="202124"/>
            <w:highlight w:val="white"/>
          </w:rPr>
          <w:t>,</w:t>
        </w:r>
      </w:ins>
      <w:ins w:id="273" w:author="Matt Cheng" w:date="2022-03-22T17:23:00Z">
        <w:r w:rsidR="00A34418" w:rsidRPr="000D14B3">
          <w:rPr>
            <w:color w:val="202124"/>
            <w:highlight w:val="white"/>
          </w:rPr>
          <w:t xml:space="preserve"> and facilitate predator-prey interactions</w:t>
        </w:r>
        <w:r w:rsidR="002223AC" w:rsidRPr="000D14B3">
          <w:rPr>
            <w:color w:val="202124"/>
            <w:highlight w:val="white"/>
          </w:rPr>
          <w:t xml:space="preserve">. To our knowledge, this is the first study to </w:t>
        </w:r>
        <w:r w:rsidR="00AD767A" w:rsidRPr="000D14B3">
          <w:rPr>
            <w:color w:val="202124"/>
            <w:highlight w:val="white"/>
          </w:rPr>
          <w:t xml:space="preserve">show that </w:t>
        </w:r>
      </w:ins>
      <w:ins w:id="274" w:author="Matt Cheng" w:date="2022-03-22T17:26:00Z">
        <w:r w:rsidR="00C50F02" w:rsidRPr="000D14B3">
          <w:rPr>
            <w:color w:val="202124"/>
            <w:highlight w:val="white"/>
          </w:rPr>
          <w:t>counting fences</w:t>
        </w:r>
      </w:ins>
      <w:ins w:id="275" w:author="Matt Cheng" w:date="2022-03-22T17:23:00Z">
        <w:r w:rsidR="00AD767A" w:rsidRPr="000D14B3">
          <w:rPr>
            <w:color w:val="202124"/>
            <w:highlight w:val="white"/>
          </w:rPr>
          <w:t xml:space="preserve"> can</w:t>
        </w:r>
        <w:r w:rsidR="00B34D2F" w:rsidRPr="000D14B3">
          <w:rPr>
            <w:color w:val="202124"/>
            <w:highlight w:val="white"/>
          </w:rPr>
          <w:t xml:space="preserve"> mediate predator-prey interactions and pose a potential challenge to migrants by affecting predator or prey behavior.</w:t>
        </w:r>
      </w:ins>
      <w:ins w:id="276" w:author="Matt Cheng" w:date="2022-03-22T17:25:00Z">
        <w:r w:rsidR="0084127F" w:rsidRPr="000D14B3">
          <w:rPr>
            <w:color w:val="202124"/>
            <w:highlight w:val="white"/>
          </w:rPr>
          <w:t xml:space="preserve"> </w:t>
        </w:r>
      </w:ins>
      <w:ins w:id="277" w:author="Matt Cheng" w:date="2022-03-22T17:27:00Z">
        <w:r w:rsidR="004B572A" w:rsidRPr="000D14B3">
          <w:rPr>
            <w:color w:val="202124"/>
            <w:highlight w:val="white"/>
          </w:rPr>
          <w:t xml:space="preserve">Although Sockeye Salmon populations in </w:t>
        </w:r>
        <w:proofErr w:type="spellStart"/>
        <w:r w:rsidR="004B572A" w:rsidRPr="000D14B3">
          <w:rPr>
            <w:color w:val="202124"/>
            <w:highlight w:val="white"/>
          </w:rPr>
          <w:t>Chilko</w:t>
        </w:r>
        <w:proofErr w:type="spellEnd"/>
        <w:r w:rsidR="004B572A" w:rsidRPr="000D14B3">
          <w:rPr>
            <w:color w:val="202124"/>
            <w:highlight w:val="white"/>
          </w:rPr>
          <w:t xml:space="preserve"> Lake are</w:t>
        </w:r>
      </w:ins>
      <w:ins w:id="278" w:author="Matt Cheng" w:date="2022-03-22T17:36:00Z">
        <w:r w:rsidR="00495CB7" w:rsidRPr="000D14B3">
          <w:rPr>
            <w:color w:val="202124"/>
            <w:highlight w:val="white"/>
          </w:rPr>
          <w:t xml:space="preserve"> not currently of conservation concern, 10 stocks in the Fraser River watershed are listed</w:t>
        </w:r>
      </w:ins>
      <w:ins w:id="279" w:author="Matt Cheng" w:date="2022-03-22T17:27:00Z">
        <w:r w:rsidR="003E0AD2" w:rsidRPr="000D14B3">
          <w:rPr>
            <w:color w:val="202124"/>
            <w:highlight w:val="white"/>
          </w:rPr>
          <w:t xml:space="preserve"> </w:t>
        </w:r>
      </w:ins>
      <w:ins w:id="280" w:author="Matt Cheng" w:date="2022-03-22T17:36:00Z">
        <w:r w:rsidR="00495CB7" w:rsidRPr="000D14B3">
          <w:rPr>
            <w:color w:val="202124"/>
            <w:highlight w:val="white"/>
          </w:rPr>
          <w:t>as either endanger</w:t>
        </w:r>
      </w:ins>
      <w:ins w:id="281" w:author="Matt Cheng" w:date="2022-03-22T17:37:00Z">
        <w:r w:rsidR="00495CB7" w:rsidRPr="000D14B3">
          <w:rPr>
            <w:color w:val="202124"/>
            <w:highlight w:val="white"/>
          </w:rPr>
          <w:t xml:space="preserve">ed or threatened </w:t>
        </w:r>
      </w:ins>
      <w:r w:rsidR="00E9770C" w:rsidRPr="000D14B3">
        <w:rPr>
          <w:color w:val="202124"/>
          <w:highlight w:val="white"/>
        </w:rPr>
        <w:fldChar w:fldCharType="begin"/>
      </w:r>
      <w:r w:rsidR="00E9770C" w:rsidRPr="000D14B3">
        <w:rPr>
          <w:color w:val="202124"/>
          <w:highlight w:val="white"/>
        </w:rPr>
        <w:instrText xml:space="preserve"> ADDIN ZOTERO_ITEM CSL_CITATION {"citationID":"oyPMyLua","properties":{"formattedCitation":"(DFO 2022)","plainCitation":"(DFO 2022)","noteIndex":0},"citationItems":[{"id":1379,"uris":["http://zotero.org/users/6698527/items/R4DMJWQA"],"itemData":{"id":1379,"type":"article-journal","container-title":"DFO Can. Sci. Advis. Sec. Proceed. Ser","language":"en","page":"27","source":"Zotero","title":"Proceedings of the Pacific regional peer review on Recovery Potential Assessment – Fraser River Sockeye Salmon (Oncorhynchus nerka) – Ten Designatable Units; March 16–18, 2021","author":[{"family":"DFO","given":""}],"issued":{"date-parts":[["2022"]]}}}],"schema":"https://github.com/citation-style-language/schema/raw/master/csl-citation.json"} </w:instrText>
      </w:r>
      <w:r w:rsidR="00E9770C" w:rsidRPr="000D14B3">
        <w:rPr>
          <w:color w:val="202124"/>
          <w:highlight w:val="white"/>
        </w:rPr>
        <w:fldChar w:fldCharType="separate"/>
      </w:r>
      <w:r w:rsidR="00E9770C" w:rsidRPr="000D14B3">
        <w:rPr>
          <w:noProof/>
          <w:color w:val="202124"/>
          <w:highlight w:val="white"/>
        </w:rPr>
        <w:t>(DFO 2022)</w:t>
      </w:r>
      <w:r w:rsidR="00E9770C" w:rsidRPr="000D14B3">
        <w:rPr>
          <w:color w:val="202124"/>
          <w:highlight w:val="white"/>
        </w:rPr>
        <w:fldChar w:fldCharType="end"/>
      </w:r>
      <w:ins w:id="282" w:author="Matt Cheng" w:date="2022-03-22T17:53:00Z">
        <w:r w:rsidR="00B61CC3" w:rsidRPr="000D14B3">
          <w:rPr>
            <w:color w:val="202124"/>
            <w:highlight w:val="white"/>
          </w:rPr>
          <w:t xml:space="preserve">. </w:t>
        </w:r>
      </w:ins>
      <w:ins w:id="283" w:author="Matt Cheng" w:date="2022-03-22T17:57:00Z">
        <w:r w:rsidR="00F836D7" w:rsidRPr="000D14B3">
          <w:rPr>
            <w:color w:val="202124"/>
            <w:highlight w:val="white"/>
          </w:rPr>
          <w:t>Nevertheless, given</w:t>
        </w:r>
      </w:ins>
      <w:ins w:id="284" w:author="Matt Cheng" w:date="2022-03-22T17:56:00Z">
        <w:r w:rsidR="00CD3F2A" w:rsidRPr="000D14B3">
          <w:rPr>
            <w:color w:val="202124"/>
            <w:highlight w:val="white"/>
          </w:rPr>
          <w:t xml:space="preserve"> the numerous stocks that are of conservation concern in the Fraser River</w:t>
        </w:r>
        <w:r w:rsidR="00F836D7" w:rsidRPr="000D14B3">
          <w:rPr>
            <w:color w:val="202124"/>
            <w:highlight w:val="white"/>
          </w:rPr>
          <w:t xml:space="preserve">, the use </w:t>
        </w:r>
      </w:ins>
      <w:ins w:id="285" w:author="Matt Cheng" w:date="2022-03-22T17:54:00Z">
        <w:r w:rsidR="00B61CC3" w:rsidRPr="000D14B3">
          <w:rPr>
            <w:color w:val="202124"/>
            <w:highlight w:val="white"/>
          </w:rPr>
          <w:t xml:space="preserve">and presence of structures that </w:t>
        </w:r>
      </w:ins>
      <w:ins w:id="286" w:author="Matt Cheng" w:date="2022-03-22T17:57:00Z">
        <w:r w:rsidR="002E372E" w:rsidRPr="000D14B3">
          <w:rPr>
            <w:color w:val="202124"/>
            <w:highlight w:val="white"/>
          </w:rPr>
          <w:t>serve as</w:t>
        </w:r>
      </w:ins>
      <w:ins w:id="287" w:author="Matt Cheng" w:date="2022-03-22T17:54:00Z">
        <w:r w:rsidR="00B61CC3" w:rsidRPr="000D14B3">
          <w:rPr>
            <w:color w:val="202124"/>
            <w:highlight w:val="white"/>
          </w:rPr>
          <w:t xml:space="preserve"> barriers to fish movement, funnel fish into small areas, and aggregate predators should be reconsidered</w:t>
        </w:r>
      </w:ins>
      <w:ins w:id="288" w:author="Matt Cheng" w:date="2022-03-22T17:57:00Z">
        <w:r w:rsidR="00133698" w:rsidRPr="000D14B3">
          <w:rPr>
            <w:color w:val="202124"/>
            <w:highlight w:val="white"/>
          </w:rPr>
          <w:t>.</w:t>
        </w:r>
      </w:ins>
    </w:p>
    <w:p w14:paraId="0E034FF2" w14:textId="6FCE6EA8" w:rsidR="00BD4A2E" w:rsidRPr="000D14B3" w:rsidDel="00A6175E" w:rsidRDefault="00E17FD4" w:rsidP="00B90993">
      <w:pPr>
        <w:spacing w:line="480" w:lineRule="auto"/>
        <w:ind w:firstLine="720"/>
        <w:rPr>
          <w:del w:id="289" w:author="Matt Cheng" w:date="2022-03-22T17:24:00Z"/>
          <w:color w:val="202124"/>
        </w:rPr>
      </w:pPr>
      <w:commentRangeStart w:id="290"/>
      <w:del w:id="291" w:author="Matt Cheng" w:date="2022-03-22T17:24:00Z">
        <w:r w:rsidRPr="000D14B3" w:rsidDel="00A6175E">
          <w:rPr>
            <w:color w:val="202124"/>
            <w:highlight w:val="white"/>
          </w:rPr>
          <w:delText xml:space="preserve">However, the effects of anthropogenic structures that do not inherently affect flow (e.g., counting fences, bridges) or prevent fish passage have been studied less. </w:delText>
        </w:r>
        <w:commentRangeEnd w:id="290"/>
        <w:r w:rsidR="004E0083" w:rsidRPr="000D14B3" w:rsidDel="00A6175E">
          <w:rPr>
            <w:rStyle w:val="CommentReference"/>
            <w:rFonts w:eastAsia="Arial"/>
            <w:sz w:val="24"/>
            <w:szCs w:val="24"/>
            <w:lang w:val="en"/>
          </w:rPr>
          <w:commentReference w:id="290"/>
        </w:r>
        <w:r w:rsidR="006B6829" w:rsidRPr="000D14B3" w:rsidDel="00A6175E">
          <w:rPr>
            <w:color w:val="202124"/>
            <w:highlight w:val="white"/>
          </w:rPr>
          <w:delText>Nonetheless</w:delText>
        </w:r>
        <w:r w:rsidRPr="000D14B3" w:rsidDel="00A6175E">
          <w:rPr>
            <w:color w:val="202124"/>
            <w:highlight w:val="white"/>
          </w:rPr>
          <w:delText xml:space="preserve">, these structures can still aggregate predators </w:delText>
        </w:r>
        <w:r w:rsidR="00614D1A" w:rsidRPr="000D14B3" w:rsidDel="00A6175E">
          <w:rPr>
            <w:color w:val="202124"/>
            <w:highlight w:val="white"/>
          </w:rPr>
          <w:fldChar w:fldCharType="begin"/>
        </w:r>
        <w:r w:rsidR="004A2447" w:rsidRPr="000D14B3" w:rsidDel="00A6175E">
          <w:rPr>
            <w:color w:val="202124"/>
            <w:highlight w:val="white"/>
          </w:rPr>
          <w:delInstrText xml:space="preserve"> ADDIN ZOTERO_ITEM CSL_CITATION {"citationID":"OpRMrGuP","properties":{"formattedCitation":"(Yurk and Trites 2000)","plainCitation":"(Yurk and Trites 2000)","noteIndex":0},"citationItems":[{"id":1132,"uris":["http://zotero.org/users/6698527/items/34L2LL2P"],"itemData":{"id":1132,"type":"article-journal","abstract":"During spring, harbor seals Phoca vitulina feed at night under two bridges spanning the Puntledge River in Courtenay, British Columbia, Canada. Positioned parallel to one another, ventral side up, the seals form a feeding line across the river to intercept thousands of out-migrating salmonid smolts. During a 4week observation period in the spring of 1996, we attempted to disrupt the seals’ feeding patterns by (a) deploying a mechanical feeding barrier (cork line), (b) altering the lighting conditions (lights on a bridge were turned off), and (c) installing an acoustic harassment device. We found acoustic harassment to be the most effective feeding deterrent. Of the other two deterrents, turning off the bridge lights was more effective than deploying a cork line, which had little effect. Acoustic harassment devices appear to be the most effective, nonlethal means for protecting juvenile salmonids from harbor seal predation in portions of the Puntledge River.","container-title":"Transactions of the American Fisheries Society","issue":"6","language":"en","page":"1360-1366","source":"Zotero","title":"Experimental Attempts to Reduce Predation by Harbor Seals on Out‐Migrating Juvenile Salmonids","volume":"129","author":[{"family":"Yurk","given":"H"},{"family":"Trites","given":"A W"}],"issued":{"date-parts":[["2000"]]}}}],"schema":"https://github.com/citation-style-language/schema/raw/master/csl-citation.json"} </w:delInstrText>
        </w:r>
        <w:r w:rsidR="00614D1A" w:rsidRPr="000D14B3" w:rsidDel="00A6175E">
          <w:rPr>
            <w:color w:val="202124"/>
            <w:highlight w:val="white"/>
          </w:rPr>
          <w:fldChar w:fldCharType="separate"/>
        </w:r>
        <w:r w:rsidR="00D119AF" w:rsidRPr="000D14B3" w:rsidDel="00A6175E">
          <w:rPr>
            <w:noProof/>
            <w:color w:val="202124"/>
            <w:highlight w:val="white"/>
          </w:rPr>
          <w:delText>(Yurk and Trites 2000)</w:delText>
        </w:r>
        <w:r w:rsidR="00614D1A" w:rsidRPr="000D14B3" w:rsidDel="00A6175E">
          <w:rPr>
            <w:color w:val="202124"/>
            <w:highlight w:val="white"/>
          </w:rPr>
          <w:fldChar w:fldCharType="end"/>
        </w:r>
        <w:r w:rsidR="00C33205" w:rsidRPr="000D14B3" w:rsidDel="00A6175E">
          <w:rPr>
            <w:color w:val="202124"/>
            <w:highlight w:val="white"/>
          </w:rPr>
          <w:delText xml:space="preserve"> and narrow rivers can facilitate predation even in natural systems </w:delText>
        </w:r>
        <w:r w:rsidR="008F7934" w:rsidRPr="000D14B3" w:rsidDel="00A6175E">
          <w:rPr>
            <w:color w:val="202124"/>
            <w:highlight w:val="white"/>
          </w:rPr>
          <w:fldChar w:fldCharType="begin"/>
        </w:r>
        <w:r w:rsidR="004A2447" w:rsidRPr="000D14B3" w:rsidDel="00A6175E">
          <w:rPr>
            <w:color w:val="202124"/>
            <w:highlight w:val="white"/>
          </w:rPr>
          <w:delInstrText xml:space="preserve"> ADDIN ZOTERO_ITEM CSL_CITATION {"citationID":"XulyjxlZ","properties":{"formattedCitation":"(Quinn et al. 2017)","plainCitation":"(Quinn et al. 2017)","noteIndex":0},"citationItems":[{"id":85,"uris":["http://zotero.org/users/6698527/items/3D4CLRJ8"],"itemData":{"id":85,"type":"article-journal","container-title":"Oecologia","DOI":"10.1007/s00442-016-3782-3","ISSN":"0029-8549, 1432-1939","issue":"2","journalAbbreviation":"Oecologia","language":"en","page":"415-429","source":"DOI.org (Crossref)","title":"Diverse foraging opportunities drive the functional response of local and landscape-scale bear predation on Pacific salmon","volume":"183","author":[{"family":"Quinn","given":"Thomas P."},{"family":"Cunningham","given":"Curry J."},{"family":"Wirsing","given":"Aaron J."}],"issued":{"date-parts":[["2017",2]]}}}],"schema":"https://github.com/citation-style-language/schema/raw/master/csl-citation.json"} </w:delInstrText>
        </w:r>
        <w:r w:rsidR="008F7934" w:rsidRPr="000D14B3" w:rsidDel="00A6175E">
          <w:rPr>
            <w:color w:val="202124"/>
            <w:highlight w:val="white"/>
          </w:rPr>
          <w:fldChar w:fldCharType="separate"/>
        </w:r>
        <w:r w:rsidR="00D119AF" w:rsidRPr="000D14B3" w:rsidDel="00A6175E">
          <w:rPr>
            <w:noProof/>
            <w:color w:val="202124"/>
            <w:highlight w:val="white"/>
          </w:rPr>
          <w:delText>(Quinn et al. 2017)</w:delText>
        </w:r>
        <w:r w:rsidR="008F7934" w:rsidRPr="000D14B3" w:rsidDel="00A6175E">
          <w:rPr>
            <w:color w:val="202124"/>
            <w:highlight w:val="white"/>
          </w:rPr>
          <w:fldChar w:fldCharType="end"/>
        </w:r>
        <w:r w:rsidR="008F7934" w:rsidRPr="000D14B3" w:rsidDel="00A6175E">
          <w:rPr>
            <w:color w:val="202124"/>
            <w:highlight w:val="white"/>
          </w:rPr>
          <w:delText xml:space="preserve">. </w:delText>
        </w:r>
        <w:r w:rsidR="00C33205" w:rsidRPr="000D14B3" w:rsidDel="00A6175E">
          <w:rPr>
            <w:color w:val="202124"/>
            <w:highlight w:val="white"/>
          </w:rPr>
          <w:delText xml:space="preserve">Thus, it is possible that anthropogenic structures, even if they don’t alter flow or affect fish passage directly, </w:delText>
        </w:r>
      </w:del>
      <w:del w:id="292" w:author="Matt Cheng" w:date="2022-03-22T17:23:00Z">
        <w:r w:rsidR="00C33205" w:rsidRPr="000D14B3" w:rsidDel="00B34D2F">
          <w:rPr>
            <w:color w:val="202124"/>
            <w:highlight w:val="white"/>
          </w:rPr>
          <w:delText xml:space="preserve">can </w:delText>
        </w:r>
        <w:r w:rsidRPr="000D14B3" w:rsidDel="00B34D2F">
          <w:rPr>
            <w:color w:val="202124"/>
            <w:highlight w:val="white"/>
          </w:rPr>
          <w:delText>still mediate predator-prey interactions</w:delText>
        </w:r>
        <w:r w:rsidR="00C33205" w:rsidRPr="000D14B3" w:rsidDel="00B34D2F">
          <w:rPr>
            <w:color w:val="202124"/>
            <w:highlight w:val="white"/>
          </w:rPr>
          <w:delText xml:space="preserve"> and pose</w:delText>
        </w:r>
        <w:r w:rsidRPr="000D14B3" w:rsidDel="00B34D2F">
          <w:rPr>
            <w:color w:val="202124"/>
            <w:highlight w:val="white"/>
          </w:rPr>
          <w:delText xml:space="preserve"> a </w:delText>
        </w:r>
        <w:r w:rsidR="00C33205" w:rsidRPr="000D14B3" w:rsidDel="00B34D2F">
          <w:rPr>
            <w:color w:val="202124"/>
            <w:highlight w:val="white"/>
          </w:rPr>
          <w:delText>potential challenge</w:delText>
        </w:r>
        <w:r w:rsidRPr="000D14B3" w:rsidDel="00B34D2F">
          <w:rPr>
            <w:color w:val="202124"/>
            <w:highlight w:val="white"/>
          </w:rPr>
          <w:delText xml:space="preserve"> to migrants</w:delText>
        </w:r>
        <w:r w:rsidR="00C33205" w:rsidRPr="000D14B3" w:rsidDel="00B34D2F">
          <w:rPr>
            <w:color w:val="202124"/>
            <w:highlight w:val="white"/>
          </w:rPr>
          <w:delText xml:space="preserve"> by affecting predator or prey behavior.</w:delText>
        </w:r>
        <w:r w:rsidRPr="000D14B3" w:rsidDel="00B34D2F">
          <w:rPr>
            <w:color w:val="202124"/>
            <w:highlight w:val="white"/>
          </w:rPr>
          <w:delText xml:space="preserve"> </w:delText>
        </w:r>
      </w:del>
    </w:p>
    <w:p w14:paraId="6560CEF0" w14:textId="78C7D176" w:rsidR="00405AA6" w:rsidRPr="000D14B3" w:rsidRDefault="00405AA6">
      <w:pPr>
        <w:pStyle w:val="Heading1"/>
        <w:rPr>
          <w:rFonts w:ascii="Times New Roman" w:hAnsi="Times New Roman" w:cs="Times New Roman"/>
          <w:color w:val="000000" w:themeColor="text1"/>
          <w:sz w:val="24"/>
          <w:szCs w:val="24"/>
          <w:highlight w:val="white"/>
          <w:rPrChange w:id="293" w:author="Matt Cheng" w:date="2022-03-21T10:02:00Z">
            <w:rPr>
              <w:highlight w:val="white"/>
            </w:rPr>
          </w:rPrChange>
        </w:rPr>
      </w:pPr>
      <w:r w:rsidRPr="000D14B3">
        <w:rPr>
          <w:rFonts w:ascii="Times New Roman" w:hAnsi="Times New Roman" w:cs="Times New Roman"/>
          <w:color w:val="000000" w:themeColor="text1"/>
          <w:sz w:val="24"/>
          <w:szCs w:val="24"/>
          <w:highlight w:val="white"/>
          <w:rPrChange w:id="294" w:author="Matt Cheng" w:date="2022-03-21T10:02:00Z">
            <w:rPr>
              <w:highlight w:val="white"/>
            </w:rPr>
          </w:rPrChange>
        </w:rPr>
        <w:t>Acknowledgements:</w:t>
      </w:r>
    </w:p>
    <w:p w14:paraId="24BB9481" w14:textId="77777777" w:rsidR="0070786B" w:rsidRPr="000D14B3" w:rsidRDefault="0070786B" w:rsidP="0070786B">
      <w:pPr>
        <w:rPr>
          <w:highlight w:val="white"/>
        </w:rPr>
      </w:pPr>
    </w:p>
    <w:p w14:paraId="68F3F7FF" w14:textId="08C99FC1" w:rsidR="0073513E" w:rsidRPr="000D14B3" w:rsidRDefault="0073513E" w:rsidP="00405AA6">
      <w:pPr>
        <w:spacing w:line="480" w:lineRule="auto"/>
        <w:rPr>
          <w:color w:val="202124"/>
          <w:highlight w:val="white"/>
        </w:rPr>
      </w:pPr>
      <w:commentRangeStart w:id="295"/>
      <w:commentRangeStart w:id="296"/>
      <w:r w:rsidRPr="000D14B3">
        <w:rPr>
          <w:color w:val="202124"/>
          <w:highlight w:val="white"/>
        </w:rPr>
        <w:lastRenderedPageBreak/>
        <w:t xml:space="preserve">We gratefully acknowledge </w:t>
      </w:r>
      <w:r w:rsidR="001125DD" w:rsidRPr="000D14B3">
        <w:rPr>
          <w:color w:val="202124"/>
          <w:highlight w:val="white"/>
        </w:rPr>
        <w:t>the</w:t>
      </w:r>
      <w:r w:rsidR="00E926CB" w:rsidRPr="000D14B3">
        <w:rPr>
          <w:color w:val="202124"/>
          <w:highlight w:val="white"/>
        </w:rPr>
        <w:t xml:space="preserve"> </w:t>
      </w:r>
      <w:proofErr w:type="spellStart"/>
      <w:r w:rsidR="00E926CB" w:rsidRPr="000D14B3">
        <w:rPr>
          <w:color w:val="202124"/>
          <w:highlight w:val="white"/>
        </w:rPr>
        <w:t>Xeni</w:t>
      </w:r>
      <w:proofErr w:type="spellEnd"/>
      <w:r w:rsidR="001125DD" w:rsidRPr="000D14B3">
        <w:rPr>
          <w:color w:val="202124"/>
          <w:highlight w:val="white"/>
        </w:rPr>
        <w:t xml:space="preserve"> </w:t>
      </w:r>
      <w:proofErr w:type="spellStart"/>
      <w:r w:rsidR="001125DD" w:rsidRPr="000D14B3">
        <w:rPr>
          <w:color w:val="202124"/>
          <w:highlight w:val="white"/>
        </w:rPr>
        <w:t>Gwet’in</w:t>
      </w:r>
      <w:proofErr w:type="spellEnd"/>
      <w:r w:rsidR="001125DD" w:rsidRPr="000D14B3">
        <w:rPr>
          <w:color w:val="202124"/>
          <w:highlight w:val="white"/>
        </w:rPr>
        <w:t xml:space="preserve"> First Nation for providing access to the field site. We would also like to thank </w:t>
      </w:r>
      <w:del w:id="297" w:author="Hinch, Scott" w:date="2022-03-15T13:09:00Z">
        <w:r w:rsidR="001125DD" w:rsidRPr="000D14B3" w:rsidDel="006177CA">
          <w:rPr>
            <w:color w:val="202124"/>
            <w:highlight w:val="white"/>
          </w:rPr>
          <w:delText xml:space="preserve">the </w:delText>
        </w:r>
      </w:del>
      <w:r w:rsidR="001125DD" w:rsidRPr="000D14B3">
        <w:rPr>
          <w:color w:val="202124"/>
          <w:highlight w:val="white"/>
        </w:rPr>
        <w:t xml:space="preserve">Fisheries and Oceans Canada for </w:t>
      </w:r>
      <w:r w:rsidR="00E926CB" w:rsidRPr="000D14B3">
        <w:rPr>
          <w:color w:val="202124"/>
          <w:highlight w:val="white"/>
        </w:rPr>
        <w:t xml:space="preserve">providing field and logistical support and for providing access to counting fence data. </w:t>
      </w:r>
      <w:commentRangeEnd w:id="295"/>
      <w:r w:rsidR="004E3705" w:rsidRPr="000D14B3">
        <w:rPr>
          <w:rStyle w:val="CommentReference"/>
          <w:rFonts w:eastAsia="Arial"/>
          <w:sz w:val="24"/>
          <w:szCs w:val="24"/>
          <w:lang w:val="en"/>
        </w:rPr>
        <w:commentReference w:id="295"/>
      </w:r>
      <w:commentRangeEnd w:id="296"/>
      <w:r w:rsidR="00EB2E20" w:rsidRPr="000D14B3">
        <w:rPr>
          <w:color w:val="202124"/>
        </w:rPr>
        <w:t xml:space="preserve">Purchase of the DIDSON was funded by grants from CFI and BCKDF to FJ. </w:t>
      </w:r>
      <w:r w:rsidR="00FF3418" w:rsidRPr="000D14B3">
        <w:rPr>
          <w:rStyle w:val="CommentReference"/>
          <w:rFonts w:eastAsia="Arial"/>
          <w:sz w:val="24"/>
          <w:szCs w:val="24"/>
          <w:lang w:val="en"/>
        </w:rPr>
        <w:commentReference w:id="296"/>
      </w:r>
      <w:r w:rsidR="009514AC" w:rsidRPr="000D14B3">
        <w:rPr>
          <w:color w:val="202124"/>
          <w:highlight w:val="white"/>
        </w:rPr>
        <w:t>This project was supported by the Pacific Salmon Foundation as part of the Salish Sea Marine Survival Project (Publication number XX)</w:t>
      </w:r>
      <w:ins w:id="298" w:author="Hinch, Scott" w:date="2022-03-15T13:09:00Z">
        <w:r w:rsidR="006177CA" w:rsidRPr="000D14B3">
          <w:rPr>
            <w:color w:val="202124"/>
            <w:highlight w:val="white"/>
          </w:rPr>
          <w:t>,</w:t>
        </w:r>
      </w:ins>
      <w:del w:id="299" w:author="Hinch, Scott" w:date="2022-03-15T13:09:00Z">
        <w:r w:rsidR="007E20F9" w:rsidRPr="000D14B3" w:rsidDel="006177CA">
          <w:rPr>
            <w:color w:val="202124"/>
            <w:highlight w:val="white"/>
          </w:rPr>
          <w:delText xml:space="preserve"> and</w:delText>
        </w:r>
      </w:del>
      <w:r w:rsidR="007E20F9" w:rsidRPr="000D14B3">
        <w:rPr>
          <w:color w:val="202124"/>
          <w:highlight w:val="white"/>
        </w:rPr>
        <w:t xml:space="preserve"> the Fisheries Society of the British Isles Small Grants Program</w:t>
      </w:r>
      <w:ins w:id="300" w:author="Hinch, Scott" w:date="2022-03-15T13:09:00Z">
        <w:r w:rsidR="006177CA" w:rsidRPr="000D14B3">
          <w:rPr>
            <w:color w:val="202124"/>
            <w:highlight w:val="white"/>
          </w:rPr>
          <w:t>, Canada’s Ocean Tracking Network, and gran</w:t>
        </w:r>
      </w:ins>
      <w:ins w:id="301" w:author="Hinch, Scott" w:date="2022-03-15T13:10:00Z">
        <w:r w:rsidR="006177CA" w:rsidRPr="000D14B3">
          <w:rPr>
            <w:color w:val="202124"/>
            <w:highlight w:val="white"/>
          </w:rPr>
          <w:t>ts from the Natural Sciences and Engineering Research Council of Canada to SGH</w:t>
        </w:r>
      </w:ins>
      <w:r w:rsidR="009514AC" w:rsidRPr="000D14B3">
        <w:rPr>
          <w:color w:val="202124"/>
          <w:highlight w:val="white"/>
        </w:rPr>
        <w:t xml:space="preserve">. </w:t>
      </w:r>
      <w:r w:rsidR="007E20F9" w:rsidRPr="000D14B3">
        <w:rPr>
          <w:color w:val="202124"/>
          <w:highlight w:val="white"/>
        </w:rPr>
        <w:t xml:space="preserve">During field work, </w:t>
      </w:r>
      <w:proofErr w:type="spellStart"/>
      <w:r w:rsidR="007E20F9" w:rsidRPr="000D14B3">
        <w:rPr>
          <w:color w:val="202124"/>
          <w:highlight w:val="white"/>
        </w:rPr>
        <w:t>Furey</w:t>
      </w:r>
      <w:proofErr w:type="spellEnd"/>
      <w:r w:rsidR="007E20F9" w:rsidRPr="000D14B3">
        <w:rPr>
          <w:color w:val="202124"/>
          <w:highlight w:val="white"/>
        </w:rPr>
        <w:t xml:space="preserve"> was supported via the Vanier Canada Graduate Scholarships Program. </w:t>
      </w:r>
    </w:p>
    <w:p w14:paraId="554EB21E" w14:textId="77777777" w:rsidR="00182D35" w:rsidRPr="000D14B3" w:rsidRDefault="00182D35" w:rsidP="00C16894">
      <w:pPr>
        <w:rPr>
          <w:highlight w:val="white"/>
        </w:rPr>
      </w:pPr>
    </w:p>
    <w:p w14:paraId="6A089959" w14:textId="77777777" w:rsidR="00182D35" w:rsidRPr="000D14B3" w:rsidRDefault="00182D35" w:rsidP="00C16894">
      <w:pPr>
        <w:rPr>
          <w:highlight w:val="white"/>
        </w:rPr>
      </w:pPr>
    </w:p>
    <w:p w14:paraId="3BACF4C4" w14:textId="77777777" w:rsidR="00C16894" w:rsidRPr="000D14B3" w:rsidRDefault="00C16894">
      <w:pPr>
        <w:rPr>
          <w:rFonts w:eastAsiaTheme="majorEastAsia"/>
          <w:color w:val="2F5496" w:themeColor="accent1" w:themeShade="BF"/>
          <w:highlight w:val="white"/>
        </w:rPr>
      </w:pPr>
      <w:r w:rsidRPr="000D14B3">
        <w:rPr>
          <w:highlight w:val="white"/>
        </w:rPr>
        <w:br w:type="page"/>
      </w:r>
    </w:p>
    <w:p w14:paraId="60EE11A1" w14:textId="357A9B84" w:rsidR="00BD4A2E" w:rsidRPr="000D14B3" w:rsidRDefault="00BD4A2E">
      <w:pPr>
        <w:pStyle w:val="Heading1"/>
        <w:rPr>
          <w:rFonts w:ascii="Times New Roman" w:hAnsi="Times New Roman" w:cs="Times New Roman"/>
          <w:color w:val="000000" w:themeColor="text1"/>
          <w:sz w:val="24"/>
          <w:szCs w:val="24"/>
          <w:highlight w:val="white"/>
          <w:rPrChange w:id="302" w:author="Matt Cheng" w:date="2022-03-21T10:02:00Z">
            <w:rPr>
              <w:highlight w:val="white"/>
            </w:rPr>
          </w:rPrChange>
        </w:rPr>
      </w:pPr>
      <w:r w:rsidRPr="000D14B3">
        <w:rPr>
          <w:rFonts w:ascii="Times New Roman" w:hAnsi="Times New Roman" w:cs="Times New Roman"/>
          <w:color w:val="000000" w:themeColor="text1"/>
          <w:sz w:val="24"/>
          <w:szCs w:val="24"/>
          <w:highlight w:val="white"/>
          <w:rPrChange w:id="303" w:author="Matt Cheng" w:date="2022-03-21T10:02:00Z">
            <w:rPr>
              <w:highlight w:val="white"/>
            </w:rPr>
          </w:rPrChange>
        </w:rPr>
        <w:lastRenderedPageBreak/>
        <w:t xml:space="preserve">References: </w:t>
      </w:r>
    </w:p>
    <w:p w14:paraId="660DE1DB" w14:textId="77777777" w:rsidR="00182D35" w:rsidRPr="000D14B3" w:rsidRDefault="00182D35" w:rsidP="00182D35">
      <w:pPr>
        <w:rPr>
          <w:highlight w:val="white"/>
        </w:rPr>
      </w:pPr>
    </w:p>
    <w:p w14:paraId="73763CAC" w14:textId="77777777" w:rsidR="00BC3CE1" w:rsidRPr="00BC3CE1" w:rsidRDefault="00F1649E" w:rsidP="00BC3CE1">
      <w:pPr>
        <w:pStyle w:val="Bibliography"/>
      </w:pPr>
      <w:r w:rsidRPr="000D14B3">
        <w:rPr>
          <w:highlight w:val="white"/>
        </w:rPr>
        <w:fldChar w:fldCharType="begin"/>
      </w:r>
      <w:r w:rsidR="00BC3CE1">
        <w:rPr>
          <w:highlight w:val="white"/>
        </w:rPr>
        <w:instrText xml:space="preserve"> ADDIN ZOTERO_BIBL {"uncited":[],"omitted":[],"custom":[]} CSL_BIBLIOGRAPHY </w:instrText>
      </w:r>
      <w:r w:rsidRPr="000D14B3">
        <w:rPr>
          <w:highlight w:val="white"/>
        </w:rPr>
        <w:fldChar w:fldCharType="separate"/>
      </w:r>
      <w:r w:rsidR="00BC3CE1" w:rsidRPr="00BC3CE1">
        <w:t>Alcott, D., M. Long, and T. Castro-Santos. 2020. Wait and snap: eastern snapping turtles (Chelydra serpentina) prey on migratory fish at road-stream crossing culverts. Biology Letters 16(9):20200218.</w:t>
      </w:r>
    </w:p>
    <w:p w14:paraId="1A0283A1" w14:textId="77777777" w:rsidR="00BC3CE1" w:rsidRPr="00BC3CE1" w:rsidRDefault="00BC3CE1" w:rsidP="00BC3CE1">
      <w:pPr>
        <w:pStyle w:val="Bibliography"/>
      </w:pPr>
      <w:r w:rsidRPr="00BC3CE1">
        <w:t>Beamesderfer, R. C. P., D. L. Ward, and A. A. Nigro. 1996. Evaluation of the biological basis for a predator control program on northern squawfish (Ptychocheilus oregonensis) in the Columbia and Snake rivers. Canadian Journal of Fisheries and Aquatic Sciences 53:2898–2908.</w:t>
      </w:r>
    </w:p>
    <w:p w14:paraId="6D8075C0" w14:textId="77777777" w:rsidR="00BC3CE1" w:rsidRPr="00BC3CE1" w:rsidRDefault="00BC3CE1" w:rsidP="00BC3CE1">
      <w:pPr>
        <w:pStyle w:val="Bibliography"/>
      </w:pPr>
      <w:r w:rsidRPr="00BC3CE1">
        <w:t>Blackwell, B. F., and F. Juanes. 1998. Predation on Atlantic Salmon Smolts by Striped Bass after Dam Passage. North American Journal of Fisheries Management 18(4):936–939.</w:t>
      </w:r>
    </w:p>
    <w:p w14:paraId="743244C7" w14:textId="77777777" w:rsidR="00BC3CE1" w:rsidRPr="00BC3CE1" w:rsidRDefault="00BC3CE1" w:rsidP="00BC3CE1">
      <w:pPr>
        <w:pStyle w:val="Bibliography"/>
      </w:pPr>
      <w:r w:rsidRPr="00BC3CE1">
        <w:t>Bradford, M. J., B. J. Pyper, and K. S. Shortreed. 2000. Biological Responses of Sockeye Salmon to the Fertilization of Chilko Lake, a Large Lake in the Interior of British Columbia. North American Journal of Fisheries Management 20:661–671.</w:t>
      </w:r>
    </w:p>
    <w:p w14:paraId="47857436" w14:textId="77777777" w:rsidR="00BC3CE1" w:rsidRPr="00BC3CE1" w:rsidRDefault="00BC3CE1" w:rsidP="00BC3CE1">
      <w:pPr>
        <w:pStyle w:val="Bibliography"/>
      </w:pPr>
      <w:r w:rsidRPr="00BC3CE1">
        <w:t>Burwen, D. L., S. J. Fleischman, and J. D. Miller. 2010. Accuracy and Precision of Salmon Length Estimates Taken from DIDSON Sonar Images. Transactions of the American Fisheries Society 139(5):1306–1314.</w:t>
      </w:r>
    </w:p>
    <w:p w14:paraId="65C82770" w14:textId="77777777" w:rsidR="00BC3CE1" w:rsidRPr="00BC3CE1" w:rsidRDefault="00BC3CE1" w:rsidP="00BC3CE1">
      <w:pPr>
        <w:pStyle w:val="Bibliography"/>
      </w:pPr>
      <w:r w:rsidRPr="00BC3CE1">
        <w:t>Clark, T. D., N. B. Furey, E. L. Rechisky, M. K. Gale, K. M. Jeffries, A. D. Porter, M. T. Casselman, A. G. Lotto, D. A. Patterson, S. J. Cooke, A. P. Farrell, D. W. Welch, and S. G. Hinch. 2016. Tracking wild sockeye salmon smolts to the ocean reveals distinct regions of nocturnal movement and high mortality. Ecological Applications 26(4):959–978.</w:t>
      </w:r>
    </w:p>
    <w:p w14:paraId="4A9DDC23" w14:textId="77777777" w:rsidR="00BC3CE1" w:rsidRPr="00BC3CE1" w:rsidRDefault="00BC3CE1" w:rsidP="00BC3CE1">
      <w:pPr>
        <w:pStyle w:val="Bibliography"/>
      </w:pPr>
      <w:r w:rsidRPr="00BC3CE1">
        <w:t xml:space="preserve">Crossman, J. A., G. Martel, P. N. Johnson, and K. Bray. 2011. The use of Dual-frequency Identification SONAR (DIDSON) to document white sturgeon activity in the Columbia </w:t>
      </w:r>
      <w:r w:rsidRPr="00BC3CE1">
        <w:lastRenderedPageBreak/>
        <w:t>River, Canada: Use of DIDSON for monitoring white sturgeon activity. Journal of Applied Ichthyology 27:53–57.</w:t>
      </w:r>
    </w:p>
    <w:p w14:paraId="25130C80" w14:textId="77777777" w:rsidR="00BC3CE1" w:rsidRPr="00BC3CE1" w:rsidRDefault="00BC3CE1" w:rsidP="00BC3CE1">
      <w:pPr>
        <w:pStyle w:val="Bibliography"/>
      </w:pPr>
      <w:r w:rsidRPr="00BC3CE1">
        <w:t>Davis, J. P., E. T. Schultz, and J. C. Vokoun. 2012. Striped Bass Consumption of Blueback Herring during Vernal Riverine Migrations: Does Relaxing Harvest Restrictions on a Predator Help Conserve a Prey Species of Concern? Marine and Coastal Fisheries 4(1):239–251.</w:t>
      </w:r>
    </w:p>
    <w:p w14:paraId="66D33F8C" w14:textId="77777777" w:rsidR="00BC3CE1" w:rsidRPr="00BC3CE1" w:rsidRDefault="00BC3CE1" w:rsidP="00BC3CE1">
      <w:pPr>
        <w:pStyle w:val="Bibliography"/>
      </w:pPr>
      <w:r w:rsidRPr="00BC3CE1">
        <w:t>DFO. 2022. Proceedings of the Pacific regional peer review on Recovery Potential Assessment – Fraser River Sockeye Salmon (Oncorhynchus nerka) – Ten Designatable Units; March 16–18, 2021. DFO Can. Sci. Advis. Sec. Proceed. Ser:27.</w:t>
      </w:r>
    </w:p>
    <w:p w14:paraId="5139CEC7" w14:textId="77777777" w:rsidR="00BC3CE1" w:rsidRPr="00BC3CE1" w:rsidRDefault="00BC3CE1" w:rsidP="00BC3CE1">
      <w:pPr>
        <w:pStyle w:val="Bibliography"/>
      </w:pPr>
      <w:r w:rsidRPr="00BC3CE1">
        <w:t>Duffy, E. J., and D. A. Beauchamp. 2008. Seasonal Patterns of Predation on Juvenile Pacific Salmon by Anadromous Cutthroat Trout in Puget Sound. Transactions of the American Fisheries Society 137(1):165–181.</w:t>
      </w:r>
    </w:p>
    <w:p w14:paraId="31BE77DE" w14:textId="77777777" w:rsidR="00BC3CE1" w:rsidRPr="00BC3CE1" w:rsidRDefault="00BC3CE1" w:rsidP="00BC3CE1">
      <w:pPr>
        <w:pStyle w:val="Bibliography"/>
      </w:pPr>
      <w:r w:rsidRPr="00BC3CE1">
        <w:t>Flávio, H., P. Caballero, N. Jepsen, and K. Aarestrup. 2021. Atlantic salmon living on the edge: Smolt behaviour and survival during seaward migration in River Minho. Ecology of Freshwater Fish 30(1):61–72.</w:t>
      </w:r>
    </w:p>
    <w:p w14:paraId="730955BD" w14:textId="77777777" w:rsidR="00BC3CE1" w:rsidRPr="00BC3CE1" w:rsidRDefault="00BC3CE1" w:rsidP="00BC3CE1">
      <w:pPr>
        <w:pStyle w:val="Bibliography"/>
      </w:pPr>
      <w:r w:rsidRPr="00BC3CE1">
        <w:t>Furey, N. B., A. L. Bass, K. M. Miller, S. Li, A. G. Lotto, S. J. Healy, S. M. Drenner, and S. G. Hinch. 2021a. Infected juvenile salmon can experience increased predation during freshwater migration. Royal Society Open Science 8(3):rsos.201522, 201522.</w:t>
      </w:r>
    </w:p>
    <w:p w14:paraId="482B288C" w14:textId="77777777" w:rsidR="00BC3CE1" w:rsidRPr="00BC3CE1" w:rsidRDefault="00BC3CE1" w:rsidP="00BC3CE1">
      <w:pPr>
        <w:pStyle w:val="Bibliography"/>
      </w:pPr>
      <w:r w:rsidRPr="00BC3CE1">
        <w:t>Furey, N. B., and S. G. Hinch. 2017. Bull Trout Movements Match the Life History of Sockeye Salmon: Consumers Can Exploit Seasonally Distinct Resource Pulses. Transactions of the American Fisheries Society 146(3):450–461.</w:t>
      </w:r>
    </w:p>
    <w:p w14:paraId="3ABF6A7C" w14:textId="77777777" w:rsidR="00BC3CE1" w:rsidRPr="00BC3CE1" w:rsidRDefault="00BC3CE1" w:rsidP="00BC3CE1">
      <w:pPr>
        <w:pStyle w:val="Bibliography"/>
      </w:pPr>
      <w:r w:rsidRPr="00BC3CE1">
        <w:lastRenderedPageBreak/>
        <w:t>Furey, N. B., S. G. Hinch, A. L. Bass, C. T. Middleton, V. Minke-Martin, and A. G. Lotto. 2016a. Predator swamping reduces predation risk during nocturnal migration of juvenile salmon in a high-mortality landscape. Journal of Animal Ecology 85(4):948–959.</w:t>
      </w:r>
    </w:p>
    <w:p w14:paraId="5C64F8E7" w14:textId="77777777" w:rsidR="00BC3CE1" w:rsidRPr="00BC3CE1" w:rsidRDefault="00BC3CE1" w:rsidP="00BC3CE1">
      <w:pPr>
        <w:pStyle w:val="Bibliography"/>
      </w:pPr>
      <w:r w:rsidRPr="00BC3CE1">
        <w:t>Furey, N. B., S. G. Hinch, A. G. Lotto, and D. A. Beauchamp. 2015. Extensive feeding on sockeye salmon Oncorhynchus nerka smolts by bull trout Salvelinus confluentus during initial outmigration into a small, unregulated and inland British Columbia river: binge feeding on smolts by s. confluentus. Journal of Fish Biology 86(1):392–401.</w:t>
      </w:r>
    </w:p>
    <w:p w14:paraId="28AD984D" w14:textId="77777777" w:rsidR="00BC3CE1" w:rsidRPr="00BC3CE1" w:rsidRDefault="00BC3CE1" w:rsidP="00BC3CE1">
      <w:pPr>
        <w:pStyle w:val="Bibliography"/>
      </w:pPr>
      <w:r w:rsidRPr="00BC3CE1">
        <w:t>Furey, N. B., S. G. Hinch, M. G. Mesa, and D. A. Beauchamp. 2016b. Piscivorous fish exhibit temperature-influenced binge feeding during an annual prey pulse. Journal of Animal Ecology 85(5):1307–1317.</w:t>
      </w:r>
    </w:p>
    <w:p w14:paraId="26B88868" w14:textId="77777777" w:rsidR="00BC3CE1" w:rsidRPr="00BC3CE1" w:rsidRDefault="00BC3CE1" w:rsidP="00BC3CE1">
      <w:pPr>
        <w:pStyle w:val="Bibliography"/>
      </w:pPr>
      <w:r w:rsidRPr="00BC3CE1">
        <w:t>Furey, N. B., E. G. Martins, and S. G. Hinch. 2021b. Migratory salmon smolts exhibit consistent interannual depensatory predator swamping: Effects on telemetry‐based survival estimates. Ecology of Freshwater Fish 30(1):18–30.</w:t>
      </w:r>
    </w:p>
    <w:p w14:paraId="1055CDBC" w14:textId="77777777" w:rsidR="00BC3CE1" w:rsidRPr="00BC3CE1" w:rsidRDefault="00BC3CE1" w:rsidP="00BC3CE1">
      <w:pPr>
        <w:pStyle w:val="Bibliography"/>
      </w:pPr>
      <w:r w:rsidRPr="00BC3CE1">
        <w:t>Gislason, G., E. Lam, G. Knapp, and M. Guettabi. 2017. Economic Impacts of Pacific Salmon Fisheries. Report to the Pacific Salmon Commission GSGislason&amp;Associates Ltd.</w:t>
      </w:r>
    </w:p>
    <w:p w14:paraId="46C25181" w14:textId="77777777" w:rsidR="00BC3CE1" w:rsidRPr="00BC3CE1" w:rsidRDefault="00BC3CE1" w:rsidP="00BC3CE1">
      <w:pPr>
        <w:pStyle w:val="Bibliography"/>
      </w:pPr>
      <w:r w:rsidRPr="00BC3CE1">
        <w:t xml:space="preserve">Haraldstad, T., F. Kroglund, T. Kristensen, B. Jonsson, and T. O. Haugen. 2017. Diel migration pattern of Atlantic salmon ( </w:t>
      </w:r>
      <w:r w:rsidRPr="00BC3CE1">
        <w:rPr>
          <w:i/>
          <w:iCs/>
        </w:rPr>
        <w:t>Salmo salar</w:t>
      </w:r>
      <w:r w:rsidRPr="00BC3CE1">
        <w:t xml:space="preserve"> ) and sea trout ( </w:t>
      </w:r>
      <w:r w:rsidRPr="00BC3CE1">
        <w:rPr>
          <w:i/>
          <w:iCs/>
        </w:rPr>
        <w:t>Salmo trutta</w:t>
      </w:r>
      <w:r w:rsidRPr="00BC3CE1">
        <w:t xml:space="preserve"> ) smolts: an assessment of environmental cues. Ecology of Freshwater Fish 26(4):541–551.</w:t>
      </w:r>
    </w:p>
    <w:p w14:paraId="27BDA226" w14:textId="77777777" w:rsidR="00BC3CE1" w:rsidRPr="00BC3CE1" w:rsidRDefault="00BC3CE1" w:rsidP="00BC3CE1">
      <w:pPr>
        <w:pStyle w:val="Bibliography"/>
      </w:pPr>
      <w:r w:rsidRPr="00BC3CE1">
        <w:t>Ibbotson, A. T., W. R. C. Beaumont, and A. C. Pinder. 2011. A size-dependent migration strategy in Atlantic salmon smolts: Small smolts favour nocturnal migration. Environmental Biology of Fishes 92(2):151–157.</w:t>
      </w:r>
    </w:p>
    <w:p w14:paraId="31024EF1" w14:textId="77777777" w:rsidR="00BC3CE1" w:rsidRPr="00BC3CE1" w:rsidRDefault="00BC3CE1" w:rsidP="00BC3CE1">
      <w:pPr>
        <w:pStyle w:val="Bibliography"/>
      </w:pPr>
      <w:r w:rsidRPr="00BC3CE1">
        <w:lastRenderedPageBreak/>
        <w:t>Ibbotson, A. T., W. R. C. Beaumont, A. Pinder, S. Welton, and M. Ladle. 2006. Diel migration patterns of Atlantic salmon smolts with particular reference to the absence of crepuscular migration. Ecology of Freshwater Fish 15(4):544–551.</w:t>
      </w:r>
    </w:p>
    <w:p w14:paraId="409B43CD" w14:textId="77777777" w:rsidR="00BC3CE1" w:rsidRPr="00BC3CE1" w:rsidRDefault="00BC3CE1" w:rsidP="00BC3CE1">
      <w:pPr>
        <w:pStyle w:val="Bibliography"/>
      </w:pPr>
      <w:r w:rsidRPr="00BC3CE1">
        <w:t>Irvine, J. R., and S. A. Akenhead. 2013. Understanding Smolt Survival Trends in Sockeye Salmon. Marine and Coastal Fisheries 5(1):303–328.</w:t>
      </w:r>
    </w:p>
    <w:p w14:paraId="1F84D78E" w14:textId="77777777" w:rsidR="00BC3CE1" w:rsidRPr="00BC3CE1" w:rsidRDefault="00BC3CE1" w:rsidP="00BC3CE1">
      <w:pPr>
        <w:pStyle w:val="Bibliography"/>
      </w:pPr>
      <w:r w:rsidRPr="00BC3CE1">
        <w:t>Jeffries, K. M., S. G. Hinch, M. K. Gale, T. D. Clark, A. G. Lotto, M. T. Casselman, S. Li, E. L. Rechisky, A. D. Porter, D. W. Welch, and K. M. Miller. 2014. Immune response genes and pathogen presence predict migration survival in wild salmon smolts. Molecular Ecology 23(23):5803–5815.</w:t>
      </w:r>
    </w:p>
    <w:p w14:paraId="464E3262" w14:textId="77777777" w:rsidR="00BC3CE1" w:rsidRPr="00BC3CE1" w:rsidRDefault="00BC3CE1" w:rsidP="00BC3CE1">
      <w:pPr>
        <w:pStyle w:val="Bibliography"/>
      </w:pPr>
      <w:r w:rsidRPr="00BC3CE1">
        <w:t>Kanigan, A. M. 2019. The movements and distribution of bull trout (Salvelinus confluentus) in response to Sockeye Salmon (Oncorhynchus nerka) migrations in the Chilko Lake system, British Columbia. University of British Columbia, Master’s Thesis.:92.</w:t>
      </w:r>
    </w:p>
    <w:p w14:paraId="40EFC499" w14:textId="77777777" w:rsidR="00BC3CE1" w:rsidRPr="00BC3CE1" w:rsidRDefault="00BC3CE1" w:rsidP="00BC3CE1">
      <w:pPr>
        <w:pStyle w:val="Bibliography"/>
      </w:pPr>
      <w:r w:rsidRPr="00BC3CE1">
        <w:t>Keefer, M. L., R. J. Stansell, S. C. Tackley, W. T. Nagy, K. M. Gibbons, C. A. Peery, and C. C. Caudill. 2012. Use of Radiotelemetry and Direct Observations to Evaluate Sea Lion Predation on Adult Pacific Salmonids at Bonneville Dam. Transactions of the American Fisheries Society 141(5):1236–1251.</w:t>
      </w:r>
    </w:p>
    <w:p w14:paraId="49560A1B" w14:textId="77777777" w:rsidR="00BC3CE1" w:rsidRPr="00BC3CE1" w:rsidRDefault="00BC3CE1" w:rsidP="00BC3CE1">
      <w:pPr>
        <w:pStyle w:val="Bibliography"/>
      </w:pPr>
      <w:r w:rsidRPr="00BC3CE1">
        <w:t>Martignac, F., A. Daroux, J.-L. Bagliniere, D. Ombredane, and J. Guillard. 2015. The use of acoustic cameras in shallow waters: new hydroacoustic tools for monitoring migratory fish population. A review of DIDSON technology. Fish and Fisheries 16(3):486–510.</w:t>
      </w:r>
    </w:p>
    <w:p w14:paraId="04CE9690" w14:textId="77777777" w:rsidR="00BC3CE1" w:rsidRPr="00BC3CE1" w:rsidRDefault="00BC3CE1" w:rsidP="00BC3CE1">
      <w:pPr>
        <w:pStyle w:val="Bibliography"/>
      </w:pPr>
      <w:r w:rsidRPr="00BC3CE1">
        <w:t>Maxwell, S. L., and N. E. Gove. 2007. Assessing a dual-frequency identification sonars’ fish-counting accuracy, precision, and turbid river range capability. The Journal of the Acoustical Society of America 122(6):3364–3377.</w:t>
      </w:r>
    </w:p>
    <w:p w14:paraId="0472C33F" w14:textId="77777777" w:rsidR="00BC3CE1" w:rsidRPr="00BC3CE1" w:rsidRDefault="00BC3CE1" w:rsidP="00BC3CE1">
      <w:pPr>
        <w:pStyle w:val="Bibliography"/>
      </w:pPr>
      <w:r w:rsidRPr="00BC3CE1">
        <w:lastRenderedPageBreak/>
        <w:t>Miller, K. M., A. Teffer, S. Tucker, S. Li, A. D. Schulze, M. Trudel, F. Juanes, A. Tabata, K. H. Kaukinen, N. G. Ginther, T. J. Ming, S. J. Cooke, J. M. Hipfner, D. A. Patterson, and S. G. Hinch. 2014. Infectious disease, shifting climates, and opportunistic predators: cumulative factors potentially impacting wild salmon declines. Evolutionary Applications 7(7):812–855.</w:t>
      </w:r>
    </w:p>
    <w:p w14:paraId="41B8EC74" w14:textId="77777777" w:rsidR="00BC3CE1" w:rsidRPr="00BC3CE1" w:rsidRDefault="00BC3CE1" w:rsidP="00BC3CE1">
      <w:pPr>
        <w:pStyle w:val="Bibliography"/>
      </w:pPr>
      <w:r w:rsidRPr="00BC3CE1">
        <w:t>Moursund, R. A., T. J. Carlson, and R. D. Peters. 2003. A fisheries application of a dual-frequency identification sonar acoustic camera. ICES Journal of Marine Science 60(3):678–683.</w:t>
      </w:r>
    </w:p>
    <w:p w14:paraId="6E53EA31" w14:textId="77777777" w:rsidR="00BC3CE1" w:rsidRPr="00BC3CE1" w:rsidRDefault="00BC3CE1" w:rsidP="00BC3CE1">
      <w:pPr>
        <w:pStyle w:val="Bibliography"/>
      </w:pPr>
      <w:r w:rsidRPr="00BC3CE1">
        <w:t>Naiman, R. J., R. E. Bilby, D. E. Schindler, and J. M. Helfield. 2002. Pacific Salmon, Nutrients, and the Dynamics of Freshwater and Riparian Ecosystems. Ecosystems 5(4):399–417.</w:t>
      </w:r>
    </w:p>
    <w:p w14:paraId="244C41A7" w14:textId="77777777" w:rsidR="00BC3CE1" w:rsidRPr="00BC3CE1" w:rsidRDefault="00BC3CE1" w:rsidP="00BC3CE1">
      <w:pPr>
        <w:pStyle w:val="Bibliography"/>
      </w:pPr>
      <w:r w:rsidRPr="00BC3CE1">
        <w:t>Nichols, O. C., E. Eldredge, and S. X. Cadrin. 2014. Gray Seal Behavior in a Fish Weir Observed Using Dual-Frequency Identification Sonar. Marine Technology Society Journal 48(4):72–78.</w:t>
      </w:r>
    </w:p>
    <w:p w14:paraId="1C7F7438" w14:textId="77777777" w:rsidR="00BC3CE1" w:rsidRPr="00BC3CE1" w:rsidRDefault="00BC3CE1" w:rsidP="00BC3CE1">
      <w:pPr>
        <w:pStyle w:val="Bibliography"/>
      </w:pPr>
      <w:r w:rsidRPr="00BC3CE1">
        <w:t>Osterback, A.-M. K., D. M. Frechette, A. O. Shelton, S. A. Hayes, M. H. Bond, S. A. Shaffer, and J. W. Moore. 2013. High predation on small populations: avian predation on imperiled salmonids. Ecosphere 4(9):art116.</w:t>
      </w:r>
    </w:p>
    <w:p w14:paraId="609A45EF" w14:textId="77777777" w:rsidR="00BC3CE1" w:rsidRPr="00BC3CE1" w:rsidRDefault="00BC3CE1" w:rsidP="00BC3CE1">
      <w:pPr>
        <w:pStyle w:val="Bibliography"/>
      </w:pPr>
      <w:r w:rsidRPr="00BC3CE1">
        <w:t>R Core Team. 2021. R: A Language and Environment for Statistical Computing. R Foundation for Statistical Computing, Vienna, Austria.</w:t>
      </w:r>
    </w:p>
    <w:p w14:paraId="1979C781" w14:textId="77777777" w:rsidR="00BC3CE1" w:rsidRPr="00BC3CE1" w:rsidRDefault="00BC3CE1" w:rsidP="00BC3CE1">
      <w:pPr>
        <w:pStyle w:val="Bibliography"/>
      </w:pPr>
      <w:r w:rsidRPr="00BC3CE1">
        <w:t>Rechisky, E. L., A. D. Porter, T. D. Clark, N. B. Furey, M. K. Gale, S. G. Hinch, and D. W. Welch. 2019. Quantifying survival of age-2 Chilko Lake sockeye salmon during the first 50 days of migration. Canadian Journal of Fisheries and Aquatic Sciences 76(1):136–152.</w:t>
      </w:r>
    </w:p>
    <w:p w14:paraId="6FE765FE" w14:textId="77777777" w:rsidR="00BC3CE1" w:rsidRPr="00BC3CE1" w:rsidRDefault="00BC3CE1" w:rsidP="00BC3CE1">
      <w:pPr>
        <w:pStyle w:val="Bibliography"/>
      </w:pPr>
      <w:r w:rsidRPr="00BC3CE1">
        <w:lastRenderedPageBreak/>
        <w:t>Sabal, M. C., M. S. Boyce, C. L. Charpentier, N. B. Furey, T. M. Luhring, H. W. Martin, M. C. Melnychuk, R. B. Srygley, C. M. Wagner, A. J. Wirsing, R. C. Ydenberg, and E. P. Palkovacs. 2021. Predation landscapes influence migratory prey ecology and evolution. Trends in Ecology &amp; Evolution:S0169534721001245.</w:t>
      </w:r>
    </w:p>
    <w:p w14:paraId="1B40C214" w14:textId="77777777" w:rsidR="00BC3CE1" w:rsidRPr="00BC3CE1" w:rsidRDefault="00BC3CE1" w:rsidP="00BC3CE1">
      <w:pPr>
        <w:pStyle w:val="Bibliography"/>
      </w:pPr>
      <w:r w:rsidRPr="00BC3CE1">
        <w:t>Sabal, M., S. Hayes, J. Merz, and J. Setka. 2016. Habitat Alterations and a Nonnative Predator, the Striped Bass, Increase Native Chinook Salmon Mortality in the Central Valley, California. North American Journal of Fisheries Management 36(2):309–320.</w:t>
      </w:r>
    </w:p>
    <w:p w14:paraId="1E623609" w14:textId="77777777" w:rsidR="00BC3CE1" w:rsidRPr="00BC3CE1" w:rsidRDefault="00BC3CE1" w:rsidP="00BC3CE1">
      <w:pPr>
        <w:pStyle w:val="Bibliography"/>
      </w:pPr>
      <w:r w:rsidRPr="00BC3CE1">
        <w:t>Saloniemi, I., E. Jokikokko, I. Kallio-Nyberg, E. Jutila, and P. Pasanen. 2004. Survival of reared and wild Atlantic salmon smolts: size matters more in bad years. ICES Journal of Marine Science 61(5):782–787.</w:t>
      </w:r>
    </w:p>
    <w:p w14:paraId="38BFB6A9" w14:textId="77777777" w:rsidR="00BC3CE1" w:rsidRPr="00BC3CE1" w:rsidRDefault="00BC3CE1" w:rsidP="00BC3CE1">
      <w:pPr>
        <w:pStyle w:val="Bibliography"/>
      </w:pPr>
      <w:r w:rsidRPr="00BC3CE1">
        <w:t>Schneider, C. A., W. S. Rasband, and K. W. Eliceiri. 2012. NIH Image to ImageJ: 25 years of image analysis. Nature Methods 9(7):671–675.</w:t>
      </w:r>
    </w:p>
    <w:p w14:paraId="2DCF3E7F" w14:textId="77777777" w:rsidR="00BC3CE1" w:rsidRPr="00BC3CE1" w:rsidRDefault="00BC3CE1" w:rsidP="00BC3CE1">
      <w:pPr>
        <w:pStyle w:val="Bibliography"/>
      </w:pPr>
      <w:r w:rsidRPr="00BC3CE1">
        <w:t>Tucker, S., J. Mark Hipfner, and M. Trudel. 2016. Size- and condition-dependent predation: a seabird disproportionately targets substandard individual juvenile salmon. Ecology 97(2):461–471.</w:t>
      </w:r>
    </w:p>
    <w:p w14:paraId="029D6475" w14:textId="77777777" w:rsidR="00BC3CE1" w:rsidRPr="00BC3CE1" w:rsidRDefault="00BC3CE1" w:rsidP="00BC3CE1">
      <w:pPr>
        <w:pStyle w:val="Bibliography"/>
      </w:pPr>
      <w:r w:rsidRPr="00BC3CE1">
        <w:t xml:space="preserve">West, C. J., and P. A. Larkin. 1987. Evidence for Size-Selective Mortality of Juvenile Sockeye Salmon ( </w:t>
      </w:r>
      <w:r w:rsidRPr="00BC3CE1">
        <w:rPr>
          <w:i/>
          <w:iCs/>
        </w:rPr>
        <w:t>Oncorhynchus nerka</w:t>
      </w:r>
      <w:r w:rsidRPr="00BC3CE1">
        <w:t xml:space="preserve"> ) in Babine Lake, British Columbia. Canadian Journal of Fisheries and Aquatic Sciences 44(4):712–721.</w:t>
      </w:r>
    </w:p>
    <w:p w14:paraId="6B239991" w14:textId="77777777" w:rsidR="00BC3CE1" w:rsidRPr="00BC3CE1" w:rsidRDefault="00BC3CE1" w:rsidP="00BC3CE1">
      <w:pPr>
        <w:pStyle w:val="Bibliography"/>
      </w:pPr>
      <w:r w:rsidRPr="00BC3CE1">
        <w:t>Young, G., B. Th. Björnsson, P. Prunet, R. J. Lin, and H. A. Bern. 1989. Smoltification and seawater adaptation in coho salmon (Oncorhynchus kisutch): Plasma prolactin, growth hormone, thyroid hormones, and cortisol. General and Comparative Endocrinology 74(3):335–345.</w:t>
      </w:r>
    </w:p>
    <w:p w14:paraId="4FC7514E" w14:textId="77777777" w:rsidR="00BC3CE1" w:rsidRPr="00BC3CE1" w:rsidRDefault="00BC3CE1" w:rsidP="00BC3CE1">
      <w:pPr>
        <w:pStyle w:val="Bibliography"/>
      </w:pPr>
      <w:r w:rsidRPr="00BC3CE1">
        <w:lastRenderedPageBreak/>
        <w:t>Yurk, H., and A. W. Trites. 2000. Experimental Attempts to Reduce Predation by Harbor Seals on Out‐Migrating Juvenile Salmonids. Transactions of the American Fisheries Society 129(6):1360–1366.</w:t>
      </w:r>
    </w:p>
    <w:p w14:paraId="1D16CAD9" w14:textId="5A5BA427" w:rsidR="001821C4" w:rsidRPr="000D14B3" w:rsidRDefault="00F1649E">
      <w:pPr>
        <w:pStyle w:val="Bibliography"/>
        <w:rPr>
          <w:color w:val="202124"/>
          <w:highlight w:val="white"/>
        </w:rPr>
        <w:pPrChange w:id="304" w:author="Matt Cheng" w:date="2022-03-21T09:23:00Z">
          <w:pPr/>
        </w:pPrChange>
      </w:pPr>
      <w:r w:rsidRPr="000D14B3">
        <w:rPr>
          <w:highlight w:val="white"/>
        </w:rPr>
        <w:fldChar w:fldCharType="end"/>
      </w:r>
    </w:p>
    <w:p w14:paraId="4329DCDE" w14:textId="77777777" w:rsidR="000F3D64" w:rsidRPr="000D14B3" w:rsidRDefault="000F3D64" w:rsidP="001A1F5A">
      <w:pPr>
        <w:pStyle w:val="Heading1"/>
        <w:rPr>
          <w:rFonts w:ascii="Times New Roman" w:hAnsi="Times New Roman" w:cs="Times New Roman"/>
          <w:sz w:val="24"/>
          <w:szCs w:val="24"/>
        </w:rPr>
      </w:pPr>
    </w:p>
    <w:p w14:paraId="4E120B79" w14:textId="77F6B52E" w:rsidR="001B4EBE" w:rsidRPr="000D14B3" w:rsidDel="0099673A" w:rsidRDefault="001B4EBE" w:rsidP="001A1F5A">
      <w:pPr>
        <w:pStyle w:val="Heading1"/>
        <w:rPr>
          <w:moveFrom w:id="305" w:author="Hinch, Scott" w:date="2022-03-15T12:20:00Z"/>
          <w:rFonts w:ascii="Times New Roman" w:hAnsi="Times New Roman" w:cs="Times New Roman"/>
          <w:sz w:val="24"/>
          <w:szCs w:val="24"/>
        </w:rPr>
      </w:pPr>
      <w:moveFromRangeStart w:id="306" w:author="Hinch, Scott" w:date="2022-03-15T12:20:00Z" w:name="move98239250"/>
      <w:moveFrom w:id="307" w:author="Hinch, Scott" w:date="2022-03-15T12:20:00Z">
        <w:r w:rsidRPr="000D14B3" w:rsidDel="0099673A">
          <w:rPr>
            <w:rFonts w:ascii="Times New Roman" w:hAnsi="Times New Roman" w:cs="Times New Roman"/>
            <w:sz w:val="24"/>
            <w:szCs w:val="24"/>
          </w:rPr>
          <w:t>Figures:</w:t>
        </w:r>
      </w:moveFrom>
    </w:p>
    <w:p w14:paraId="44DF815B" w14:textId="4E919E45" w:rsidR="00041BD2" w:rsidRPr="000D14B3" w:rsidDel="0099673A" w:rsidRDefault="00041BD2" w:rsidP="00041BD2">
      <w:pPr>
        <w:spacing w:line="480" w:lineRule="auto"/>
        <w:jc w:val="center"/>
        <w:rPr>
          <w:moveFrom w:id="308" w:author="Hinch, Scott" w:date="2022-03-15T12:20:00Z"/>
        </w:rPr>
      </w:pPr>
    </w:p>
    <w:p w14:paraId="4D7246B7" w14:textId="32B090C8" w:rsidR="007D08BB" w:rsidRPr="000D14B3" w:rsidDel="0099673A" w:rsidRDefault="00041BD2" w:rsidP="00041BD2">
      <w:pPr>
        <w:spacing w:line="480" w:lineRule="auto"/>
        <w:rPr>
          <w:moveFrom w:id="309" w:author="Hinch, Scott" w:date="2022-03-15T12:20:00Z"/>
        </w:rPr>
      </w:pPr>
      <w:moveFrom w:id="310" w:author="Hinch, Scott" w:date="2022-03-15T12:20:00Z">
        <w:r w:rsidRPr="000D14B3" w:rsidDel="0099673A">
          <w:t>Figure 1. Map of Chilko Lake, British Columbia, Canada</w:t>
        </w:r>
        <w:r w:rsidR="004A53BF" w:rsidRPr="000D14B3" w:rsidDel="0099673A">
          <w:t xml:space="preserve"> </w:t>
        </w:r>
        <w:r w:rsidR="0012484D" w:rsidRPr="000D14B3" w:rsidDel="0099673A">
          <w:t>(</w:t>
        </w:r>
        <w:r w:rsidR="001A1F5A" w:rsidRPr="000D14B3" w:rsidDel="0099673A">
          <w:rPr>
            <w:color w:val="000000"/>
          </w:rPr>
          <w:t>51.294</w:t>
        </w:r>
        <w:r w:rsidR="001A1F5A" w:rsidRPr="000D14B3" w:rsidDel="0099673A">
          <w:t xml:space="preserve">, </w:t>
        </w:r>
        <w:r w:rsidR="001A1F5A" w:rsidRPr="000D14B3" w:rsidDel="0099673A">
          <w:rPr>
            <w:color w:val="000000"/>
          </w:rPr>
          <w:t>-124.077</w:t>
        </w:r>
        <w:r w:rsidR="0012484D" w:rsidRPr="000D14B3" w:rsidDel="0099673A">
          <w:t>)</w:t>
        </w:r>
        <w:r w:rsidRPr="000D14B3" w:rsidDel="0099673A">
          <w:t>. Aerial image of the upper reaches of Chilko Lake shows the positions</w:t>
        </w:r>
        <w:r w:rsidR="00C85E66" w:rsidRPr="000D14B3" w:rsidDel="0099673A">
          <w:t xml:space="preserve"> (white </w:t>
        </w:r>
        <w:r w:rsidR="007F491E" w:rsidRPr="000D14B3" w:rsidDel="0099673A">
          <w:t>shapes</w:t>
        </w:r>
        <w:r w:rsidR="00C85E66" w:rsidRPr="000D14B3" w:rsidDel="0099673A">
          <w:t>)</w:t>
        </w:r>
        <w:r w:rsidRPr="000D14B3" w:rsidDel="0099673A">
          <w:t xml:space="preserve"> of where the DIDSON system was deployed from April 20 - 29th, 2016, during the smolt outmigration period.</w:t>
        </w:r>
        <w:r w:rsidR="003D19CB" w:rsidRPr="000D14B3" w:rsidDel="0099673A">
          <w:t xml:space="preserve"> </w:t>
        </w:r>
        <w:r w:rsidR="00271A7B" w:rsidRPr="000D14B3" w:rsidDel="0099673A">
          <w:t>The white square indicates</w:t>
        </w:r>
        <w:r w:rsidR="004F4669" w:rsidRPr="000D14B3" w:rsidDel="0099673A">
          <w:t xml:space="preserve"> </w:t>
        </w:r>
        <w:r w:rsidR="00271A7B" w:rsidRPr="000D14B3" w:rsidDel="0099673A">
          <w:t>DIDSON deployment</w:t>
        </w:r>
        <w:r w:rsidR="004F4669" w:rsidRPr="000D14B3" w:rsidDel="0099673A">
          <w:t xml:space="preserve">s </w:t>
        </w:r>
        <w:r w:rsidR="00271A7B" w:rsidRPr="000D14B3" w:rsidDel="0099673A">
          <w:t>upstream of the government operated counting fence (</w:t>
        </w:r>
        <w:r w:rsidR="00D77FCE" w:rsidRPr="000D14B3" w:rsidDel="0099673A">
          <w:t xml:space="preserve">UF2021 </w:t>
        </w:r>
        <w:r w:rsidR="00271A7B" w:rsidRPr="000D14B3" w:rsidDel="0099673A">
          <w:t>and UF27</w:t>
        </w:r>
        <w:r w:rsidR="0006587F" w:rsidRPr="000D14B3" w:rsidDel="0099673A">
          <w:t>28</w:t>
        </w:r>
        <w:r w:rsidR="00271A7B" w:rsidRPr="000D14B3" w:rsidDel="0099673A">
          <w:t>29</w:t>
        </w:r>
        <w:r w:rsidR="0006587F" w:rsidRPr="000D14B3" w:rsidDel="0099673A">
          <w:t xml:space="preserve">), white circles denote deployments </w:t>
        </w:r>
        <w:r w:rsidR="00CB1F37" w:rsidRPr="000D14B3" w:rsidDel="0099673A">
          <w:t xml:space="preserve">downstream from Chilko River (DR2122) and downstream from the counting fence (DF2324), and white triangles </w:t>
        </w:r>
        <w:r w:rsidR="003D19CB" w:rsidRPr="000D14B3" w:rsidDel="0099673A">
          <w:t xml:space="preserve">indicate </w:t>
        </w:r>
        <w:r w:rsidR="00FF558A" w:rsidRPr="000D14B3" w:rsidDel="0099673A">
          <w:t xml:space="preserve">deployments at the narrow river </w:t>
        </w:r>
        <w:r w:rsidR="008A606D" w:rsidRPr="000D14B3" w:rsidDel="0099673A">
          <w:t>segments</w:t>
        </w:r>
        <w:r w:rsidR="00FF558A" w:rsidRPr="000D14B3" w:rsidDel="0099673A">
          <w:t xml:space="preserve"> (N2526 and N29)</w:t>
        </w:r>
        <w:r w:rsidR="005D3914" w:rsidRPr="000D14B3" w:rsidDel="0099673A">
          <w:t xml:space="preserve">. </w:t>
        </w:r>
        <w:r w:rsidR="00F066D4" w:rsidRPr="000D14B3" w:rsidDel="0099673A">
          <w:t xml:space="preserve">The </w:t>
        </w:r>
        <w:r w:rsidR="00432DA0" w:rsidRPr="000D14B3" w:rsidDel="0099673A">
          <w:t xml:space="preserve">government operated </w:t>
        </w:r>
        <w:r w:rsidR="00F066D4" w:rsidRPr="000D14B3" w:rsidDel="0099673A">
          <w:t xml:space="preserve">counting fence is denoted </w:t>
        </w:r>
        <w:r w:rsidR="007C67E4" w:rsidRPr="000D14B3" w:rsidDel="0099673A">
          <w:t>in</w:t>
        </w:r>
        <w:r w:rsidR="00271C49" w:rsidRPr="000D14B3" w:rsidDel="0099673A">
          <w:t xml:space="preserve"> black.</w:t>
        </w:r>
        <w:r w:rsidR="00AD7BFB" w:rsidRPr="000D14B3" w:rsidDel="0099673A">
          <w:t xml:space="preserve"> </w:t>
        </w:r>
        <w:r w:rsidRPr="000D14B3" w:rsidDel="0099673A">
          <w:t xml:space="preserve">The red dot in the lower right inset represents the approximate position of where the study was conducted. The red square on the upper left inset denotes the location of Chilko Lake in North America. </w:t>
        </w:r>
      </w:moveFrom>
    </w:p>
    <w:p w14:paraId="500AF0C7" w14:textId="6B7217D1" w:rsidR="00001A7D" w:rsidRPr="000D14B3" w:rsidDel="0099673A" w:rsidRDefault="007D08BB" w:rsidP="003C7BB1">
      <w:pPr>
        <w:rPr>
          <w:moveFrom w:id="311" w:author="Hinch, Scott" w:date="2022-03-15T12:20:00Z"/>
        </w:rPr>
      </w:pPr>
      <w:moveFrom w:id="312" w:author="Hinch, Scott" w:date="2022-03-15T12:20:00Z">
        <w:r w:rsidRPr="000D14B3" w:rsidDel="0099673A">
          <w:br w:type="page"/>
        </w:r>
      </w:moveFrom>
    </w:p>
    <w:moveFromRangeEnd w:id="306"/>
    <w:p w14:paraId="25300394" w14:textId="3DE3F76A" w:rsidR="007D38FD" w:rsidRPr="000D14B3" w:rsidRDefault="007D38FD" w:rsidP="007D38FD">
      <w:pPr>
        <w:spacing w:line="480" w:lineRule="auto"/>
      </w:pPr>
      <w:r w:rsidRPr="000D14B3">
        <w:t xml:space="preserve">Table 1. Summary data for DIDSON deployments in </w:t>
      </w:r>
      <w:proofErr w:type="spellStart"/>
      <w:r w:rsidRPr="000D14B3">
        <w:t>Chilko</w:t>
      </w:r>
      <w:proofErr w:type="spellEnd"/>
      <w:r w:rsidRPr="000D14B3">
        <w:t xml:space="preserve"> Lake, British Columbia, Canada, from April 20 – 29, 2016 during a</w:t>
      </w:r>
      <w:r w:rsidR="00CF2CAD" w:rsidRPr="000D14B3">
        <w:t xml:space="preserve"> Sockeye Salmon</w:t>
      </w:r>
      <w:r w:rsidRPr="000D14B3">
        <w:t xml:space="preserve"> smolt outmigration period.</w:t>
      </w:r>
      <w:r w:rsidR="003835FE" w:rsidRPr="000D14B3">
        <w:t xml:space="preserve"> The detection window area (m</w:t>
      </w:r>
      <w:r w:rsidR="009E2329" w:rsidRPr="000D14B3">
        <w:rPr>
          <w:vertAlign w:val="superscript"/>
        </w:rPr>
        <w:t>2</w:t>
      </w:r>
      <w:r w:rsidR="009E2329" w:rsidRPr="000D14B3">
        <w:t xml:space="preserve">) represents the </w:t>
      </w:r>
      <w:r w:rsidR="0075604D" w:rsidRPr="000D14B3">
        <w:t xml:space="preserve">approximate </w:t>
      </w:r>
      <w:r w:rsidR="009E2329" w:rsidRPr="000D14B3">
        <w:t>area observed by the DIDSON.</w:t>
      </w:r>
      <w:r w:rsidR="00825A13" w:rsidRPr="000D14B3">
        <w:t xml:space="preserve"> </w:t>
      </w:r>
      <w:r w:rsidR="00D52A24" w:rsidRPr="000D14B3">
        <w:t xml:space="preserve">The total number of interactions are the sum of all interactions detected for a given </w:t>
      </w:r>
      <w:r w:rsidR="00F14DE3" w:rsidRPr="000D14B3">
        <w:t>deployment</w:t>
      </w:r>
      <w:r w:rsidR="00D52A24" w:rsidRPr="000D14B3">
        <w:t xml:space="preserve">. The total number of smolts per deployment </w:t>
      </w:r>
      <w:r w:rsidR="004471C4" w:rsidRPr="000D14B3">
        <w:t>are the sum of smolt densities (estimated hourly) for a given night</w:t>
      </w:r>
      <w:r w:rsidR="0075604D" w:rsidRPr="000D14B3">
        <w:t xml:space="preserve"> from the counting fence</w:t>
      </w:r>
      <w:r w:rsidR="004471C4" w:rsidRPr="000D14B3">
        <w:t xml:space="preserve">. </w:t>
      </w:r>
    </w:p>
    <w:tbl>
      <w:tblPr>
        <w:tblStyle w:val="PlainTable2"/>
        <w:tblW w:w="11206" w:type="dxa"/>
        <w:tblInd w:w="-810" w:type="dxa"/>
        <w:tblLook w:val="0620" w:firstRow="1" w:lastRow="0" w:firstColumn="0" w:lastColumn="0" w:noHBand="1" w:noVBand="1"/>
      </w:tblPr>
      <w:tblGrid>
        <w:gridCol w:w="1520"/>
        <w:gridCol w:w="986"/>
        <w:gridCol w:w="1210"/>
        <w:gridCol w:w="1504"/>
        <w:gridCol w:w="1424"/>
        <w:gridCol w:w="1424"/>
        <w:gridCol w:w="233"/>
        <w:gridCol w:w="1407"/>
        <w:gridCol w:w="1498"/>
      </w:tblGrid>
      <w:tr w:rsidR="00C449A0" w:rsidRPr="000D14B3" w14:paraId="3EDA002B" w14:textId="1C9567B6" w:rsidTr="00AC5B00">
        <w:trPr>
          <w:cnfStyle w:val="100000000000" w:firstRow="1" w:lastRow="0" w:firstColumn="0" w:lastColumn="0" w:oddVBand="0" w:evenVBand="0" w:oddHBand="0" w:evenHBand="0" w:firstRowFirstColumn="0" w:firstRowLastColumn="0" w:lastRowFirstColumn="0" w:lastRowLastColumn="0"/>
          <w:trHeight w:val="1058"/>
        </w:trPr>
        <w:tc>
          <w:tcPr>
            <w:tcW w:w="1520" w:type="dxa"/>
            <w:tcBorders>
              <w:top w:val="single" w:sz="12" w:space="0" w:color="auto"/>
              <w:bottom w:val="single" w:sz="12" w:space="0" w:color="auto"/>
            </w:tcBorders>
          </w:tcPr>
          <w:p w14:paraId="3E0604C1" w14:textId="116F6AEF" w:rsidR="00C449A0" w:rsidRPr="000D14B3" w:rsidRDefault="00C449A0" w:rsidP="00C217E8">
            <w:pPr>
              <w:rPr>
                <w:b w:val="0"/>
                <w:bCs w:val="0"/>
              </w:rPr>
            </w:pPr>
            <w:r w:rsidRPr="000D14B3">
              <w:rPr>
                <w:b w:val="0"/>
                <w:bCs w:val="0"/>
              </w:rPr>
              <w:t>DIDSON deployment (Site and date)</w:t>
            </w:r>
          </w:p>
        </w:tc>
        <w:tc>
          <w:tcPr>
            <w:tcW w:w="986" w:type="dxa"/>
            <w:tcBorders>
              <w:top w:val="single" w:sz="12" w:space="0" w:color="auto"/>
              <w:bottom w:val="single" w:sz="12" w:space="0" w:color="auto"/>
            </w:tcBorders>
          </w:tcPr>
          <w:p w14:paraId="4CFB4F4B" w14:textId="315A4680" w:rsidR="00C449A0" w:rsidRPr="000D14B3" w:rsidRDefault="00C449A0" w:rsidP="00C217E8">
            <w:pPr>
              <w:rPr>
                <w:b w:val="0"/>
                <w:bCs w:val="0"/>
              </w:rPr>
            </w:pPr>
            <w:r w:rsidRPr="000D14B3">
              <w:rPr>
                <w:b w:val="0"/>
                <w:bCs w:val="0"/>
              </w:rPr>
              <w:t>Hours of video footage</w:t>
            </w:r>
          </w:p>
        </w:tc>
        <w:tc>
          <w:tcPr>
            <w:tcW w:w="1210" w:type="dxa"/>
            <w:tcBorders>
              <w:top w:val="single" w:sz="12" w:space="0" w:color="auto"/>
              <w:bottom w:val="single" w:sz="12" w:space="0" w:color="auto"/>
            </w:tcBorders>
          </w:tcPr>
          <w:p w14:paraId="67EFFC09" w14:textId="2DF1450D" w:rsidR="00C449A0" w:rsidRPr="000D14B3" w:rsidRDefault="00C449A0" w:rsidP="00C217E8">
            <w:pPr>
              <w:rPr>
                <w:b w:val="0"/>
                <w:bCs w:val="0"/>
              </w:rPr>
            </w:pPr>
            <w:r w:rsidRPr="000D14B3">
              <w:rPr>
                <w:b w:val="0"/>
                <w:bCs w:val="0"/>
              </w:rPr>
              <w:t>Detection window area (m</w:t>
            </w:r>
            <w:r w:rsidRPr="000D14B3">
              <w:rPr>
                <w:b w:val="0"/>
                <w:bCs w:val="0"/>
                <w:vertAlign w:val="superscript"/>
              </w:rPr>
              <w:t>2</w:t>
            </w:r>
            <w:r w:rsidRPr="000D14B3">
              <w:rPr>
                <w:b w:val="0"/>
                <w:bCs w:val="0"/>
              </w:rPr>
              <w:t>)</w:t>
            </w:r>
          </w:p>
        </w:tc>
        <w:tc>
          <w:tcPr>
            <w:tcW w:w="1504" w:type="dxa"/>
            <w:tcBorders>
              <w:top w:val="single" w:sz="12" w:space="0" w:color="auto"/>
              <w:bottom w:val="single" w:sz="12" w:space="0" w:color="auto"/>
            </w:tcBorders>
          </w:tcPr>
          <w:p w14:paraId="16495561" w14:textId="0404799F" w:rsidR="00C449A0" w:rsidRPr="000D14B3" w:rsidRDefault="00C449A0" w:rsidP="000453B6">
            <w:pPr>
              <w:rPr>
                <w:b w:val="0"/>
                <w:bCs w:val="0"/>
              </w:rPr>
            </w:pPr>
            <w:r w:rsidRPr="000D14B3">
              <w:rPr>
                <w:b w:val="0"/>
                <w:bCs w:val="0"/>
              </w:rPr>
              <w:t xml:space="preserve">Average number of </w:t>
            </w:r>
            <w:proofErr w:type="gramStart"/>
            <w:r w:rsidRPr="000D14B3">
              <w:rPr>
                <w:b w:val="0"/>
                <w:bCs w:val="0"/>
              </w:rPr>
              <w:t xml:space="preserve">interactions  </w:t>
            </w:r>
            <w:r w:rsidRPr="000D14B3">
              <w:rPr>
                <w:b w:val="0"/>
                <w:bCs w:val="0"/>
                <w:color w:val="202124"/>
                <w:shd w:val="clear" w:color="auto" w:fill="FFFFFF"/>
              </w:rPr>
              <w:t>±</w:t>
            </w:r>
            <w:proofErr w:type="gramEnd"/>
            <w:r w:rsidRPr="000D14B3">
              <w:rPr>
                <w:b w:val="0"/>
                <w:bCs w:val="0"/>
                <w:color w:val="202124"/>
                <w:shd w:val="clear" w:color="auto" w:fill="FFFFFF"/>
              </w:rPr>
              <w:t xml:space="preserve"> SD</w:t>
            </w:r>
          </w:p>
          <w:p w14:paraId="1068D357" w14:textId="7453BC97" w:rsidR="00C449A0" w:rsidRPr="000D14B3" w:rsidRDefault="00C449A0" w:rsidP="000453B6">
            <w:pPr>
              <w:rPr>
                <w:b w:val="0"/>
                <w:bCs w:val="0"/>
              </w:rPr>
            </w:pPr>
            <w:r w:rsidRPr="000D14B3">
              <w:rPr>
                <w:b w:val="0"/>
                <w:bCs w:val="0"/>
              </w:rPr>
              <w:t xml:space="preserve">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208065BB" w14:textId="2B9EDBC1" w:rsidR="00C449A0" w:rsidRPr="000D14B3" w:rsidRDefault="00C449A0" w:rsidP="00C217E8">
            <w:pPr>
              <w:rPr>
                <w:b w:val="0"/>
                <w:bCs w:val="0"/>
              </w:rPr>
            </w:pPr>
            <w:r w:rsidRPr="000D14B3">
              <w:rPr>
                <w:b w:val="0"/>
                <w:bCs w:val="0"/>
              </w:rPr>
              <w:t>Minimum number of interactions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78CB8874" w14:textId="073D1F2C" w:rsidR="00C449A0" w:rsidRPr="000D14B3" w:rsidRDefault="00C449A0" w:rsidP="00C217E8">
            <w:pPr>
              <w:rPr>
                <w:b w:val="0"/>
                <w:bCs w:val="0"/>
              </w:rPr>
            </w:pPr>
            <w:r w:rsidRPr="000D14B3">
              <w:rPr>
                <w:b w:val="0"/>
                <w:bCs w:val="0"/>
              </w:rPr>
              <w:t>Maximum number of interactions (m</w:t>
            </w:r>
            <w:r w:rsidRPr="000D14B3">
              <w:rPr>
                <w:b w:val="0"/>
                <w:bCs w:val="0"/>
                <w:vertAlign w:val="superscript"/>
              </w:rPr>
              <w:t xml:space="preserve">-2 </w:t>
            </w:r>
            <w:r w:rsidRPr="000D14B3">
              <w:rPr>
                <w:b w:val="0"/>
                <w:bCs w:val="0"/>
              </w:rPr>
              <w:t>per 30 minutes)</w:t>
            </w:r>
          </w:p>
        </w:tc>
        <w:tc>
          <w:tcPr>
            <w:tcW w:w="233" w:type="dxa"/>
            <w:tcBorders>
              <w:top w:val="single" w:sz="12" w:space="0" w:color="auto"/>
              <w:bottom w:val="single" w:sz="12" w:space="0" w:color="auto"/>
            </w:tcBorders>
          </w:tcPr>
          <w:p w14:paraId="2440258C" w14:textId="2B7DB3D6" w:rsidR="00C449A0" w:rsidRPr="000D14B3" w:rsidRDefault="00C449A0" w:rsidP="00C217E8">
            <w:pPr>
              <w:rPr>
                <w:b w:val="0"/>
                <w:bCs w:val="0"/>
              </w:rPr>
            </w:pPr>
          </w:p>
        </w:tc>
        <w:tc>
          <w:tcPr>
            <w:tcW w:w="1407" w:type="dxa"/>
            <w:tcBorders>
              <w:top w:val="single" w:sz="12" w:space="0" w:color="auto"/>
              <w:bottom w:val="single" w:sz="12" w:space="0" w:color="auto"/>
            </w:tcBorders>
          </w:tcPr>
          <w:p w14:paraId="2100D29E" w14:textId="1C4DB8BB" w:rsidR="00C449A0" w:rsidRPr="000D14B3" w:rsidRDefault="00C449A0" w:rsidP="00C217E8">
            <w:pPr>
              <w:rPr>
                <w:b w:val="0"/>
                <w:bCs w:val="0"/>
              </w:rPr>
            </w:pPr>
            <w:r w:rsidRPr="000D14B3">
              <w:rPr>
                <w:b w:val="0"/>
                <w:bCs w:val="0"/>
              </w:rPr>
              <w:t>Total number of interactions</w:t>
            </w:r>
          </w:p>
        </w:tc>
        <w:tc>
          <w:tcPr>
            <w:tcW w:w="1498" w:type="dxa"/>
            <w:tcBorders>
              <w:top w:val="single" w:sz="12" w:space="0" w:color="auto"/>
              <w:bottom w:val="single" w:sz="12" w:space="0" w:color="auto"/>
            </w:tcBorders>
          </w:tcPr>
          <w:p w14:paraId="2AB87E85" w14:textId="0431439D" w:rsidR="00C449A0" w:rsidRPr="000D14B3" w:rsidRDefault="00C449A0" w:rsidP="00C217E8">
            <w:pPr>
              <w:rPr>
                <w:b w:val="0"/>
                <w:bCs w:val="0"/>
              </w:rPr>
            </w:pPr>
            <w:r w:rsidRPr="000D14B3">
              <w:rPr>
                <w:b w:val="0"/>
                <w:bCs w:val="0"/>
              </w:rPr>
              <w:t>Total number of smolts per deployment</w:t>
            </w:r>
          </w:p>
        </w:tc>
      </w:tr>
      <w:tr w:rsidR="00C449A0" w:rsidRPr="000D14B3" w14:paraId="4B8025D1" w14:textId="02DA8026" w:rsidTr="00AC5B00">
        <w:trPr>
          <w:trHeight w:val="154"/>
        </w:trPr>
        <w:tc>
          <w:tcPr>
            <w:tcW w:w="1520" w:type="dxa"/>
            <w:tcBorders>
              <w:top w:val="single" w:sz="12" w:space="0" w:color="auto"/>
            </w:tcBorders>
          </w:tcPr>
          <w:p w14:paraId="4C455A85" w14:textId="7BEC0CF3" w:rsidR="00C449A0" w:rsidRPr="000D14B3" w:rsidRDefault="00C449A0" w:rsidP="00C217E8">
            <w:r w:rsidRPr="000D14B3">
              <w:t>Upstream Fence April 20 – 21 2016 (UF 2021)</w:t>
            </w:r>
          </w:p>
        </w:tc>
        <w:tc>
          <w:tcPr>
            <w:tcW w:w="986" w:type="dxa"/>
            <w:tcBorders>
              <w:top w:val="single" w:sz="12" w:space="0" w:color="auto"/>
            </w:tcBorders>
          </w:tcPr>
          <w:p w14:paraId="11460E8C" w14:textId="5775CE06" w:rsidR="00C449A0" w:rsidRPr="000D14B3" w:rsidRDefault="00C449A0" w:rsidP="00C217E8">
            <w:r w:rsidRPr="000D14B3">
              <w:t>14</w:t>
            </w:r>
          </w:p>
        </w:tc>
        <w:tc>
          <w:tcPr>
            <w:tcW w:w="1210" w:type="dxa"/>
            <w:tcBorders>
              <w:top w:val="single" w:sz="12" w:space="0" w:color="auto"/>
            </w:tcBorders>
          </w:tcPr>
          <w:p w14:paraId="688B3CE3" w14:textId="6B84F6DF" w:rsidR="00C449A0" w:rsidRPr="000D14B3" w:rsidRDefault="00C449A0" w:rsidP="00C217E8">
            <w:r w:rsidRPr="000D14B3">
              <w:t>29.27</w:t>
            </w:r>
          </w:p>
          <w:p w14:paraId="583E7B97" w14:textId="3F0CC917" w:rsidR="00C449A0" w:rsidRPr="000D14B3" w:rsidRDefault="00C449A0" w:rsidP="00C217E8"/>
        </w:tc>
        <w:tc>
          <w:tcPr>
            <w:tcW w:w="1504" w:type="dxa"/>
            <w:tcBorders>
              <w:top w:val="single" w:sz="12" w:space="0" w:color="auto"/>
            </w:tcBorders>
          </w:tcPr>
          <w:p w14:paraId="08BD7C8D" w14:textId="20B4CDF7" w:rsidR="00C449A0" w:rsidRPr="000D14B3" w:rsidRDefault="00C449A0" w:rsidP="00C217E8">
            <w:r w:rsidRPr="000D14B3">
              <w:t>0.444±0.484</w:t>
            </w:r>
          </w:p>
        </w:tc>
        <w:tc>
          <w:tcPr>
            <w:tcW w:w="1424" w:type="dxa"/>
            <w:tcBorders>
              <w:top w:val="single" w:sz="12" w:space="0" w:color="auto"/>
            </w:tcBorders>
          </w:tcPr>
          <w:p w14:paraId="685FD8D4" w14:textId="534E5140" w:rsidR="00C449A0" w:rsidRPr="000D14B3" w:rsidRDefault="00C449A0" w:rsidP="00C217E8">
            <w:r w:rsidRPr="000D14B3">
              <w:t>0</w:t>
            </w:r>
          </w:p>
        </w:tc>
        <w:tc>
          <w:tcPr>
            <w:tcW w:w="1424" w:type="dxa"/>
            <w:tcBorders>
              <w:top w:val="single" w:sz="12" w:space="0" w:color="auto"/>
            </w:tcBorders>
          </w:tcPr>
          <w:p w14:paraId="400E3247" w14:textId="7E8FD9E4" w:rsidR="00C449A0" w:rsidRPr="000D14B3" w:rsidRDefault="00C449A0" w:rsidP="00C217E8">
            <w:r w:rsidRPr="000D14B3">
              <w:t>1.61</w:t>
            </w:r>
          </w:p>
        </w:tc>
        <w:tc>
          <w:tcPr>
            <w:tcW w:w="233" w:type="dxa"/>
            <w:tcBorders>
              <w:top w:val="single" w:sz="12" w:space="0" w:color="auto"/>
            </w:tcBorders>
          </w:tcPr>
          <w:p w14:paraId="6683ED9F" w14:textId="333EBBF5" w:rsidR="00C449A0" w:rsidRPr="000D14B3" w:rsidRDefault="00C449A0" w:rsidP="00C217E8"/>
        </w:tc>
        <w:tc>
          <w:tcPr>
            <w:tcW w:w="1407" w:type="dxa"/>
            <w:tcBorders>
              <w:top w:val="single" w:sz="12" w:space="0" w:color="auto"/>
            </w:tcBorders>
          </w:tcPr>
          <w:p w14:paraId="14E6106A" w14:textId="5B4D6B51" w:rsidR="00C449A0" w:rsidRPr="000D14B3" w:rsidRDefault="00C449A0" w:rsidP="00C217E8">
            <w:r w:rsidRPr="000D14B3">
              <w:t>364</w:t>
            </w:r>
          </w:p>
        </w:tc>
        <w:tc>
          <w:tcPr>
            <w:tcW w:w="1498" w:type="dxa"/>
            <w:tcBorders>
              <w:top w:val="single" w:sz="12" w:space="0" w:color="auto"/>
            </w:tcBorders>
          </w:tcPr>
          <w:p w14:paraId="1372DE64" w14:textId="2039F52B" w:rsidR="00C449A0" w:rsidRPr="000D14B3" w:rsidRDefault="00C449A0" w:rsidP="00C217E8">
            <w:r w:rsidRPr="000D14B3">
              <w:t>1,054,978</w:t>
            </w:r>
          </w:p>
        </w:tc>
      </w:tr>
      <w:tr w:rsidR="00C449A0" w:rsidRPr="000D14B3" w14:paraId="1F4BC12C" w14:textId="38CA58BB" w:rsidTr="00AC5B00">
        <w:trPr>
          <w:trHeight w:val="154"/>
        </w:trPr>
        <w:tc>
          <w:tcPr>
            <w:tcW w:w="1520" w:type="dxa"/>
          </w:tcPr>
          <w:p w14:paraId="0E378DC8" w14:textId="127A1419" w:rsidR="00C449A0" w:rsidRPr="000D14B3" w:rsidRDefault="00C449A0" w:rsidP="00C217E8">
            <w:r w:rsidRPr="000D14B3">
              <w:t xml:space="preserve">Downstream </w:t>
            </w:r>
            <w:r w:rsidR="003912FB" w:rsidRPr="000D14B3">
              <w:t xml:space="preserve">River </w:t>
            </w:r>
            <w:r w:rsidRPr="000D14B3">
              <w:t>April 21 – 22 2016</w:t>
            </w:r>
            <w:r w:rsidR="00D239DC" w:rsidRPr="000D14B3">
              <w:t xml:space="preserve"> (D</w:t>
            </w:r>
            <w:r w:rsidR="00AA3A46" w:rsidRPr="000D14B3">
              <w:t>R</w:t>
            </w:r>
            <w:r w:rsidR="00D239DC" w:rsidRPr="000D14B3">
              <w:t>2122)</w:t>
            </w:r>
          </w:p>
        </w:tc>
        <w:tc>
          <w:tcPr>
            <w:tcW w:w="986" w:type="dxa"/>
          </w:tcPr>
          <w:p w14:paraId="31749CA2" w14:textId="53D5A4CF" w:rsidR="00C449A0" w:rsidRPr="000D14B3" w:rsidRDefault="00C449A0" w:rsidP="00C217E8">
            <w:r w:rsidRPr="000D14B3">
              <w:t>14.5</w:t>
            </w:r>
          </w:p>
        </w:tc>
        <w:tc>
          <w:tcPr>
            <w:tcW w:w="1210" w:type="dxa"/>
          </w:tcPr>
          <w:p w14:paraId="6DB8F8A8" w14:textId="7D4A3B23" w:rsidR="00C449A0" w:rsidRPr="000D14B3" w:rsidRDefault="00C449A0" w:rsidP="00C217E8">
            <w:r w:rsidRPr="000D14B3">
              <w:t>29.27</w:t>
            </w:r>
          </w:p>
        </w:tc>
        <w:tc>
          <w:tcPr>
            <w:tcW w:w="1504" w:type="dxa"/>
          </w:tcPr>
          <w:p w14:paraId="04D491CF" w14:textId="6FA6F144" w:rsidR="00C449A0" w:rsidRPr="000D14B3" w:rsidRDefault="00C449A0" w:rsidP="00C217E8">
            <w:r w:rsidRPr="000D14B3">
              <w:t>0.062±0.924</w:t>
            </w:r>
          </w:p>
        </w:tc>
        <w:tc>
          <w:tcPr>
            <w:tcW w:w="1424" w:type="dxa"/>
          </w:tcPr>
          <w:p w14:paraId="7282BE34" w14:textId="77777777" w:rsidR="00C449A0" w:rsidRPr="000D14B3" w:rsidRDefault="00C449A0" w:rsidP="00C217E8">
            <w:r w:rsidRPr="000D14B3">
              <w:t>0</w:t>
            </w:r>
          </w:p>
          <w:p w14:paraId="69EA702A" w14:textId="77777777" w:rsidR="00C449A0" w:rsidRPr="000D14B3" w:rsidRDefault="00C449A0" w:rsidP="00C217E8"/>
        </w:tc>
        <w:tc>
          <w:tcPr>
            <w:tcW w:w="1424" w:type="dxa"/>
          </w:tcPr>
          <w:p w14:paraId="61DDDD6A" w14:textId="1CC7BE83" w:rsidR="00C449A0" w:rsidRPr="000D14B3" w:rsidRDefault="00C449A0" w:rsidP="00C217E8">
            <w:r w:rsidRPr="000D14B3">
              <w:t>0.376</w:t>
            </w:r>
          </w:p>
        </w:tc>
        <w:tc>
          <w:tcPr>
            <w:tcW w:w="233" w:type="dxa"/>
          </w:tcPr>
          <w:p w14:paraId="24A67A96" w14:textId="7BABB1E5" w:rsidR="00C449A0" w:rsidRPr="000D14B3" w:rsidRDefault="00C449A0" w:rsidP="00C217E8"/>
        </w:tc>
        <w:tc>
          <w:tcPr>
            <w:tcW w:w="1407" w:type="dxa"/>
          </w:tcPr>
          <w:p w14:paraId="66AF1480" w14:textId="22A7F2B3" w:rsidR="00C449A0" w:rsidRPr="000D14B3" w:rsidRDefault="00C449A0" w:rsidP="00C217E8">
            <w:r w:rsidRPr="000D14B3">
              <w:t>52</w:t>
            </w:r>
          </w:p>
        </w:tc>
        <w:tc>
          <w:tcPr>
            <w:tcW w:w="1498" w:type="dxa"/>
          </w:tcPr>
          <w:p w14:paraId="45BAC378" w14:textId="6F6C75C1" w:rsidR="00C449A0" w:rsidRPr="000D14B3" w:rsidRDefault="00C449A0" w:rsidP="00C217E8">
            <w:r w:rsidRPr="000D14B3">
              <w:t>1,082,198</w:t>
            </w:r>
          </w:p>
        </w:tc>
      </w:tr>
      <w:tr w:rsidR="00C449A0" w:rsidRPr="000D14B3" w14:paraId="3F8EFFF8" w14:textId="28E99BA7" w:rsidTr="00AC5B00">
        <w:trPr>
          <w:trHeight w:val="154"/>
        </w:trPr>
        <w:tc>
          <w:tcPr>
            <w:tcW w:w="1520" w:type="dxa"/>
          </w:tcPr>
          <w:p w14:paraId="383E787F" w14:textId="69A83BF0" w:rsidR="00C449A0" w:rsidRPr="000D14B3" w:rsidRDefault="00C449A0" w:rsidP="00C217E8">
            <w:r w:rsidRPr="000D14B3">
              <w:t>Downstream Fence April 23 – 24 2016</w:t>
            </w:r>
            <w:r w:rsidR="003912FB" w:rsidRPr="000D14B3">
              <w:t xml:space="preserve"> (DF2324)</w:t>
            </w:r>
          </w:p>
        </w:tc>
        <w:tc>
          <w:tcPr>
            <w:tcW w:w="986" w:type="dxa"/>
          </w:tcPr>
          <w:p w14:paraId="7EDA341F" w14:textId="6903749C" w:rsidR="00C449A0" w:rsidRPr="000D14B3" w:rsidRDefault="00C449A0" w:rsidP="00C217E8">
            <w:r w:rsidRPr="000D14B3">
              <w:t>22</w:t>
            </w:r>
          </w:p>
        </w:tc>
        <w:tc>
          <w:tcPr>
            <w:tcW w:w="1210" w:type="dxa"/>
          </w:tcPr>
          <w:p w14:paraId="5D4E7F10" w14:textId="55A59BAB" w:rsidR="00C449A0" w:rsidRPr="000D14B3" w:rsidRDefault="00C449A0" w:rsidP="00C217E8">
            <w:r w:rsidRPr="000D14B3">
              <w:t>29.27</w:t>
            </w:r>
          </w:p>
        </w:tc>
        <w:tc>
          <w:tcPr>
            <w:tcW w:w="1504" w:type="dxa"/>
          </w:tcPr>
          <w:p w14:paraId="3E833C5E" w14:textId="35E4778A" w:rsidR="00C449A0" w:rsidRPr="000D14B3" w:rsidRDefault="00C449A0" w:rsidP="00C217E8">
            <w:r w:rsidRPr="000D14B3">
              <w:t>0.008±0.018</w:t>
            </w:r>
          </w:p>
        </w:tc>
        <w:tc>
          <w:tcPr>
            <w:tcW w:w="1424" w:type="dxa"/>
          </w:tcPr>
          <w:p w14:paraId="4BAFB398" w14:textId="18CABBB5" w:rsidR="00C449A0" w:rsidRPr="000D14B3" w:rsidRDefault="00C449A0" w:rsidP="00C217E8">
            <w:r w:rsidRPr="000D14B3">
              <w:t>0</w:t>
            </w:r>
          </w:p>
        </w:tc>
        <w:tc>
          <w:tcPr>
            <w:tcW w:w="1424" w:type="dxa"/>
          </w:tcPr>
          <w:p w14:paraId="2E89B911" w14:textId="348FC8AD" w:rsidR="00C449A0" w:rsidRPr="000D14B3" w:rsidRDefault="00C449A0" w:rsidP="00C217E8">
            <w:r w:rsidRPr="000D14B3">
              <w:t>0.068</w:t>
            </w:r>
          </w:p>
        </w:tc>
        <w:tc>
          <w:tcPr>
            <w:tcW w:w="233" w:type="dxa"/>
          </w:tcPr>
          <w:p w14:paraId="67FB75E6" w14:textId="17840367" w:rsidR="00C449A0" w:rsidRPr="000D14B3" w:rsidRDefault="00C449A0" w:rsidP="00C217E8"/>
        </w:tc>
        <w:tc>
          <w:tcPr>
            <w:tcW w:w="1407" w:type="dxa"/>
          </w:tcPr>
          <w:p w14:paraId="05B7054E" w14:textId="1A50DABC" w:rsidR="00C449A0" w:rsidRPr="000D14B3" w:rsidRDefault="00C449A0" w:rsidP="00C217E8">
            <w:r w:rsidRPr="000D14B3">
              <w:t>23</w:t>
            </w:r>
          </w:p>
        </w:tc>
        <w:tc>
          <w:tcPr>
            <w:tcW w:w="1498" w:type="dxa"/>
          </w:tcPr>
          <w:p w14:paraId="25050CF8" w14:textId="1E19F105" w:rsidR="00C449A0" w:rsidRPr="000D14B3" w:rsidRDefault="00C449A0" w:rsidP="00C217E8">
            <w:r w:rsidRPr="000D14B3">
              <w:t>5,339,320</w:t>
            </w:r>
          </w:p>
        </w:tc>
      </w:tr>
      <w:tr w:rsidR="00C449A0" w:rsidRPr="000D14B3" w14:paraId="3921E1E4" w14:textId="4DCF3B84" w:rsidTr="00AC5B00">
        <w:trPr>
          <w:trHeight w:val="84"/>
        </w:trPr>
        <w:tc>
          <w:tcPr>
            <w:tcW w:w="1520" w:type="dxa"/>
          </w:tcPr>
          <w:p w14:paraId="6BFE909A" w14:textId="33B226C2" w:rsidR="00C449A0" w:rsidRPr="000D14B3" w:rsidRDefault="00C449A0" w:rsidP="00C217E8">
            <w:r w:rsidRPr="000D14B3">
              <w:t>Narrows April 25 -26 2016</w:t>
            </w:r>
            <w:r w:rsidR="00D1724A" w:rsidRPr="000D14B3">
              <w:t xml:space="preserve"> (N2526)</w:t>
            </w:r>
          </w:p>
        </w:tc>
        <w:tc>
          <w:tcPr>
            <w:tcW w:w="986" w:type="dxa"/>
          </w:tcPr>
          <w:p w14:paraId="7B5DCE1B" w14:textId="6633C2C2" w:rsidR="00C449A0" w:rsidRPr="000D14B3" w:rsidRDefault="00C449A0" w:rsidP="00C217E8">
            <w:r w:rsidRPr="000D14B3">
              <w:t>5.5</w:t>
            </w:r>
          </w:p>
        </w:tc>
        <w:tc>
          <w:tcPr>
            <w:tcW w:w="1210" w:type="dxa"/>
          </w:tcPr>
          <w:p w14:paraId="2D70CFAF" w14:textId="588B5506" w:rsidR="00C449A0" w:rsidRPr="000D14B3" w:rsidRDefault="00C449A0" w:rsidP="00C217E8">
            <w:r w:rsidRPr="000D14B3">
              <w:t>29.27</w:t>
            </w:r>
          </w:p>
        </w:tc>
        <w:tc>
          <w:tcPr>
            <w:tcW w:w="1504" w:type="dxa"/>
          </w:tcPr>
          <w:p w14:paraId="779D78D4" w14:textId="0B1257FD" w:rsidR="00C449A0" w:rsidRPr="000D14B3" w:rsidRDefault="00C449A0" w:rsidP="00C217E8">
            <w:r w:rsidRPr="000D14B3">
              <w:t>0.016±0.023</w:t>
            </w:r>
          </w:p>
        </w:tc>
        <w:tc>
          <w:tcPr>
            <w:tcW w:w="1424" w:type="dxa"/>
          </w:tcPr>
          <w:p w14:paraId="6F3159EB" w14:textId="59C62ECB" w:rsidR="00C449A0" w:rsidRPr="000D14B3" w:rsidRDefault="00C449A0" w:rsidP="00C217E8">
            <w:r w:rsidRPr="000D14B3">
              <w:t>0</w:t>
            </w:r>
          </w:p>
        </w:tc>
        <w:tc>
          <w:tcPr>
            <w:tcW w:w="1424" w:type="dxa"/>
          </w:tcPr>
          <w:p w14:paraId="535384C8" w14:textId="22FE1031" w:rsidR="00C449A0" w:rsidRPr="000D14B3" w:rsidRDefault="00C449A0" w:rsidP="00C217E8">
            <w:r w:rsidRPr="000D14B3">
              <w:t>0.068</w:t>
            </w:r>
          </w:p>
        </w:tc>
        <w:tc>
          <w:tcPr>
            <w:tcW w:w="233" w:type="dxa"/>
          </w:tcPr>
          <w:p w14:paraId="16617B85" w14:textId="748D9BC3" w:rsidR="00C449A0" w:rsidRPr="000D14B3" w:rsidRDefault="00C449A0" w:rsidP="00C217E8"/>
        </w:tc>
        <w:tc>
          <w:tcPr>
            <w:tcW w:w="1407" w:type="dxa"/>
          </w:tcPr>
          <w:p w14:paraId="68713D7B" w14:textId="2AE40DA7" w:rsidR="00C449A0" w:rsidRPr="000D14B3" w:rsidRDefault="00C449A0" w:rsidP="00C217E8">
            <w:r w:rsidRPr="000D14B3">
              <w:t>5</w:t>
            </w:r>
          </w:p>
        </w:tc>
        <w:tc>
          <w:tcPr>
            <w:tcW w:w="1498" w:type="dxa"/>
          </w:tcPr>
          <w:p w14:paraId="222B245A" w14:textId="3EF51AA9" w:rsidR="00C449A0" w:rsidRPr="000D14B3" w:rsidRDefault="00C449A0" w:rsidP="00C217E8">
            <w:r w:rsidRPr="000D14B3">
              <w:t>26,000</w:t>
            </w:r>
          </w:p>
        </w:tc>
      </w:tr>
      <w:tr w:rsidR="00C449A0" w:rsidRPr="000D14B3" w14:paraId="5F9FF231" w14:textId="6C1E4BA9" w:rsidTr="00AC5B00">
        <w:trPr>
          <w:trHeight w:val="38"/>
        </w:trPr>
        <w:tc>
          <w:tcPr>
            <w:tcW w:w="1520" w:type="dxa"/>
          </w:tcPr>
          <w:p w14:paraId="63E3AB56" w14:textId="4350BE4A" w:rsidR="00C449A0" w:rsidRPr="000D14B3" w:rsidRDefault="00C449A0" w:rsidP="00C217E8">
            <w:r w:rsidRPr="000D14B3">
              <w:t xml:space="preserve">Upstream Fence April </w:t>
            </w:r>
            <w:r w:rsidRPr="000D14B3">
              <w:lastRenderedPageBreak/>
              <w:t>27 – 29 2016</w:t>
            </w:r>
            <w:r w:rsidR="005A6E74" w:rsidRPr="000D14B3">
              <w:t xml:space="preserve"> (UF272829)</w:t>
            </w:r>
          </w:p>
        </w:tc>
        <w:tc>
          <w:tcPr>
            <w:tcW w:w="986" w:type="dxa"/>
          </w:tcPr>
          <w:p w14:paraId="614097B7" w14:textId="66EDEF70" w:rsidR="00C449A0" w:rsidRPr="000D14B3" w:rsidRDefault="00C449A0" w:rsidP="00C217E8">
            <w:r w:rsidRPr="000D14B3">
              <w:lastRenderedPageBreak/>
              <w:t>41.5</w:t>
            </w:r>
          </w:p>
        </w:tc>
        <w:tc>
          <w:tcPr>
            <w:tcW w:w="1210" w:type="dxa"/>
          </w:tcPr>
          <w:p w14:paraId="27EB9734" w14:textId="4BEEBDBB" w:rsidR="00C449A0" w:rsidRPr="000D14B3" w:rsidRDefault="00C449A0" w:rsidP="00C217E8">
            <w:r w:rsidRPr="000D14B3">
              <w:t>9.87</w:t>
            </w:r>
          </w:p>
        </w:tc>
        <w:tc>
          <w:tcPr>
            <w:tcW w:w="1504" w:type="dxa"/>
          </w:tcPr>
          <w:p w14:paraId="654B4E88" w14:textId="07BFF79A" w:rsidR="00C449A0" w:rsidRPr="000D14B3" w:rsidRDefault="00C449A0" w:rsidP="00C217E8">
            <w:r w:rsidRPr="000D14B3">
              <w:t>1.37±1.18</w:t>
            </w:r>
          </w:p>
        </w:tc>
        <w:tc>
          <w:tcPr>
            <w:tcW w:w="1424" w:type="dxa"/>
          </w:tcPr>
          <w:p w14:paraId="1510A747" w14:textId="6A8A9394" w:rsidR="00C449A0" w:rsidRPr="000D14B3" w:rsidRDefault="00C449A0" w:rsidP="00C217E8">
            <w:r w:rsidRPr="000D14B3">
              <w:t>0</w:t>
            </w:r>
          </w:p>
        </w:tc>
        <w:tc>
          <w:tcPr>
            <w:tcW w:w="1424" w:type="dxa"/>
          </w:tcPr>
          <w:p w14:paraId="3AEE098A" w14:textId="614C7D4A" w:rsidR="00C449A0" w:rsidRPr="000D14B3" w:rsidRDefault="00C449A0" w:rsidP="00C217E8">
            <w:r w:rsidRPr="000D14B3">
              <w:t>4.86</w:t>
            </w:r>
          </w:p>
        </w:tc>
        <w:tc>
          <w:tcPr>
            <w:tcW w:w="233" w:type="dxa"/>
          </w:tcPr>
          <w:p w14:paraId="20DC2409" w14:textId="4619C299" w:rsidR="00C449A0" w:rsidRPr="000D14B3" w:rsidRDefault="00C449A0" w:rsidP="00C217E8"/>
        </w:tc>
        <w:tc>
          <w:tcPr>
            <w:tcW w:w="1407" w:type="dxa"/>
          </w:tcPr>
          <w:p w14:paraId="3D24D98B" w14:textId="26DF360E" w:rsidR="00C449A0" w:rsidRPr="000D14B3" w:rsidRDefault="00C449A0" w:rsidP="00C217E8">
            <w:r w:rsidRPr="000D14B3">
              <w:t>1032</w:t>
            </w:r>
          </w:p>
        </w:tc>
        <w:tc>
          <w:tcPr>
            <w:tcW w:w="1498" w:type="dxa"/>
          </w:tcPr>
          <w:p w14:paraId="614990B9" w14:textId="7D9F9BF7" w:rsidR="00C449A0" w:rsidRPr="000D14B3" w:rsidRDefault="00C449A0" w:rsidP="00C217E8">
            <w:r w:rsidRPr="000D14B3">
              <w:t>2,041,534</w:t>
            </w:r>
          </w:p>
        </w:tc>
      </w:tr>
      <w:tr w:rsidR="00C449A0" w:rsidRPr="000D14B3" w14:paraId="4BA5A985" w14:textId="5E41ECA3" w:rsidTr="00AC5B00">
        <w:trPr>
          <w:trHeight w:val="53"/>
        </w:trPr>
        <w:tc>
          <w:tcPr>
            <w:tcW w:w="1520" w:type="dxa"/>
            <w:tcBorders>
              <w:bottom w:val="single" w:sz="12" w:space="0" w:color="auto"/>
            </w:tcBorders>
          </w:tcPr>
          <w:p w14:paraId="161B33EB" w14:textId="16E48E3A" w:rsidR="00C449A0" w:rsidRPr="000D14B3" w:rsidRDefault="00C449A0" w:rsidP="00C217E8">
            <w:r w:rsidRPr="000D14B3">
              <w:t>Narrows April 29</w:t>
            </w:r>
            <w:proofErr w:type="gramStart"/>
            <w:r w:rsidRPr="000D14B3">
              <w:t xml:space="preserve"> 2016</w:t>
            </w:r>
            <w:proofErr w:type="gramEnd"/>
            <w:r w:rsidR="004655A1" w:rsidRPr="000D14B3">
              <w:t xml:space="preserve"> (N29)</w:t>
            </w:r>
          </w:p>
        </w:tc>
        <w:tc>
          <w:tcPr>
            <w:tcW w:w="986" w:type="dxa"/>
            <w:tcBorders>
              <w:bottom w:val="single" w:sz="12" w:space="0" w:color="auto"/>
            </w:tcBorders>
          </w:tcPr>
          <w:p w14:paraId="18FF5938" w14:textId="2A002201" w:rsidR="00C449A0" w:rsidRPr="000D14B3" w:rsidRDefault="00C449A0" w:rsidP="00C217E8">
            <w:r w:rsidRPr="000D14B3">
              <w:t>3.5</w:t>
            </w:r>
          </w:p>
        </w:tc>
        <w:tc>
          <w:tcPr>
            <w:tcW w:w="1210" w:type="dxa"/>
            <w:tcBorders>
              <w:bottom w:val="single" w:sz="12" w:space="0" w:color="auto"/>
            </w:tcBorders>
          </w:tcPr>
          <w:p w14:paraId="71A2F889" w14:textId="6FED4502" w:rsidR="00C449A0" w:rsidRPr="000D14B3" w:rsidRDefault="00C449A0" w:rsidP="00C217E8">
            <w:r w:rsidRPr="000D14B3">
              <w:t>29.27</w:t>
            </w:r>
          </w:p>
        </w:tc>
        <w:tc>
          <w:tcPr>
            <w:tcW w:w="1504" w:type="dxa"/>
            <w:tcBorders>
              <w:bottom w:val="single" w:sz="12" w:space="0" w:color="auto"/>
            </w:tcBorders>
          </w:tcPr>
          <w:p w14:paraId="258A6572" w14:textId="4E6F68A2" w:rsidR="00C449A0" w:rsidRPr="000D14B3" w:rsidRDefault="00C449A0" w:rsidP="00C217E8">
            <w:r w:rsidRPr="000D14B3">
              <w:t>0.015±0.039</w:t>
            </w:r>
          </w:p>
        </w:tc>
        <w:tc>
          <w:tcPr>
            <w:tcW w:w="1424" w:type="dxa"/>
            <w:tcBorders>
              <w:bottom w:val="single" w:sz="12" w:space="0" w:color="auto"/>
            </w:tcBorders>
          </w:tcPr>
          <w:p w14:paraId="4962929E" w14:textId="230DE625" w:rsidR="00C449A0" w:rsidRPr="000D14B3" w:rsidRDefault="00C449A0" w:rsidP="00C217E8">
            <w:r w:rsidRPr="000D14B3">
              <w:t>0</w:t>
            </w:r>
          </w:p>
        </w:tc>
        <w:tc>
          <w:tcPr>
            <w:tcW w:w="1424" w:type="dxa"/>
            <w:tcBorders>
              <w:bottom w:val="single" w:sz="12" w:space="0" w:color="auto"/>
            </w:tcBorders>
          </w:tcPr>
          <w:p w14:paraId="659F86D2" w14:textId="6742E45E" w:rsidR="00C449A0" w:rsidRPr="000D14B3" w:rsidRDefault="00C449A0" w:rsidP="00C217E8">
            <w:r w:rsidRPr="000D14B3">
              <w:t>0.102</w:t>
            </w:r>
          </w:p>
        </w:tc>
        <w:tc>
          <w:tcPr>
            <w:tcW w:w="233" w:type="dxa"/>
            <w:tcBorders>
              <w:bottom w:val="single" w:sz="12" w:space="0" w:color="auto"/>
            </w:tcBorders>
          </w:tcPr>
          <w:p w14:paraId="37FEA873" w14:textId="58F0B631" w:rsidR="00C449A0" w:rsidRPr="000D14B3" w:rsidRDefault="00C449A0" w:rsidP="00C217E8"/>
        </w:tc>
        <w:tc>
          <w:tcPr>
            <w:tcW w:w="1407" w:type="dxa"/>
            <w:tcBorders>
              <w:bottom w:val="single" w:sz="12" w:space="0" w:color="auto"/>
            </w:tcBorders>
          </w:tcPr>
          <w:p w14:paraId="13222DDB" w14:textId="5C297174" w:rsidR="00C449A0" w:rsidRPr="000D14B3" w:rsidRDefault="00C449A0" w:rsidP="00C217E8">
            <w:r w:rsidRPr="000D14B3">
              <w:t>3</w:t>
            </w:r>
          </w:p>
        </w:tc>
        <w:tc>
          <w:tcPr>
            <w:tcW w:w="1498" w:type="dxa"/>
            <w:tcBorders>
              <w:bottom w:val="single" w:sz="12" w:space="0" w:color="auto"/>
            </w:tcBorders>
          </w:tcPr>
          <w:p w14:paraId="2220047B" w14:textId="3D42C278" w:rsidR="00C449A0" w:rsidRPr="000D14B3" w:rsidRDefault="00C449A0" w:rsidP="00C217E8">
            <w:r w:rsidRPr="000D14B3">
              <w:t>NA</w:t>
            </w:r>
          </w:p>
        </w:tc>
      </w:tr>
    </w:tbl>
    <w:p w14:paraId="67A9968F" w14:textId="77777777" w:rsidR="007D38FD" w:rsidRPr="000D14B3" w:rsidRDefault="007D38FD" w:rsidP="00041BD2">
      <w:pPr>
        <w:spacing w:line="480" w:lineRule="auto"/>
      </w:pPr>
    </w:p>
    <w:p w14:paraId="5E8F8164" w14:textId="2172423B" w:rsidR="009F4246" w:rsidRPr="000D14B3" w:rsidRDefault="009F4246" w:rsidP="009F4246">
      <w:pPr>
        <w:spacing w:line="480" w:lineRule="auto"/>
        <w:rPr>
          <w:color w:val="202124"/>
        </w:rPr>
      </w:pPr>
    </w:p>
    <w:p w14:paraId="26B57D04" w14:textId="77777777" w:rsidR="0099673A" w:rsidRPr="000D14B3" w:rsidRDefault="0099673A" w:rsidP="0099673A">
      <w:pPr>
        <w:pStyle w:val="Heading1"/>
        <w:rPr>
          <w:moveTo w:id="313" w:author="Hinch, Scott" w:date="2022-03-15T12:20:00Z"/>
          <w:rFonts w:ascii="Times New Roman" w:hAnsi="Times New Roman" w:cs="Times New Roman"/>
          <w:sz w:val="24"/>
          <w:szCs w:val="24"/>
        </w:rPr>
      </w:pPr>
      <w:moveToRangeStart w:id="314" w:author="Hinch, Scott" w:date="2022-03-15T12:20:00Z" w:name="move98239250"/>
      <w:moveTo w:id="315" w:author="Hinch, Scott" w:date="2022-03-15T12:20:00Z">
        <w:r w:rsidRPr="000D14B3">
          <w:rPr>
            <w:rFonts w:ascii="Times New Roman" w:hAnsi="Times New Roman" w:cs="Times New Roman"/>
            <w:sz w:val="24"/>
            <w:szCs w:val="24"/>
          </w:rPr>
          <w:t>Figures:</w:t>
        </w:r>
      </w:moveTo>
    </w:p>
    <w:p w14:paraId="1B89C4C4" w14:textId="77777777" w:rsidR="0099673A" w:rsidRPr="000D14B3" w:rsidRDefault="0099673A" w:rsidP="0099673A">
      <w:pPr>
        <w:spacing w:line="480" w:lineRule="auto"/>
        <w:jc w:val="center"/>
        <w:rPr>
          <w:moveTo w:id="316" w:author="Hinch, Scott" w:date="2022-03-15T12:20:00Z"/>
        </w:rPr>
      </w:pPr>
    </w:p>
    <w:p w14:paraId="0F4E6388" w14:textId="77777777" w:rsidR="0099673A" w:rsidRPr="000D14B3" w:rsidRDefault="0099673A" w:rsidP="0099673A">
      <w:pPr>
        <w:spacing w:line="480" w:lineRule="auto"/>
        <w:rPr>
          <w:moveTo w:id="317" w:author="Hinch, Scott" w:date="2022-03-15T12:20:00Z"/>
        </w:rPr>
      </w:pPr>
      <w:moveTo w:id="318" w:author="Hinch, Scott" w:date="2022-03-15T12:20:00Z">
        <w:r w:rsidRPr="000D14B3">
          <w:t xml:space="preserve">Figure 1. Map of </w:t>
        </w:r>
        <w:proofErr w:type="spellStart"/>
        <w:r w:rsidRPr="000D14B3">
          <w:t>Chilko</w:t>
        </w:r>
        <w:proofErr w:type="spellEnd"/>
        <w:r w:rsidRPr="000D14B3">
          <w:t xml:space="preserve"> Lake, British Columbia, Canada (</w:t>
        </w:r>
        <w:r w:rsidRPr="000D14B3">
          <w:rPr>
            <w:color w:val="000000"/>
          </w:rPr>
          <w:t>51.294</w:t>
        </w:r>
        <w:r w:rsidRPr="000D14B3">
          <w:t xml:space="preserve">, </w:t>
        </w:r>
        <w:r w:rsidRPr="000D14B3">
          <w:rPr>
            <w:color w:val="000000"/>
          </w:rPr>
          <w:t>-124.077</w:t>
        </w:r>
        <w:r w:rsidRPr="000D14B3">
          <w:t xml:space="preserve">). Aerial image of the upper reaches of </w:t>
        </w:r>
        <w:proofErr w:type="spellStart"/>
        <w:r w:rsidRPr="000D14B3">
          <w:t>Chilko</w:t>
        </w:r>
        <w:proofErr w:type="spellEnd"/>
        <w:r w:rsidRPr="000D14B3">
          <w:t xml:space="preserve"> Lake shows the positions (white shapes) of where the DIDSON system was deployed from April 20 - 29th, 2016, during the smolt outmigration period. The white square indicates DIDSON deployments upstream of the government operated counting fence (UF2021 and UF272829), white circles denote deployments downstream from </w:t>
        </w:r>
        <w:proofErr w:type="spellStart"/>
        <w:r w:rsidRPr="000D14B3">
          <w:t>Chilko</w:t>
        </w:r>
        <w:proofErr w:type="spellEnd"/>
        <w:r w:rsidRPr="000D14B3">
          <w:t xml:space="preserve"> River (DR2122) and downstream from the counting fence (DF2324), and white triangles indicate deployments at the narrow river segments (N2526 and N29). The government operated counting fence is denoted in black. The red dot in the lower right inset represents the approximate position of where the study was conducted. The red square on the upper left inset denotes the location of </w:t>
        </w:r>
        <w:proofErr w:type="spellStart"/>
        <w:r w:rsidRPr="000D14B3">
          <w:t>Chilko</w:t>
        </w:r>
        <w:proofErr w:type="spellEnd"/>
        <w:r w:rsidRPr="000D14B3">
          <w:t xml:space="preserve"> Lake in North America. </w:t>
        </w:r>
      </w:moveTo>
    </w:p>
    <w:p w14:paraId="4D4D0118" w14:textId="77777777" w:rsidR="0099673A" w:rsidRPr="000D14B3" w:rsidRDefault="0099673A" w:rsidP="0099673A">
      <w:pPr>
        <w:rPr>
          <w:moveTo w:id="319" w:author="Hinch, Scott" w:date="2022-03-15T12:20:00Z"/>
        </w:rPr>
      </w:pPr>
      <w:moveTo w:id="320" w:author="Hinch, Scott" w:date="2022-03-15T12:20:00Z">
        <w:r w:rsidRPr="000D14B3">
          <w:br w:type="page"/>
        </w:r>
      </w:moveTo>
    </w:p>
    <w:moveToRangeEnd w:id="314"/>
    <w:p w14:paraId="6A747F9D" w14:textId="326CCD11" w:rsidR="002E445B" w:rsidRPr="000D14B3" w:rsidRDefault="002E445B" w:rsidP="003C7BB1">
      <w:pPr>
        <w:spacing w:line="480" w:lineRule="auto"/>
        <w:rPr>
          <w:color w:val="202124"/>
        </w:rPr>
      </w:pPr>
    </w:p>
    <w:p w14:paraId="426A6153" w14:textId="1FAA48C1" w:rsidR="004219CF" w:rsidRPr="000D14B3" w:rsidRDefault="004B438C" w:rsidP="003E3586">
      <w:pPr>
        <w:spacing w:line="480" w:lineRule="auto"/>
      </w:pPr>
      <w:r w:rsidRPr="000D14B3">
        <w:rPr>
          <w:color w:val="202124"/>
          <w:highlight w:val="white"/>
        </w:rPr>
        <w:t xml:space="preserve">Figure 2. Total </w:t>
      </w:r>
      <w:r w:rsidR="001B3DCF" w:rsidRPr="000D14B3">
        <w:rPr>
          <w:color w:val="202124"/>
          <w:highlight w:val="white"/>
        </w:rPr>
        <w:t>interactions</w:t>
      </w:r>
      <w:r w:rsidRPr="000D14B3">
        <w:rPr>
          <w:color w:val="202124"/>
          <w:highlight w:val="white"/>
        </w:rPr>
        <w:t xml:space="preserve"> </w:t>
      </w:r>
      <w:r w:rsidR="004219CF" w:rsidRPr="000D14B3">
        <w:rPr>
          <w:color w:val="202124"/>
          <w:highlight w:val="white"/>
        </w:rPr>
        <w:t>(m</w:t>
      </w:r>
      <w:r w:rsidR="004219CF" w:rsidRPr="000D14B3">
        <w:rPr>
          <w:color w:val="202124"/>
          <w:highlight w:val="white"/>
          <w:vertAlign w:val="superscript"/>
        </w:rPr>
        <w:t>-2</w:t>
      </w:r>
      <w:r w:rsidR="004219CF" w:rsidRPr="000D14B3">
        <w:rPr>
          <w:color w:val="202124"/>
          <w:highlight w:val="white"/>
        </w:rPr>
        <w:t xml:space="preserve">) </w:t>
      </w:r>
      <w:r w:rsidR="0075604D" w:rsidRPr="000D14B3">
        <w:rPr>
          <w:color w:val="202124"/>
          <w:highlight w:val="white"/>
        </w:rPr>
        <w:t>among</w:t>
      </w:r>
      <w:r w:rsidR="004219CF" w:rsidRPr="000D14B3">
        <w:rPr>
          <w:color w:val="202124"/>
          <w:highlight w:val="white"/>
        </w:rPr>
        <w:t xml:space="preserve"> 30-minute intervals </w:t>
      </w:r>
      <w:r w:rsidR="00576637" w:rsidRPr="000D14B3">
        <w:rPr>
          <w:color w:val="202124"/>
          <w:highlight w:val="white"/>
        </w:rPr>
        <w:t>detected</w:t>
      </w:r>
      <w:r w:rsidR="004219CF" w:rsidRPr="000D14B3">
        <w:rPr>
          <w:color w:val="202124"/>
          <w:highlight w:val="white"/>
        </w:rPr>
        <w:t xml:space="preserve"> between Bull Trout and smolts</w:t>
      </w:r>
      <w:r w:rsidR="003573B7" w:rsidRPr="000D14B3">
        <w:rPr>
          <w:color w:val="202124"/>
          <w:highlight w:val="white"/>
        </w:rPr>
        <w:t xml:space="preserve"> throughout all DIDSON deployments.</w:t>
      </w:r>
      <w:r w:rsidR="00DD0C3E" w:rsidRPr="000D14B3">
        <w:rPr>
          <w:color w:val="202124"/>
          <w:highlight w:val="white"/>
        </w:rPr>
        <w:t xml:space="preserve"> Observations were made </w:t>
      </w:r>
      <w:r w:rsidR="00791A07" w:rsidRPr="000D14B3">
        <w:rPr>
          <w:color w:val="202124"/>
          <w:highlight w:val="white"/>
        </w:rPr>
        <w:t xml:space="preserve">across diel </w:t>
      </w:r>
      <w:r w:rsidR="00A708D7" w:rsidRPr="000D14B3">
        <w:rPr>
          <w:color w:val="202124"/>
          <w:highlight w:val="white"/>
        </w:rPr>
        <w:t>cycles</w:t>
      </w:r>
      <w:r w:rsidR="00791A07" w:rsidRPr="000D14B3">
        <w:rPr>
          <w:color w:val="202124"/>
          <w:highlight w:val="white"/>
        </w:rPr>
        <w:t xml:space="preserve"> (Day</w:t>
      </w:r>
      <w:r w:rsidR="00870BBE" w:rsidRPr="000D14B3">
        <w:rPr>
          <w:color w:val="202124"/>
          <w:highlight w:val="white"/>
        </w:rPr>
        <w:t>time</w:t>
      </w:r>
      <w:r w:rsidR="00791A07" w:rsidRPr="000D14B3">
        <w:rPr>
          <w:color w:val="202124"/>
          <w:highlight w:val="white"/>
        </w:rPr>
        <w:t>: n =</w:t>
      </w:r>
      <w:r w:rsidR="009F23F0" w:rsidRPr="000D14B3">
        <w:rPr>
          <w:color w:val="202124"/>
          <w:highlight w:val="white"/>
        </w:rPr>
        <w:t xml:space="preserve"> 116; Night</w:t>
      </w:r>
      <w:r w:rsidR="00D102B3" w:rsidRPr="000D14B3">
        <w:rPr>
          <w:color w:val="202124"/>
          <w:highlight w:val="white"/>
        </w:rPr>
        <w:t>time</w:t>
      </w:r>
      <w:r w:rsidR="009F23F0" w:rsidRPr="000D14B3">
        <w:rPr>
          <w:color w:val="202124"/>
          <w:highlight w:val="white"/>
        </w:rPr>
        <w:t>: n = 86)</w:t>
      </w:r>
      <w:r w:rsidR="009737C5" w:rsidRPr="000D14B3">
        <w:rPr>
          <w:color w:val="202124"/>
          <w:highlight w:val="white"/>
        </w:rPr>
        <w:t xml:space="preserve">. </w:t>
      </w:r>
      <w:r w:rsidR="00C33BB6" w:rsidRPr="000D14B3">
        <w:rPr>
          <w:color w:val="202124"/>
          <w:highlight w:val="white"/>
        </w:rPr>
        <w:t>Daylight</w:t>
      </w:r>
      <w:r w:rsidR="00A708D7" w:rsidRPr="000D14B3">
        <w:rPr>
          <w:color w:val="202124"/>
          <w:highlight w:val="white"/>
        </w:rPr>
        <w:t xml:space="preserve"> and </w:t>
      </w:r>
      <w:r w:rsidR="00904DB2" w:rsidRPr="000D14B3">
        <w:rPr>
          <w:color w:val="202124"/>
          <w:highlight w:val="white"/>
        </w:rPr>
        <w:t>nighttime</w:t>
      </w:r>
      <w:r w:rsidR="00A708D7" w:rsidRPr="000D14B3">
        <w:rPr>
          <w:color w:val="202124"/>
          <w:highlight w:val="white"/>
        </w:rPr>
        <w:t xml:space="preserve"> hours </w:t>
      </w:r>
      <w:r w:rsidR="001421E8" w:rsidRPr="000D14B3">
        <w:rPr>
          <w:color w:val="202124"/>
          <w:highlight w:val="white"/>
        </w:rPr>
        <w:t xml:space="preserve">were determined </w:t>
      </w:r>
      <w:r w:rsidR="00A708D7" w:rsidRPr="000D14B3">
        <w:rPr>
          <w:color w:val="202124"/>
          <w:highlight w:val="white"/>
        </w:rPr>
        <w:t>via</w:t>
      </w:r>
      <w:r w:rsidR="003E3586" w:rsidRPr="000D14B3">
        <w:rPr>
          <w:color w:val="202124"/>
        </w:rPr>
        <w:t xml:space="preserve"> </w:t>
      </w:r>
      <w:r w:rsidR="002C64E2" w:rsidRPr="000D14B3">
        <w:t>https://www.timeanddate.com/</w:t>
      </w:r>
      <w:r w:rsidR="00501C7B" w:rsidRPr="000D14B3">
        <w:rPr>
          <w:rStyle w:val="Hyperlink"/>
          <w:color w:val="auto"/>
          <w:u w:val="none"/>
        </w:rPr>
        <w:t xml:space="preserve">. </w:t>
      </w:r>
      <w:r w:rsidR="001B31E7" w:rsidRPr="000D14B3">
        <w:rPr>
          <w:rStyle w:val="Hyperlink"/>
          <w:color w:val="auto"/>
          <w:u w:val="none"/>
        </w:rPr>
        <w:t xml:space="preserve">Results from the Wilcoxon rank sum test are </w:t>
      </w:r>
      <w:r w:rsidR="008B209D" w:rsidRPr="000D14B3">
        <w:rPr>
          <w:rStyle w:val="Hyperlink"/>
          <w:color w:val="auto"/>
          <w:u w:val="none"/>
        </w:rPr>
        <w:t xml:space="preserve">displayed on the left upper corner. </w:t>
      </w:r>
      <w:r w:rsidR="0084588C" w:rsidRPr="000D14B3">
        <w:rPr>
          <w:rStyle w:val="Hyperlink"/>
          <w:color w:val="auto"/>
          <w:u w:val="none"/>
        </w:rPr>
        <w:t xml:space="preserve">Points are jittered </w:t>
      </w:r>
      <w:r w:rsidR="002B0B35" w:rsidRPr="000D14B3">
        <w:rPr>
          <w:rStyle w:val="Hyperlink"/>
          <w:color w:val="auto"/>
          <w:u w:val="none"/>
        </w:rPr>
        <w:t>horizontally</w:t>
      </w:r>
      <w:r w:rsidR="00D67AA3" w:rsidRPr="000D14B3">
        <w:rPr>
          <w:rStyle w:val="Hyperlink"/>
          <w:color w:val="auto"/>
          <w:u w:val="none"/>
        </w:rPr>
        <w:t xml:space="preserve"> </w:t>
      </w:r>
      <w:r w:rsidR="0084588C" w:rsidRPr="000D14B3">
        <w:rPr>
          <w:rStyle w:val="Hyperlink"/>
          <w:color w:val="auto"/>
          <w:u w:val="none"/>
        </w:rPr>
        <w:t xml:space="preserve">for visibility. </w:t>
      </w:r>
      <w:r w:rsidR="00DD0C3E" w:rsidRPr="000D14B3">
        <w:rPr>
          <w:rStyle w:val="Hyperlink"/>
          <w:color w:val="auto"/>
          <w:u w:val="none"/>
        </w:rPr>
        <w:t>The lines in the middle of the boxplots indicate the median, and the left and right edges represent the 25</w:t>
      </w:r>
      <w:r w:rsidR="00DD0C3E" w:rsidRPr="000D14B3">
        <w:rPr>
          <w:rStyle w:val="Hyperlink"/>
          <w:color w:val="auto"/>
          <w:u w:val="none"/>
          <w:vertAlign w:val="superscript"/>
        </w:rPr>
        <w:t>th</w:t>
      </w:r>
      <w:r w:rsidR="00DD0C3E" w:rsidRPr="000D14B3">
        <w:rPr>
          <w:rStyle w:val="Hyperlink"/>
          <w:color w:val="auto"/>
          <w:u w:val="none"/>
        </w:rPr>
        <w:t xml:space="preserve"> and 75</w:t>
      </w:r>
      <w:r w:rsidR="00DD0C3E" w:rsidRPr="000D14B3">
        <w:rPr>
          <w:rStyle w:val="Hyperlink"/>
          <w:color w:val="auto"/>
          <w:u w:val="none"/>
          <w:vertAlign w:val="superscript"/>
        </w:rPr>
        <w:t>th</w:t>
      </w:r>
      <w:r w:rsidR="00DD0C3E" w:rsidRPr="000D14B3">
        <w:rPr>
          <w:rStyle w:val="Hyperlink"/>
          <w:color w:val="auto"/>
          <w:u w:val="none"/>
        </w:rPr>
        <w:t xml:space="preserve"> percentiles respectively. Whiskers represent 1.5-times the interquartile range.</w:t>
      </w:r>
    </w:p>
    <w:p w14:paraId="562D151E" w14:textId="18BF23EA" w:rsidR="003573B7" w:rsidRPr="000D14B3" w:rsidRDefault="003573B7" w:rsidP="004B438C">
      <w:pPr>
        <w:spacing w:line="480" w:lineRule="auto"/>
        <w:rPr>
          <w:color w:val="202124"/>
          <w:highlight w:val="white"/>
        </w:rPr>
      </w:pPr>
    </w:p>
    <w:p w14:paraId="0277E7AF" w14:textId="54C0266E" w:rsidR="002E445B" w:rsidRPr="000D14B3" w:rsidRDefault="002E445B" w:rsidP="009F4246">
      <w:pPr>
        <w:spacing w:line="480" w:lineRule="auto"/>
        <w:rPr>
          <w:color w:val="202124"/>
        </w:rPr>
      </w:pPr>
    </w:p>
    <w:p w14:paraId="65BCC8D1" w14:textId="7F735559" w:rsidR="00127210" w:rsidRPr="000D14B3" w:rsidRDefault="00127210" w:rsidP="009F4246">
      <w:pPr>
        <w:spacing w:line="480" w:lineRule="auto"/>
        <w:rPr>
          <w:color w:val="202124"/>
          <w:highlight w:val="white"/>
        </w:rPr>
      </w:pPr>
    </w:p>
    <w:p w14:paraId="069E23C2" w14:textId="64B7D845" w:rsidR="009412C6" w:rsidRPr="000D14B3" w:rsidRDefault="009412C6" w:rsidP="009F4246">
      <w:pPr>
        <w:spacing w:line="480" w:lineRule="auto"/>
        <w:rPr>
          <w:color w:val="202124"/>
          <w:highlight w:val="white"/>
        </w:rPr>
      </w:pPr>
    </w:p>
    <w:p w14:paraId="7BF0ABFA" w14:textId="12B2B0A2" w:rsidR="009412C6" w:rsidRPr="000D14B3" w:rsidRDefault="009412C6" w:rsidP="009F4246">
      <w:pPr>
        <w:spacing w:line="480" w:lineRule="auto"/>
        <w:rPr>
          <w:color w:val="202124"/>
          <w:highlight w:val="white"/>
        </w:rPr>
      </w:pPr>
    </w:p>
    <w:p w14:paraId="6C2EF7BD" w14:textId="6CE61CF3" w:rsidR="009412C6" w:rsidRPr="000D14B3" w:rsidRDefault="009412C6" w:rsidP="009F4246">
      <w:pPr>
        <w:spacing w:line="480" w:lineRule="auto"/>
        <w:rPr>
          <w:color w:val="202124"/>
          <w:highlight w:val="white"/>
        </w:rPr>
      </w:pPr>
    </w:p>
    <w:p w14:paraId="52F17B34" w14:textId="2E3D6292" w:rsidR="009412C6" w:rsidRPr="000D14B3" w:rsidRDefault="009412C6" w:rsidP="009F4246">
      <w:pPr>
        <w:spacing w:line="480" w:lineRule="auto"/>
        <w:rPr>
          <w:color w:val="202124"/>
          <w:highlight w:val="white"/>
        </w:rPr>
      </w:pPr>
    </w:p>
    <w:p w14:paraId="03FB51CF" w14:textId="109FD5EC" w:rsidR="009412C6" w:rsidRPr="000D14B3" w:rsidRDefault="009412C6" w:rsidP="009F4246">
      <w:pPr>
        <w:spacing w:line="480" w:lineRule="auto"/>
        <w:rPr>
          <w:color w:val="202124"/>
          <w:highlight w:val="white"/>
        </w:rPr>
      </w:pPr>
    </w:p>
    <w:p w14:paraId="5EDE829E" w14:textId="274CED6D" w:rsidR="009412C6" w:rsidRPr="000D14B3" w:rsidRDefault="009412C6" w:rsidP="009F4246">
      <w:pPr>
        <w:spacing w:line="480" w:lineRule="auto"/>
        <w:rPr>
          <w:color w:val="202124"/>
          <w:highlight w:val="white"/>
        </w:rPr>
      </w:pPr>
    </w:p>
    <w:p w14:paraId="4D3D4896" w14:textId="18CABE40" w:rsidR="009412C6" w:rsidRPr="000D14B3" w:rsidRDefault="009412C6" w:rsidP="009F4246">
      <w:pPr>
        <w:spacing w:line="480" w:lineRule="auto"/>
        <w:rPr>
          <w:color w:val="202124"/>
          <w:highlight w:val="white"/>
        </w:rPr>
      </w:pPr>
    </w:p>
    <w:p w14:paraId="34F15FF0" w14:textId="5B53E7A3" w:rsidR="009412C6" w:rsidRPr="000D14B3" w:rsidRDefault="009412C6" w:rsidP="009F4246">
      <w:pPr>
        <w:spacing w:line="480" w:lineRule="auto"/>
        <w:rPr>
          <w:color w:val="202124"/>
          <w:highlight w:val="white"/>
        </w:rPr>
      </w:pPr>
    </w:p>
    <w:p w14:paraId="3CEA4829" w14:textId="26931CD0" w:rsidR="009412C6" w:rsidRPr="000D14B3" w:rsidRDefault="009412C6" w:rsidP="009F4246">
      <w:pPr>
        <w:spacing w:line="480" w:lineRule="auto"/>
        <w:rPr>
          <w:color w:val="202124"/>
          <w:highlight w:val="white"/>
        </w:rPr>
      </w:pPr>
    </w:p>
    <w:p w14:paraId="74C50D6F" w14:textId="16043BBC" w:rsidR="009412C6" w:rsidRPr="000D14B3" w:rsidRDefault="009412C6" w:rsidP="009F4246">
      <w:pPr>
        <w:spacing w:line="480" w:lineRule="auto"/>
        <w:rPr>
          <w:color w:val="202124"/>
          <w:highlight w:val="white"/>
        </w:rPr>
      </w:pPr>
    </w:p>
    <w:p w14:paraId="3B744CE6" w14:textId="51396378" w:rsidR="009412C6" w:rsidRPr="000D14B3" w:rsidRDefault="009412C6" w:rsidP="009F4246">
      <w:pPr>
        <w:spacing w:line="480" w:lineRule="auto"/>
        <w:rPr>
          <w:color w:val="202124"/>
          <w:highlight w:val="white"/>
        </w:rPr>
      </w:pPr>
    </w:p>
    <w:p w14:paraId="21A9DAF9" w14:textId="77777777" w:rsidR="009412C6" w:rsidRPr="000D14B3" w:rsidRDefault="009412C6" w:rsidP="009F4246">
      <w:pPr>
        <w:spacing w:line="480" w:lineRule="auto"/>
        <w:rPr>
          <w:color w:val="202124"/>
          <w:highlight w:val="white"/>
        </w:rPr>
      </w:pPr>
    </w:p>
    <w:p w14:paraId="7F4E53F9" w14:textId="7FAD37A9" w:rsidR="009F4246" w:rsidRPr="000D14B3" w:rsidRDefault="009F4246" w:rsidP="009F4246">
      <w:pPr>
        <w:spacing w:line="480" w:lineRule="auto"/>
        <w:rPr>
          <w:color w:val="202124"/>
          <w:highlight w:val="white"/>
        </w:rPr>
      </w:pPr>
      <w:r w:rsidRPr="000D14B3">
        <w:rPr>
          <w:color w:val="202124"/>
          <w:highlight w:val="white"/>
        </w:rPr>
        <w:lastRenderedPageBreak/>
        <w:t xml:space="preserve">Figure </w:t>
      </w:r>
      <w:r w:rsidR="00E13220" w:rsidRPr="000D14B3">
        <w:rPr>
          <w:color w:val="202124"/>
          <w:highlight w:val="white"/>
        </w:rPr>
        <w:t>3</w:t>
      </w:r>
      <w:r w:rsidRPr="000D14B3">
        <w:rPr>
          <w:color w:val="202124"/>
          <w:highlight w:val="white"/>
        </w:rPr>
        <w:t>. The number of interactions per m</w:t>
      </w:r>
      <w:r w:rsidRPr="000D14B3">
        <w:rPr>
          <w:color w:val="202124"/>
          <w:highlight w:val="white"/>
          <w:vertAlign w:val="superscript"/>
        </w:rPr>
        <w:t>2</w:t>
      </w:r>
      <w:r w:rsidRPr="000D14B3">
        <w:rPr>
          <w:color w:val="202124"/>
          <w:highlight w:val="white"/>
        </w:rPr>
        <w:t xml:space="preserve"> </w:t>
      </w:r>
      <w:r w:rsidR="00A5358B" w:rsidRPr="000D14B3">
        <w:rPr>
          <w:color w:val="202124"/>
          <w:highlight w:val="white"/>
        </w:rPr>
        <w:t>and per unit</w:t>
      </w:r>
      <w:r w:rsidR="0075604D" w:rsidRPr="000D14B3">
        <w:rPr>
          <w:color w:val="202124"/>
          <w:highlight w:val="white"/>
        </w:rPr>
        <w:t xml:space="preserve"> </w:t>
      </w:r>
      <w:r w:rsidR="00A5358B" w:rsidRPr="000D14B3">
        <w:rPr>
          <w:color w:val="202124"/>
          <w:highlight w:val="white"/>
        </w:rPr>
        <w:t>time (30 minutes)</w:t>
      </w:r>
      <w:r w:rsidR="00364C75" w:rsidRPr="000D14B3">
        <w:rPr>
          <w:color w:val="202124"/>
          <w:highlight w:val="white"/>
        </w:rPr>
        <w:t xml:space="preserve"> </w:t>
      </w:r>
      <w:r w:rsidRPr="000D14B3">
        <w:rPr>
          <w:color w:val="202124"/>
          <w:highlight w:val="white"/>
        </w:rPr>
        <w:t xml:space="preserve">detected between Bull Trout and smolts (blue, left y-axis) plotted alongside </w:t>
      </w:r>
      <w:r w:rsidR="00F103C9" w:rsidRPr="000D14B3">
        <w:rPr>
          <w:color w:val="202124"/>
          <w:highlight w:val="white"/>
        </w:rPr>
        <w:t xml:space="preserve">hourly </w:t>
      </w:r>
      <w:r w:rsidRPr="000D14B3">
        <w:rPr>
          <w:color w:val="202124"/>
          <w:highlight w:val="white"/>
        </w:rPr>
        <w:t xml:space="preserve">smolt density estimates (orange, right y-axis) across time. Grey shading indicates nighttime hours. Plots A - F display interactions and smolt density estimates across different </w:t>
      </w:r>
      <w:r w:rsidR="006228A4" w:rsidRPr="000D14B3">
        <w:rPr>
          <w:color w:val="202124"/>
          <w:highlight w:val="white"/>
        </w:rPr>
        <w:t>deployment</w:t>
      </w:r>
      <w:r w:rsidRPr="000D14B3">
        <w:rPr>
          <w:color w:val="202124"/>
          <w:highlight w:val="white"/>
        </w:rPr>
        <w:t>-night combinations</w:t>
      </w:r>
      <w:r w:rsidR="00FC0E46" w:rsidRPr="000D14B3">
        <w:rPr>
          <w:color w:val="202124"/>
          <w:highlight w:val="white"/>
        </w:rPr>
        <w:t xml:space="preserve"> (refer to Table 1 for additional information on deployments)</w:t>
      </w:r>
      <w:r w:rsidRPr="000D14B3">
        <w:rPr>
          <w:color w:val="202124"/>
          <w:highlight w:val="white"/>
        </w:rPr>
        <w:t xml:space="preserve">. Smolt densities were </w:t>
      </w:r>
      <w:r w:rsidR="00B0209F" w:rsidRPr="000D14B3">
        <w:rPr>
          <w:color w:val="202124"/>
          <w:highlight w:val="white"/>
        </w:rPr>
        <w:t>not observed</w:t>
      </w:r>
      <w:r w:rsidRPr="000D14B3">
        <w:rPr>
          <w:color w:val="202124"/>
          <w:highlight w:val="white"/>
        </w:rPr>
        <w:t xml:space="preserve"> for plot F due to fence closures during the daytime. </w:t>
      </w:r>
    </w:p>
    <w:p w14:paraId="008007C9" w14:textId="19925B65" w:rsidR="009F4246" w:rsidRPr="000D14B3" w:rsidRDefault="009F4246" w:rsidP="009F4246">
      <w:pPr>
        <w:spacing w:line="480" w:lineRule="auto"/>
        <w:rPr>
          <w:color w:val="202124"/>
          <w:highlight w:val="white"/>
        </w:rPr>
      </w:pPr>
    </w:p>
    <w:p w14:paraId="1EC8F5BB" w14:textId="7A3423D4" w:rsidR="009412C6" w:rsidRPr="000D14B3" w:rsidRDefault="009412C6" w:rsidP="009F4246">
      <w:pPr>
        <w:spacing w:line="480" w:lineRule="auto"/>
        <w:rPr>
          <w:color w:val="202124"/>
          <w:highlight w:val="white"/>
        </w:rPr>
      </w:pPr>
    </w:p>
    <w:p w14:paraId="3D4F6956" w14:textId="3D3925B9" w:rsidR="009412C6" w:rsidRPr="000D14B3" w:rsidRDefault="009412C6" w:rsidP="009F4246">
      <w:pPr>
        <w:spacing w:line="480" w:lineRule="auto"/>
        <w:rPr>
          <w:color w:val="202124"/>
          <w:highlight w:val="white"/>
        </w:rPr>
      </w:pPr>
    </w:p>
    <w:p w14:paraId="54690A1E" w14:textId="70488D62" w:rsidR="009412C6" w:rsidRPr="000D14B3" w:rsidRDefault="009412C6" w:rsidP="009F4246">
      <w:pPr>
        <w:spacing w:line="480" w:lineRule="auto"/>
        <w:rPr>
          <w:color w:val="202124"/>
          <w:highlight w:val="white"/>
        </w:rPr>
      </w:pPr>
    </w:p>
    <w:p w14:paraId="2A64E0F0" w14:textId="1CE6957C" w:rsidR="009412C6" w:rsidRPr="000D14B3" w:rsidRDefault="009412C6" w:rsidP="009F4246">
      <w:pPr>
        <w:spacing w:line="480" w:lineRule="auto"/>
        <w:rPr>
          <w:color w:val="202124"/>
          <w:highlight w:val="white"/>
        </w:rPr>
      </w:pPr>
    </w:p>
    <w:p w14:paraId="5501798E" w14:textId="1FAD59CA" w:rsidR="009412C6" w:rsidRPr="000D14B3" w:rsidRDefault="009412C6" w:rsidP="009F4246">
      <w:pPr>
        <w:spacing w:line="480" w:lineRule="auto"/>
        <w:rPr>
          <w:color w:val="202124"/>
          <w:highlight w:val="white"/>
        </w:rPr>
      </w:pPr>
    </w:p>
    <w:p w14:paraId="585A6B87" w14:textId="1200BD6C" w:rsidR="009412C6" w:rsidRPr="000D14B3" w:rsidRDefault="009412C6" w:rsidP="009F4246">
      <w:pPr>
        <w:spacing w:line="480" w:lineRule="auto"/>
        <w:rPr>
          <w:color w:val="202124"/>
          <w:highlight w:val="white"/>
        </w:rPr>
      </w:pPr>
    </w:p>
    <w:p w14:paraId="416F9886" w14:textId="63B4AC88" w:rsidR="009412C6" w:rsidRPr="000D14B3" w:rsidRDefault="009412C6" w:rsidP="009F4246">
      <w:pPr>
        <w:spacing w:line="480" w:lineRule="auto"/>
        <w:rPr>
          <w:color w:val="202124"/>
          <w:highlight w:val="white"/>
        </w:rPr>
      </w:pPr>
    </w:p>
    <w:p w14:paraId="254BC5C9" w14:textId="543191FB" w:rsidR="009412C6" w:rsidRPr="000D14B3" w:rsidRDefault="009412C6" w:rsidP="009F4246">
      <w:pPr>
        <w:spacing w:line="480" w:lineRule="auto"/>
        <w:rPr>
          <w:color w:val="202124"/>
          <w:highlight w:val="white"/>
        </w:rPr>
      </w:pPr>
    </w:p>
    <w:p w14:paraId="0CBA22D4" w14:textId="7C06EC01" w:rsidR="009412C6" w:rsidRPr="000D14B3" w:rsidRDefault="009412C6" w:rsidP="009F4246">
      <w:pPr>
        <w:spacing w:line="480" w:lineRule="auto"/>
        <w:rPr>
          <w:color w:val="202124"/>
          <w:highlight w:val="white"/>
        </w:rPr>
      </w:pPr>
    </w:p>
    <w:p w14:paraId="3098D5D4" w14:textId="46F8D2E1" w:rsidR="009412C6" w:rsidRPr="000D14B3" w:rsidRDefault="009412C6" w:rsidP="009F4246">
      <w:pPr>
        <w:spacing w:line="480" w:lineRule="auto"/>
        <w:rPr>
          <w:color w:val="202124"/>
          <w:highlight w:val="white"/>
        </w:rPr>
      </w:pPr>
    </w:p>
    <w:p w14:paraId="52BED1E9" w14:textId="78220644" w:rsidR="009412C6" w:rsidRPr="000D14B3" w:rsidRDefault="009412C6" w:rsidP="009F4246">
      <w:pPr>
        <w:spacing w:line="480" w:lineRule="auto"/>
        <w:rPr>
          <w:color w:val="202124"/>
          <w:highlight w:val="white"/>
        </w:rPr>
      </w:pPr>
    </w:p>
    <w:p w14:paraId="4C5751F1" w14:textId="0959B5E1" w:rsidR="009412C6" w:rsidRPr="000D14B3" w:rsidRDefault="009412C6" w:rsidP="009F4246">
      <w:pPr>
        <w:spacing w:line="480" w:lineRule="auto"/>
        <w:rPr>
          <w:color w:val="202124"/>
          <w:highlight w:val="white"/>
        </w:rPr>
      </w:pPr>
    </w:p>
    <w:p w14:paraId="51A31CA1" w14:textId="3FE23BCF" w:rsidR="009412C6" w:rsidRPr="000D14B3" w:rsidRDefault="009412C6" w:rsidP="009F4246">
      <w:pPr>
        <w:spacing w:line="480" w:lineRule="auto"/>
        <w:rPr>
          <w:color w:val="202124"/>
          <w:highlight w:val="white"/>
        </w:rPr>
      </w:pPr>
    </w:p>
    <w:p w14:paraId="651D5C58" w14:textId="2F1904F5" w:rsidR="009412C6" w:rsidRPr="000D14B3" w:rsidRDefault="009412C6" w:rsidP="009F4246">
      <w:pPr>
        <w:spacing w:line="480" w:lineRule="auto"/>
        <w:rPr>
          <w:color w:val="202124"/>
          <w:highlight w:val="white"/>
        </w:rPr>
      </w:pPr>
    </w:p>
    <w:p w14:paraId="6DDFF3C2" w14:textId="0814DBAB" w:rsidR="009412C6" w:rsidRPr="000D14B3" w:rsidRDefault="009412C6" w:rsidP="009F4246">
      <w:pPr>
        <w:spacing w:line="480" w:lineRule="auto"/>
        <w:rPr>
          <w:color w:val="202124"/>
          <w:highlight w:val="white"/>
        </w:rPr>
      </w:pPr>
    </w:p>
    <w:p w14:paraId="233BDD5B" w14:textId="77777777" w:rsidR="009412C6" w:rsidRPr="000D14B3" w:rsidDel="00D2705F" w:rsidRDefault="009412C6" w:rsidP="009F4246">
      <w:pPr>
        <w:spacing w:line="480" w:lineRule="auto"/>
        <w:rPr>
          <w:del w:id="321" w:author="Matt Cheng" w:date="2022-03-21T09:21:00Z"/>
          <w:color w:val="202124"/>
          <w:highlight w:val="white"/>
        </w:rPr>
      </w:pPr>
    </w:p>
    <w:p w14:paraId="4AB76151" w14:textId="4501F7C0" w:rsidR="009F4246" w:rsidRPr="000D14B3" w:rsidDel="00D2705F" w:rsidRDefault="009F4246" w:rsidP="009F4246">
      <w:pPr>
        <w:spacing w:line="480" w:lineRule="auto"/>
        <w:rPr>
          <w:del w:id="322" w:author="Matt Cheng" w:date="2022-03-21T09:21:00Z"/>
          <w:color w:val="202124"/>
          <w:highlight w:val="white"/>
        </w:rPr>
      </w:pPr>
      <w:del w:id="323" w:author="Matt Cheng" w:date="2022-03-21T09:21:00Z">
        <w:r w:rsidRPr="000D14B3" w:rsidDel="00D2705F">
          <w:rPr>
            <w:color w:val="202124"/>
            <w:highlight w:val="white"/>
          </w:rPr>
          <w:delText xml:space="preserve">Figure </w:delText>
        </w:r>
        <w:r w:rsidR="00776CF3" w:rsidRPr="000D14B3" w:rsidDel="00D2705F">
          <w:rPr>
            <w:color w:val="202124"/>
            <w:highlight w:val="white"/>
          </w:rPr>
          <w:delText>4</w:delText>
        </w:r>
        <w:r w:rsidRPr="000D14B3" w:rsidDel="00D2705F">
          <w:rPr>
            <w:color w:val="202124"/>
            <w:highlight w:val="white"/>
          </w:rPr>
          <w:delText xml:space="preserve">. Total lengths (cm) of Bull Trout measured via two different methods. Upper panel shows </w:delText>
        </w:r>
        <w:r w:rsidR="00E35D2C" w:rsidRPr="000D14B3" w:rsidDel="00D2705F">
          <w:rPr>
            <w:color w:val="202124"/>
            <w:highlight w:val="white"/>
          </w:rPr>
          <w:delText>unfiltered</w:delText>
        </w:r>
        <w:r w:rsidR="003160BB" w:rsidRPr="000D14B3" w:rsidDel="00D2705F">
          <w:rPr>
            <w:color w:val="202124"/>
            <w:highlight w:val="white"/>
          </w:rPr>
          <w:delText xml:space="preserve"> </w:delText>
        </w:r>
        <w:r w:rsidRPr="000D14B3" w:rsidDel="00D2705F">
          <w:rPr>
            <w:color w:val="202124"/>
            <w:highlight w:val="white"/>
          </w:rPr>
          <w:delText xml:space="preserve">DIDSON length measurements of Bull Trout </w:delText>
        </w:r>
        <w:r w:rsidR="000D06EF" w:rsidRPr="000D14B3" w:rsidDel="00D2705F">
          <w:rPr>
            <w:color w:val="202124"/>
            <w:highlight w:val="white"/>
          </w:rPr>
          <w:delText xml:space="preserve">across </w:delText>
        </w:r>
        <w:r w:rsidR="004E6228" w:rsidRPr="000D14B3" w:rsidDel="00D2705F">
          <w:delText>deployments</w:delText>
        </w:r>
        <w:r w:rsidRPr="000D14B3" w:rsidDel="00D2705F">
          <w:rPr>
            <w:color w:val="202124"/>
            <w:highlight w:val="white"/>
          </w:rPr>
          <w:delText xml:space="preserve">. Lower panel shows Bull Trout length measurements aggregated among </w:delText>
        </w:r>
        <w:r w:rsidR="00A4234F" w:rsidRPr="000D14B3" w:rsidDel="00D2705F">
          <w:delText>deployments</w:delText>
        </w:r>
        <w:r w:rsidR="0094252E" w:rsidRPr="000D14B3" w:rsidDel="00D2705F">
          <w:delText xml:space="preserve"> (</w:delText>
        </w:r>
        <w:r w:rsidR="00E24C77" w:rsidRPr="000D14B3" w:rsidDel="00D2705F">
          <w:delText xml:space="preserve">n </w:delText>
        </w:r>
        <w:r w:rsidR="0094252E" w:rsidRPr="000D14B3" w:rsidDel="00D2705F">
          <w:delText>=</w:delText>
        </w:r>
        <w:r w:rsidR="00E24C77" w:rsidRPr="000D14B3" w:rsidDel="00D2705F">
          <w:delText xml:space="preserve"> </w:delText>
        </w:r>
        <w:r w:rsidR="0094252E" w:rsidRPr="000D14B3" w:rsidDel="00D2705F">
          <w:delText>462</w:delText>
        </w:r>
        <w:r w:rsidR="00485583" w:rsidRPr="000D14B3" w:rsidDel="00D2705F">
          <w:delText xml:space="preserve">; refer to Table 1 for more information on </w:delText>
        </w:r>
        <w:r w:rsidR="005B3683" w:rsidRPr="000D14B3" w:rsidDel="00D2705F">
          <w:delText>deployments</w:delText>
        </w:r>
        <w:r w:rsidR="0094252E" w:rsidRPr="000D14B3" w:rsidDel="00D2705F">
          <w:delText>)</w:delText>
        </w:r>
        <w:r w:rsidRPr="000D14B3" w:rsidDel="00D2705F">
          <w:rPr>
            <w:color w:val="202124"/>
            <w:highlight w:val="white"/>
          </w:rPr>
          <w:delText xml:space="preserve">. DIDSON measurements (n = </w:delText>
        </w:r>
        <w:r w:rsidR="000927AE" w:rsidRPr="000D14B3" w:rsidDel="00D2705F">
          <w:rPr>
            <w:color w:val="202124"/>
            <w:highlight w:val="white"/>
          </w:rPr>
          <w:delText>41</w:delText>
        </w:r>
        <w:r w:rsidRPr="000D14B3" w:rsidDel="00D2705F">
          <w:rPr>
            <w:color w:val="202124"/>
            <w:highlight w:val="white"/>
          </w:rPr>
          <w:delText xml:space="preserve">) indicate estimates that were </w:delText>
        </w:r>
        <w:r w:rsidR="00FC3DA4" w:rsidRPr="000D14B3" w:rsidDel="00D2705F">
          <w:rPr>
            <w:color w:val="202124"/>
            <w:highlight w:val="white"/>
          </w:rPr>
          <w:delText>subs</w:delText>
        </w:r>
        <w:r w:rsidR="002E5F15" w:rsidRPr="000D14B3" w:rsidDel="00D2705F">
          <w:rPr>
            <w:color w:val="202124"/>
            <w:highlight w:val="white"/>
          </w:rPr>
          <w:delText>e</w:delText>
        </w:r>
        <w:r w:rsidR="00FC3DA4" w:rsidRPr="000D14B3" w:rsidDel="00D2705F">
          <w:rPr>
            <w:color w:val="202124"/>
            <w:highlight w:val="white"/>
          </w:rPr>
          <w:delText xml:space="preserve">tted </w:delText>
        </w:r>
        <w:r w:rsidRPr="000D14B3" w:rsidDel="00D2705F">
          <w:rPr>
            <w:color w:val="202124"/>
            <w:highlight w:val="white"/>
          </w:rPr>
          <w:delText xml:space="preserve">to provide a conservative estimate of Bull Trout length (see Methods). Field estimates of Bull Trout (n = 327) were obtained from previous studies </w:delText>
        </w:r>
        <w:r w:rsidR="0094252E" w:rsidRPr="000D14B3" w:rsidDel="00D2705F">
          <w:rPr>
            <w:color w:val="202124"/>
            <w:highlight w:val="white"/>
          </w:rPr>
          <w:delText xml:space="preserve">conducted </w:delText>
        </w:r>
        <w:r w:rsidRPr="000D14B3" w:rsidDel="00D2705F">
          <w:rPr>
            <w:color w:val="202124"/>
            <w:highlight w:val="white"/>
          </w:rPr>
          <w:delText xml:space="preserve">in the same system (Furey and Hinch 2017; Furey et al. 2015; Kanigan 2019). </w:delText>
        </w:r>
        <w:r w:rsidR="00434548" w:rsidRPr="000D14B3" w:rsidDel="00D2705F">
          <w:rPr>
            <w:rStyle w:val="Hyperlink"/>
            <w:color w:val="auto"/>
            <w:u w:val="none"/>
          </w:rPr>
          <w:delText>Points are jittered for visibility.</w:delText>
        </w:r>
        <w:r w:rsidR="00C57754" w:rsidRPr="000D14B3" w:rsidDel="00D2705F">
          <w:rPr>
            <w:rStyle w:val="Hyperlink"/>
            <w:color w:val="auto"/>
            <w:u w:val="none"/>
          </w:rPr>
          <w:delText xml:space="preserve"> </w:delText>
        </w:r>
        <w:r w:rsidRPr="000D14B3" w:rsidDel="00D2705F">
          <w:rPr>
            <w:color w:val="202124"/>
            <w:highlight w:val="white"/>
          </w:rPr>
          <w:delText xml:space="preserve">Lines in the middle of the boxplots represent the median, the left and right edges represent the 25th and 75th percentile respectively, and the whiskers represent values 1.5-times the interquartile range. Black dashed lines represent the minimum (41 cm) and maximum (79.5 cm) sizes of Bull Trout measured in the field. </w:delText>
        </w:r>
      </w:del>
    </w:p>
    <w:p w14:paraId="24D4753F" w14:textId="77777777" w:rsidR="0001115B" w:rsidRPr="000D14B3" w:rsidRDefault="0001115B" w:rsidP="00E71425">
      <w:pPr>
        <w:spacing w:line="480" w:lineRule="auto"/>
      </w:pPr>
    </w:p>
    <w:sectPr w:rsidR="0001115B" w:rsidRPr="000D14B3" w:rsidSect="00DE6861">
      <w:headerReference w:type="default" r:id="rId16"/>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tt Cheng" w:date="2022-03-22T18:00:00Z" w:initials="MC">
    <w:p w14:paraId="08D18212" w14:textId="0AA556B3" w:rsidR="003660FB" w:rsidRDefault="003660FB">
      <w:pPr>
        <w:pStyle w:val="CommentText"/>
      </w:pPr>
      <w:r>
        <w:rPr>
          <w:rStyle w:val="CommentReference"/>
        </w:rPr>
        <w:annotationRef/>
      </w:r>
      <w:r>
        <w:t>Need affiliation here</w:t>
      </w:r>
    </w:p>
  </w:comment>
  <w:comment w:id="6" w:author="Hinch, Scott" w:date="2022-03-15T11:59:00Z" w:initials="HS">
    <w:p w14:paraId="698B0380" w14:textId="26D51292" w:rsidR="004E0083" w:rsidRDefault="004E0083">
      <w:pPr>
        <w:pStyle w:val="CommentText"/>
      </w:pPr>
      <w:r>
        <w:rPr>
          <w:rStyle w:val="CommentReference"/>
        </w:rPr>
        <w:annotationRef/>
      </w:r>
      <w:r>
        <w:t xml:space="preserve">Does this mean smaller BT are being observed that were not sampled in earlier studies, or that other species which typically are smaller bodied, are being detected by the </w:t>
      </w:r>
      <w:proofErr w:type="spellStart"/>
      <w:r>
        <w:t>Didson</w:t>
      </w:r>
      <w:proofErr w:type="spellEnd"/>
      <w:r>
        <w:t xml:space="preserve">. The sentence is a bit confusing. Also, it wasn’t clear in what direction the sig difference was occurring. </w:t>
      </w:r>
    </w:p>
  </w:comment>
  <w:comment w:id="23" w:author="Hinch, Scott" w:date="2022-03-15T12:02:00Z" w:initials="HS">
    <w:p w14:paraId="53DADE2B" w14:textId="53C1E23B" w:rsidR="004E0083" w:rsidRDefault="004E0083">
      <w:pPr>
        <w:pStyle w:val="CommentText"/>
      </w:pPr>
      <w:r>
        <w:rPr>
          <w:rStyle w:val="CommentReference"/>
        </w:rPr>
        <w:annotationRef/>
      </w:r>
      <w:r>
        <w:t>Awkward wording</w:t>
      </w:r>
    </w:p>
  </w:comment>
  <w:comment w:id="28" w:author="Matt Cheng" w:date="2022-04-03T16:11:00Z" w:initials="MC">
    <w:p w14:paraId="26AD0840" w14:textId="3A606C33" w:rsidR="009D415B" w:rsidRDefault="009D415B">
      <w:pPr>
        <w:pStyle w:val="CommentText"/>
      </w:pPr>
      <w:r>
        <w:rPr>
          <w:rStyle w:val="CommentReference"/>
        </w:rPr>
        <w:annotationRef/>
      </w:r>
      <w:r>
        <w:t>Updated text here</w:t>
      </w:r>
    </w:p>
  </w:comment>
  <w:comment w:id="41" w:author="Hinch, Scott" w:date="2022-03-12T16:34:00Z" w:initials="HS">
    <w:p w14:paraId="5324031B" w14:textId="27403879" w:rsidR="004E0083" w:rsidRDefault="004E0083">
      <w:pPr>
        <w:pStyle w:val="CommentText"/>
      </w:pPr>
      <w:r>
        <w:rPr>
          <w:rStyle w:val="CommentReference"/>
        </w:rPr>
        <w:annotationRef/>
      </w:r>
      <w:r>
        <w:t xml:space="preserve">Not sure this is the best reference to highlight these features – it doesn’t really touch on any of these issues specifically. </w:t>
      </w:r>
    </w:p>
    <w:p w14:paraId="77C24DF5" w14:textId="77777777" w:rsidR="004E0083" w:rsidRDefault="004E0083">
      <w:pPr>
        <w:pStyle w:val="CommentText"/>
      </w:pPr>
    </w:p>
    <w:p w14:paraId="513BFE41" w14:textId="1446638D" w:rsidR="004E0083" w:rsidRDefault="004E0083">
      <w:pPr>
        <w:pStyle w:val="CommentText"/>
      </w:pPr>
      <w:r>
        <w:t xml:space="preserve">Here is a paragraph from one of my recent grant proposals that you can use – you might not need all if it, but some would be good to enrich the background, some might also go into the discussion. </w:t>
      </w:r>
    </w:p>
    <w:p w14:paraId="240A4EDB" w14:textId="77777777" w:rsidR="004E0083" w:rsidRDefault="004E0083">
      <w:pPr>
        <w:pStyle w:val="CommentText"/>
      </w:pPr>
    </w:p>
    <w:p w14:paraId="4B51419B" w14:textId="2CBF2DEF" w:rsidR="004E0083" w:rsidRDefault="004E0083">
      <w:pPr>
        <w:pStyle w:val="CommentText"/>
      </w:pPr>
      <w:r w:rsidRPr="000524EE">
        <w:t xml:space="preserve">Abundant and sustainable salmonid stocks are important economically, </w:t>
      </w:r>
      <w:proofErr w:type="gramStart"/>
      <w:r w:rsidRPr="000524EE">
        <w:t>culturally</w:t>
      </w:r>
      <w:proofErr w:type="gramEnd"/>
      <w:r w:rsidRPr="000524EE">
        <w:t xml:space="preserve"> and ecologically to Canada. Indeed, Canada’s last remaining large fisheries on wild fish involve Pacific salmon. Salmon fishing in BC is a large sector of the economy supporting &gt; 6,100 jobs and creating &gt; $852 million in GDP (</w:t>
      </w:r>
      <w:proofErr w:type="spellStart"/>
      <w:r w:rsidRPr="000524EE">
        <w:t>Gislason</w:t>
      </w:r>
      <w:proofErr w:type="spellEnd"/>
      <w:r w:rsidRPr="000524EE">
        <w:t xml:space="preserve"> et al. 2017). Wholesale commercial fishery landings are annually valued at $100 </w:t>
      </w:r>
      <w:proofErr w:type="gramStart"/>
      <w:r w:rsidRPr="000524EE">
        <w:t>million</w:t>
      </w:r>
      <w:proofErr w:type="gramEnd"/>
      <w:r w:rsidRPr="000524EE">
        <w:t xml:space="preserve"> and the recreational fishery generates nearly $1 billion in economic impact each year (BCFFS 2013; CC 2014). Ecologically, salmon are important to food chains in freshwater and marine areas; adult salmon carcasses are important as fundamental sources of nutrients for stream and riparian ecosystems in coastal watersheds (</w:t>
      </w:r>
      <w:proofErr w:type="spellStart"/>
      <w:r w:rsidRPr="000524EE">
        <w:t>Naiman</w:t>
      </w:r>
      <w:proofErr w:type="spellEnd"/>
      <w:r w:rsidRPr="000524EE">
        <w:t xml:space="preserve"> et al. 2002). Culturally, salmon are integral to spiritual integrity and livelihoods of Pacific First Nations providing important sources of protein and food security. Pacific salmonids are public icons with abundant stocks confirming healthy environments and were recently designated an official BC symbol.</w:t>
      </w:r>
    </w:p>
    <w:p w14:paraId="1A466449" w14:textId="77777777" w:rsidR="004E0083" w:rsidRDefault="004E0083">
      <w:pPr>
        <w:pStyle w:val="CommentText"/>
      </w:pPr>
    </w:p>
    <w:p w14:paraId="1C63A5EA" w14:textId="71E38C6B" w:rsidR="004E0083" w:rsidRDefault="004E0083">
      <w:pPr>
        <w:pStyle w:val="CommentText"/>
      </w:pPr>
      <w:proofErr w:type="spellStart"/>
      <w:proofErr w:type="gramStart"/>
      <w:r w:rsidRPr="00362A11">
        <w:t>Gislason,G</w:t>
      </w:r>
      <w:proofErr w:type="spellEnd"/>
      <w:r w:rsidRPr="00362A11">
        <w:t>.</w:t>
      </w:r>
      <w:proofErr w:type="gramEnd"/>
      <w:r w:rsidRPr="00362A11">
        <w:t xml:space="preserve"> E. Lam, G. Knapp, and M. </w:t>
      </w:r>
      <w:proofErr w:type="spellStart"/>
      <w:r w:rsidRPr="00362A11">
        <w:t>Guettabi</w:t>
      </w:r>
      <w:proofErr w:type="spellEnd"/>
      <w:r w:rsidRPr="00362A11">
        <w:t xml:space="preserve">. 2017. Economic Impacts of Pacific Salmon Fisheries. Report to the Pacific Salmon Commission, </w:t>
      </w:r>
      <w:proofErr w:type="spellStart"/>
      <w:r w:rsidRPr="00362A11">
        <w:t>GSGislason</w:t>
      </w:r>
      <w:proofErr w:type="spellEnd"/>
      <w:r w:rsidRPr="00362A11">
        <w:t xml:space="preserve"> &amp; Associates Ltd. 92 p.</w:t>
      </w:r>
    </w:p>
    <w:p w14:paraId="418ECD8C" w14:textId="77777777" w:rsidR="004E0083" w:rsidRDefault="004E0083">
      <w:pPr>
        <w:pStyle w:val="CommentText"/>
      </w:pPr>
    </w:p>
    <w:p w14:paraId="1B5F7FF8" w14:textId="03AE3727" w:rsidR="004E0083" w:rsidRDefault="004E0083">
      <w:pPr>
        <w:pStyle w:val="CommentText"/>
      </w:pPr>
      <w:r w:rsidRPr="00362A11">
        <w:t xml:space="preserve">BCFFS (BC Freshwater Fisheries Society) 2013 - Sport Fishing Economic Impact Report </w:t>
      </w:r>
      <w:hyperlink r:id="rId1" w:history="1">
        <w:r w:rsidRPr="008637BE">
          <w:rPr>
            <w:rStyle w:val="Hyperlink"/>
          </w:rPr>
          <w:t>http://www.gofishbc.com/docs/default-source/economic-analysis/2013_bc_freshwater_sport_fishing_economic_impact_report.pdf?sfvrsn=2</w:t>
        </w:r>
      </w:hyperlink>
    </w:p>
    <w:p w14:paraId="6299E734" w14:textId="77777777" w:rsidR="004E0083" w:rsidRDefault="004E0083">
      <w:pPr>
        <w:pStyle w:val="CommentText"/>
      </w:pPr>
    </w:p>
    <w:p w14:paraId="423CB190" w14:textId="059C7E37" w:rsidR="004E0083" w:rsidRDefault="004E0083">
      <w:pPr>
        <w:pStyle w:val="CommentText"/>
      </w:pPr>
      <w:r w:rsidRPr="00362A11">
        <w:t xml:space="preserve">CC (Counterpoint Consulting) 2014- Economic Dimensions of BC Pacific Salmon Resource. 31 </w:t>
      </w:r>
      <w:proofErr w:type="spellStart"/>
      <w:r w:rsidRPr="00362A11">
        <w:t>pgs</w:t>
      </w:r>
      <w:proofErr w:type="spellEnd"/>
      <w:r w:rsidRPr="00362A11">
        <w:t xml:space="preserve"> </w:t>
      </w:r>
      <w:hyperlink r:id="rId2" w:history="1">
        <w:r w:rsidRPr="008637BE">
          <w:rPr>
            <w:rStyle w:val="Hyperlink"/>
          </w:rPr>
          <w:t>http://ethink.ca/Melissa/ECONOMIC%20DIMENSIONS%20of%20PACIFIC%20SALMON%20FINAL%20REPORT%20Counterpoint%202014%2006%2027.pdf</w:t>
        </w:r>
      </w:hyperlink>
    </w:p>
    <w:p w14:paraId="52E85291" w14:textId="77777777" w:rsidR="004E0083" w:rsidRDefault="004E0083">
      <w:pPr>
        <w:pStyle w:val="CommentText"/>
      </w:pPr>
    </w:p>
    <w:p w14:paraId="6BC305B2" w14:textId="77777777" w:rsidR="004E0083" w:rsidRDefault="004E0083">
      <w:pPr>
        <w:pStyle w:val="CommentText"/>
      </w:pPr>
      <w:proofErr w:type="spellStart"/>
      <w:r w:rsidRPr="00362A11">
        <w:t>Naiman</w:t>
      </w:r>
      <w:proofErr w:type="spellEnd"/>
      <w:r w:rsidRPr="00362A11">
        <w:t>, R.J. et al. 2002. Pacific salmon, nutrients, and the dynamics of freshwater and riparian ecosystems. Ecosystems. 5:399–417.</w:t>
      </w:r>
    </w:p>
    <w:p w14:paraId="0EB9B4D3" w14:textId="77777777" w:rsidR="004E0083" w:rsidRDefault="004E0083">
      <w:pPr>
        <w:pStyle w:val="CommentText"/>
      </w:pPr>
    </w:p>
    <w:p w14:paraId="5B7E469D" w14:textId="32A212D8" w:rsidR="004E0083" w:rsidRDefault="004E0083">
      <w:pPr>
        <w:pStyle w:val="CommentText"/>
      </w:pPr>
    </w:p>
  </w:comment>
  <w:comment w:id="78" w:author="Hinch, Scott" w:date="2022-03-15T12:10:00Z" w:initials="HS">
    <w:p w14:paraId="78D4E42F" w14:textId="77777777" w:rsidR="004E0083" w:rsidRDefault="004E0083">
      <w:pPr>
        <w:pStyle w:val="CommentText"/>
      </w:pPr>
      <w:r>
        <w:rPr>
          <w:rStyle w:val="CommentReference"/>
        </w:rPr>
        <w:annotationRef/>
      </w:r>
      <w:r>
        <w:t>What types of birds? You list types of mammals.</w:t>
      </w:r>
    </w:p>
    <w:p w14:paraId="39EAD509" w14:textId="77777777" w:rsidR="004E0083" w:rsidRDefault="004E0083">
      <w:pPr>
        <w:pStyle w:val="CommentText"/>
      </w:pPr>
    </w:p>
    <w:p w14:paraId="7B929025" w14:textId="277F76FD" w:rsidR="004E0083" w:rsidRDefault="004E0083">
      <w:pPr>
        <w:pStyle w:val="CommentText"/>
      </w:pPr>
      <w:r>
        <w:t>You need scientific names of those mammals</w:t>
      </w:r>
    </w:p>
  </w:comment>
  <w:comment w:id="190" w:author="Hinch, Scott" w:date="2022-03-15T12:45:00Z" w:initials="HS">
    <w:p w14:paraId="13381DBB" w14:textId="6DB157E4" w:rsidR="004E0083" w:rsidRDefault="004E0083">
      <w:pPr>
        <w:pStyle w:val="CommentText"/>
      </w:pPr>
      <w:r>
        <w:rPr>
          <w:rStyle w:val="CommentReference"/>
        </w:rPr>
        <w:annotationRef/>
      </w:r>
      <w:r>
        <w:t xml:space="preserve">Need some comment about how we know these are the species we say they are. Even just some anecdotal comments about there being few species that are as big as BT and none that are the size of </w:t>
      </w:r>
      <w:proofErr w:type="spellStart"/>
      <w:r>
        <w:t>xeye</w:t>
      </w:r>
      <w:proofErr w:type="spellEnd"/>
      <w:r>
        <w:t xml:space="preserve"> which are in large schools. </w:t>
      </w:r>
    </w:p>
  </w:comment>
  <w:comment w:id="194" w:author="Hinch, Scott" w:date="2022-03-15T12:47:00Z" w:initials="HS">
    <w:p w14:paraId="794A9043" w14:textId="77777777" w:rsidR="00697CB8" w:rsidRDefault="00697CB8" w:rsidP="00697CB8">
      <w:pPr>
        <w:pStyle w:val="CommentText"/>
      </w:pPr>
      <w:r>
        <w:rPr>
          <w:rStyle w:val="CommentReference"/>
        </w:rPr>
        <w:annotationRef/>
      </w:r>
      <w:r>
        <w:t>See above comment</w:t>
      </w:r>
    </w:p>
  </w:comment>
  <w:comment w:id="214" w:author="Matt Cheng" w:date="2022-03-22T17:02:00Z" w:initials="MC">
    <w:p w14:paraId="373F6F5D" w14:textId="5BE0B5F6" w:rsidR="004958C8" w:rsidRDefault="004958C8">
      <w:pPr>
        <w:pStyle w:val="CommentText"/>
      </w:pPr>
      <w:r>
        <w:rPr>
          <w:rStyle w:val="CommentReference"/>
        </w:rPr>
        <w:annotationRef/>
      </w:r>
      <w:r>
        <w:t xml:space="preserve">Nathan – I am curious if we should further elaborate on how interactions were determined – via video, it’s </w:t>
      </w:r>
      <w:proofErr w:type="gramStart"/>
      <w:r>
        <w:t>fairly obvious</w:t>
      </w:r>
      <w:proofErr w:type="gramEnd"/>
      <w:r>
        <w:t>. However, this isn’t entirely obvious from first glance?</w:t>
      </w:r>
    </w:p>
  </w:comment>
  <w:comment w:id="219" w:author="Matt Cheng" w:date="2022-03-21T09:16:00Z" w:initials="MC">
    <w:p w14:paraId="56B565AA" w14:textId="202A1240" w:rsidR="006814E7" w:rsidRDefault="006814E7">
      <w:pPr>
        <w:pStyle w:val="CommentText"/>
      </w:pPr>
      <w:r>
        <w:rPr>
          <w:rStyle w:val="CommentReference"/>
        </w:rPr>
        <w:annotationRef/>
      </w:r>
      <w:r w:rsidR="00777BEC">
        <w:rPr>
          <w:rStyle w:val="CommentReference"/>
        </w:rPr>
        <w:t xml:space="preserve">I kept this part in, but not sure if needed? Feel free to take out. I just felt like I needed some way to justify why we took TL </w:t>
      </w:r>
      <w:r w:rsidR="00B84DCD">
        <w:rPr>
          <w:rStyle w:val="CommentReference"/>
        </w:rPr>
        <w:t>data</w:t>
      </w:r>
    </w:p>
  </w:comment>
  <w:comment w:id="231" w:author="Hinch, Scott" w:date="2022-03-15T12:47:00Z" w:initials="HS">
    <w:p w14:paraId="7AFD1DF8" w14:textId="01E1D996" w:rsidR="004E0083" w:rsidRDefault="004E0083">
      <w:pPr>
        <w:pStyle w:val="CommentText"/>
      </w:pPr>
      <w:r>
        <w:rPr>
          <w:rStyle w:val="CommentReference"/>
        </w:rPr>
        <w:annotationRef/>
      </w:r>
      <w:r>
        <w:t>See above comment</w:t>
      </w:r>
    </w:p>
  </w:comment>
  <w:comment w:id="251" w:author="Hinch, Scott" w:date="2022-03-15T12:57:00Z" w:initials="HS">
    <w:p w14:paraId="4166A163" w14:textId="031CBBCA" w:rsidR="004E0083" w:rsidRDefault="004E0083">
      <w:pPr>
        <w:pStyle w:val="CommentText"/>
      </w:pPr>
      <w:r>
        <w:rPr>
          <w:rStyle w:val="CommentReference"/>
        </w:rPr>
        <w:annotationRef/>
      </w:r>
      <w:r>
        <w:t xml:space="preserve">In some places you call it a counting fence. Be consistent. </w:t>
      </w:r>
    </w:p>
  </w:comment>
  <w:comment w:id="260" w:author="Hinch, Scott" w:date="2022-03-15T13:00:00Z" w:initials="HS">
    <w:p w14:paraId="46AC5784" w14:textId="77777777" w:rsidR="004E0083" w:rsidRDefault="004E0083">
      <w:pPr>
        <w:pStyle w:val="CommentText"/>
      </w:pPr>
      <w:r>
        <w:rPr>
          <w:rStyle w:val="CommentReference"/>
        </w:rPr>
        <w:annotationRef/>
      </w:r>
      <w:r>
        <w:t xml:space="preserve">You don’t know this. </w:t>
      </w:r>
      <w:proofErr w:type="gramStart"/>
      <w:r>
        <w:t>The</w:t>
      </w:r>
      <w:proofErr w:type="gramEnd"/>
      <w:r>
        <w:t xml:space="preserve"> could also just be smaller bodied bull trout. The BT measures from the past were based largely on angled fish, an approach which could be size selective. I realize you state this below, but this should be the first alternative hypothesis you note, note the second! We need to be careful here in suggesting that other species were part of the </w:t>
      </w:r>
      <w:proofErr w:type="spellStart"/>
      <w:r>
        <w:t>didson</w:t>
      </w:r>
      <w:proofErr w:type="spellEnd"/>
      <w:r>
        <w:t xml:space="preserve"> assessments of predator prey interactions. </w:t>
      </w:r>
      <w:proofErr w:type="spellStart"/>
      <w:r>
        <w:t>Eg</w:t>
      </w:r>
      <w:proofErr w:type="spellEnd"/>
      <w:r>
        <w:t xml:space="preserve"> if these are indeed other species, are they clouding the predator prey picture, or, are they also feeding on smolts like BT so the figures you show of BT-smolt interactions are </w:t>
      </w:r>
      <w:proofErr w:type="gramStart"/>
      <w:r>
        <w:t>really more</w:t>
      </w:r>
      <w:proofErr w:type="gramEnd"/>
      <w:r>
        <w:t xml:space="preserve"> general predator-smolt interactions? </w:t>
      </w:r>
    </w:p>
    <w:p w14:paraId="6474A76D" w14:textId="77777777" w:rsidR="004E0083" w:rsidRDefault="004E0083">
      <w:pPr>
        <w:pStyle w:val="CommentText"/>
      </w:pPr>
    </w:p>
    <w:p w14:paraId="329D2AAE" w14:textId="77777777" w:rsidR="00B45D97" w:rsidRDefault="004E0083">
      <w:pPr>
        <w:pStyle w:val="CommentText"/>
        <w:rPr>
          <w:noProof/>
        </w:rPr>
      </w:pPr>
      <w:r>
        <w:t xml:space="preserve">To me, the whole assessment of </w:t>
      </w:r>
    </w:p>
    <w:p w14:paraId="222C7923" w14:textId="77777777" w:rsidR="00B45D97" w:rsidRDefault="00B45D97">
      <w:pPr>
        <w:pStyle w:val="CommentText"/>
        <w:rPr>
          <w:noProof/>
        </w:rPr>
      </w:pPr>
    </w:p>
    <w:p w14:paraId="645EA83D" w14:textId="77777777" w:rsidR="00B45D97" w:rsidRDefault="00B45D97">
      <w:pPr>
        <w:pStyle w:val="CommentText"/>
        <w:rPr>
          <w:noProof/>
        </w:rPr>
      </w:pPr>
    </w:p>
    <w:p w14:paraId="304780AD" w14:textId="77777777" w:rsidR="00B45D97" w:rsidRDefault="00B45D97">
      <w:pPr>
        <w:pStyle w:val="CommentText"/>
        <w:rPr>
          <w:noProof/>
        </w:rPr>
      </w:pPr>
    </w:p>
    <w:p w14:paraId="670674A5" w14:textId="77777777" w:rsidR="00B45D97" w:rsidRDefault="00B45D97">
      <w:pPr>
        <w:pStyle w:val="CommentText"/>
        <w:rPr>
          <w:noProof/>
        </w:rPr>
      </w:pPr>
    </w:p>
    <w:p w14:paraId="261E9D60" w14:textId="77777777" w:rsidR="00B45D97" w:rsidRDefault="00B45D97">
      <w:pPr>
        <w:pStyle w:val="CommentText"/>
        <w:rPr>
          <w:noProof/>
        </w:rPr>
      </w:pPr>
    </w:p>
    <w:p w14:paraId="1EBF8B0A" w14:textId="4DCBFFBC" w:rsidR="004E0083" w:rsidRDefault="004E0083">
      <w:pPr>
        <w:pStyle w:val="CommentText"/>
      </w:pPr>
      <w:r>
        <w:t xml:space="preserve">lengths </w:t>
      </w:r>
      <w:proofErr w:type="gramStart"/>
      <w:r>
        <w:t>is</w:t>
      </w:r>
      <w:proofErr w:type="gramEnd"/>
      <w:r>
        <w:t xml:space="preserve"> a bit of a distraction from the main thesis in the paper and I wonder how necessary it really is for inclusion?  It opens up some uncertainties in the interpretation which cannot easily be resolved, </w:t>
      </w:r>
      <w:proofErr w:type="gramStart"/>
      <w:r>
        <w:t>and,</w:t>
      </w:r>
      <w:proofErr w:type="gramEnd"/>
      <w:r>
        <w:t xml:space="preserve"> it doesn’t really fit into the main research questions of the paper. I suggest we consider pulling it out of the paper. </w:t>
      </w:r>
    </w:p>
  </w:comment>
  <w:comment w:id="290" w:author="Hinch, Scott" w:date="2022-03-15T13:06:00Z" w:initials="HS">
    <w:p w14:paraId="62569C62" w14:textId="22F99912" w:rsidR="004E0083" w:rsidRDefault="004E0083">
      <w:pPr>
        <w:pStyle w:val="CommentText"/>
      </w:pPr>
      <w:r>
        <w:rPr>
          <w:rStyle w:val="CommentReference"/>
        </w:rPr>
        <w:annotationRef/>
      </w:r>
      <w:r>
        <w:t xml:space="preserve">This is an artificial construct. All structures including </w:t>
      </w:r>
      <w:r w:rsidR="006177CA">
        <w:t xml:space="preserve">dams, </w:t>
      </w:r>
      <w:r>
        <w:t xml:space="preserve">bridges, culverts, fences </w:t>
      </w:r>
      <w:proofErr w:type="spellStart"/>
      <w:r>
        <w:t>etc</w:t>
      </w:r>
      <w:proofErr w:type="spellEnd"/>
      <w:r>
        <w:t xml:space="preserve"> affect flows. I suggest reworking this final paragraph more generally. There has been little research to look at how temporary structures like counting fences (which are common!) affect predator prey interactions. This study is </w:t>
      </w:r>
      <w:r w:rsidR="006177CA">
        <w:t xml:space="preserve">the first to show this and we need to highlight this, and the general issue that even temporary structures can have potentially large effects on predator interactions. </w:t>
      </w:r>
    </w:p>
  </w:comment>
  <w:comment w:id="295" w:author="Lok (Matt) Cheng" w:date="2021-08-28T20:35:00Z" w:initials="CM">
    <w:p w14:paraId="2F3B9EBD" w14:textId="2E8BA289" w:rsidR="004E0083" w:rsidRDefault="004E0083">
      <w:pPr>
        <w:pStyle w:val="CommentText"/>
      </w:pPr>
      <w:r>
        <w:rPr>
          <w:rStyle w:val="CommentReference"/>
        </w:rPr>
        <w:annotationRef/>
      </w:r>
      <w:r>
        <w:t>Any funding sources? and let me know if I’m missing anything/feel free to add!</w:t>
      </w:r>
    </w:p>
  </w:comment>
  <w:comment w:id="296" w:author="Nathaniel Furey" w:date="2022-01-18T04:44:00Z" w:initials="NF">
    <w:p w14:paraId="56BAD37E" w14:textId="2963E7C2" w:rsidR="004E0083" w:rsidRDefault="004E0083">
      <w:pPr>
        <w:pStyle w:val="CommentText"/>
      </w:pPr>
      <w:r>
        <w:rPr>
          <w:rStyle w:val="CommentReference"/>
        </w:rPr>
        <w:annotationRef/>
      </w:r>
      <w:r>
        <w:t>Scott and Francis – please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D18212" w15:done="0"/>
  <w15:commentEx w15:paraId="698B0380" w15:done="0"/>
  <w15:commentEx w15:paraId="53DADE2B" w15:done="0"/>
  <w15:commentEx w15:paraId="26AD0840" w15:done="0"/>
  <w15:commentEx w15:paraId="5B7E469D" w15:done="0"/>
  <w15:commentEx w15:paraId="7B929025" w15:done="1"/>
  <w15:commentEx w15:paraId="13381DBB" w15:done="1"/>
  <w15:commentEx w15:paraId="794A9043" w15:done="0"/>
  <w15:commentEx w15:paraId="373F6F5D" w15:done="0"/>
  <w15:commentEx w15:paraId="56B565AA" w15:done="0"/>
  <w15:commentEx w15:paraId="7AFD1DF8" w15:done="0"/>
  <w15:commentEx w15:paraId="4166A163" w15:done="0"/>
  <w15:commentEx w15:paraId="1EBF8B0A" w15:done="0"/>
  <w15:commentEx w15:paraId="62569C62" w15:done="0"/>
  <w15:commentEx w15:paraId="2F3B9EBD" w15:done="0"/>
  <w15:commentEx w15:paraId="56BAD37E" w15:paraIdParent="2F3B9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48D39" w16cex:dateUtc="2022-03-23T02:00:00Z"/>
  <w16cex:commentExtensible w16cex:durableId="25DAFE36" w16cex:dateUtc="2022-03-15T19:59:00Z"/>
  <w16cex:commentExtensible w16cex:durableId="25DAFEC7" w16cex:dateUtc="2022-03-15T20:02:00Z"/>
  <w16cex:commentExtensible w16cex:durableId="25F4459C" w16cex:dateUtc="2022-04-04T00:11:00Z"/>
  <w16cex:commentExtensible w16cex:durableId="25D74A21" w16cex:dateUtc="2022-03-13T01:34:00Z"/>
  <w16cex:commentExtensible w16cex:durableId="25DB00BA" w16cex:dateUtc="2022-03-15T20:10:00Z"/>
  <w16cex:commentExtensible w16cex:durableId="25DB08E4" w16cex:dateUtc="2022-03-15T20:45:00Z"/>
  <w16cex:commentExtensible w16cex:durableId="25E2B9DF" w16cex:dateUtc="2022-03-15T20:47:00Z"/>
  <w16cex:commentExtensible w16cex:durableId="25E47FBE" w16cex:dateUtc="2022-03-23T01:02:00Z"/>
  <w16cex:commentExtensible w16cex:durableId="25E2C0E6" w16cex:dateUtc="2022-03-21T17:16:00Z"/>
  <w16cex:commentExtensible w16cex:durableId="25DB096B" w16cex:dateUtc="2022-03-15T20:47:00Z"/>
  <w16cex:commentExtensible w16cex:durableId="25DB0BBC" w16cex:dateUtc="2022-03-15T20:57:00Z"/>
  <w16cex:commentExtensible w16cex:durableId="25DB0C64" w16cex:dateUtc="2022-03-15T21:00:00Z"/>
  <w16cex:commentExtensible w16cex:durableId="25DB0DBF" w16cex:dateUtc="2022-03-15T21:06:00Z"/>
  <w16cex:commentExtensible w16cex:durableId="24D51C7A" w16cex:dateUtc="2021-08-29T04:35:00Z"/>
  <w16cex:commentExtensible w16cex:durableId="2590FC84" w16cex:dateUtc="2022-01-18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D18212" w16cid:durableId="25E48D39"/>
  <w16cid:commentId w16cid:paraId="698B0380" w16cid:durableId="25DAFE36"/>
  <w16cid:commentId w16cid:paraId="53DADE2B" w16cid:durableId="25DAFEC7"/>
  <w16cid:commentId w16cid:paraId="26AD0840" w16cid:durableId="25F4459C"/>
  <w16cid:commentId w16cid:paraId="5B7E469D" w16cid:durableId="25D74A21"/>
  <w16cid:commentId w16cid:paraId="7B929025" w16cid:durableId="25DB00BA"/>
  <w16cid:commentId w16cid:paraId="13381DBB" w16cid:durableId="25DB08E4"/>
  <w16cid:commentId w16cid:paraId="794A9043" w16cid:durableId="25E2B9DF"/>
  <w16cid:commentId w16cid:paraId="373F6F5D" w16cid:durableId="25E47FBE"/>
  <w16cid:commentId w16cid:paraId="56B565AA" w16cid:durableId="25E2C0E6"/>
  <w16cid:commentId w16cid:paraId="7AFD1DF8" w16cid:durableId="25DB096B"/>
  <w16cid:commentId w16cid:paraId="4166A163" w16cid:durableId="25DB0BBC"/>
  <w16cid:commentId w16cid:paraId="1EBF8B0A" w16cid:durableId="25DB0C64"/>
  <w16cid:commentId w16cid:paraId="62569C62" w16cid:durableId="25DB0DBF"/>
  <w16cid:commentId w16cid:paraId="2F3B9EBD" w16cid:durableId="24D51C7A"/>
  <w16cid:commentId w16cid:paraId="56BAD37E" w16cid:durableId="2590F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D7AAD" w14:textId="77777777" w:rsidR="00A3309A" w:rsidRDefault="00A3309A" w:rsidP="001B6364">
      <w:r>
        <w:separator/>
      </w:r>
    </w:p>
  </w:endnote>
  <w:endnote w:type="continuationSeparator" w:id="0">
    <w:p w14:paraId="160C131C" w14:textId="77777777" w:rsidR="00A3309A" w:rsidRDefault="00A3309A"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EndPr>
      <w:rPr>
        <w:rStyle w:val="PageNumber"/>
      </w:rPr>
    </w:sdtEndPr>
    <w:sdtContent>
      <w:p w14:paraId="1ECFAFC9" w14:textId="6CD836E4"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4E0083" w:rsidRDefault="004E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EndPr>
      <w:rPr>
        <w:rStyle w:val="PageNumber"/>
      </w:rPr>
    </w:sdtEndPr>
    <w:sdtContent>
      <w:p w14:paraId="31268349" w14:textId="60FC131F"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7B90CA3" w14:textId="77777777" w:rsidR="004E0083" w:rsidRDefault="004E0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0B5BD" w14:textId="77777777" w:rsidR="00A3309A" w:rsidRDefault="00A3309A" w:rsidP="001B6364">
      <w:r>
        <w:separator/>
      </w:r>
    </w:p>
  </w:footnote>
  <w:footnote w:type="continuationSeparator" w:id="0">
    <w:p w14:paraId="7C26B072" w14:textId="77777777" w:rsidR="00A3309A" w:rsidRDefault="00A3309A"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4E0083" w:rsidRDefault="004E008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224727">
    <w:abstractNumId w:val="1"/>
  </w:num>
  <w:num w:numId="2" w16cid:durableId="14553655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heng">
    <w15:presenceInfo w15:providerId="AD" w15:userId="S::lhcheng@alaska.edu::94d12eee-d550-4f0c-adaa-5f61513175f5"/>
  </w15:person>
  <w15:person w15:author="Hinch, Scott">
    <w15:presenceInfo w15:providerId="AD" w15:userId="S-1-5-21-3458574638-2780845101-4193349012-13496"/>
  </w15:person>
  <w15:person w15:author="Lok (Matt) Cheng">
    <w15:presenceInfo w15:providerId="AD" w15:userId="S::lhc1005@wildcats.unh.edu::1328aada-3719-4304-b574-d1fa2f36a437"/>
  </w15:person>
  <w15:person w15:author="Nathaniel Furey">
    <w15:presenceInfo w15:providerId="Windows Live" w15:userId="1651fab5952cd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FB"/>
    <w:rsid w:val="000013B7"/>
    <w:rsid w:val="0000189F"/>
    <w:rsid w:val="00001A7D"/>
    <w:rsid w:val="00001B88"/>
    <w:rsid w:val="0000384F"/>
    <w:rsid w:val="00005BF8"/>
    <w:rsid w:val="000069FC"/>
    <w:rsid w:val="00006FAF"/>
    <w:rsid w:val="00007E01"/>
    <w:rsid w:val="0001115B"/>
    <w:rsid w:val="00011648"/>
    <w:rsid w:val="00011AF1"/>
    <w:rsid w:val="000129F5"/>
    <w:rsid w:val="00015A53"/>
    <w:rsid w:val="00015CED"/>
    <w:rsid w:val="00024D0D"/>
    <w:rsid w:val="00025D99"/>
    <w:rsid w:val="00027EA0"/>
    <w:rsid w:val="00030ADC"/>
    <w:rsid w:val="00030FD2"/>
    <w:rsid w:val="000310E5"/>
    <w:rsid w:val="0003129C"/>
    <w:rsid w:val="0003245F"/>
    <w:rsid w:val="00033F37"/>
    <w:rsid w:val="00034874"/>
    <w:rsid w:val="00034D3A"/>
    <w:rsid w:val="00034E5C"/>
    <w:rsid w:val="00035532"/>
    <w:rsid w:val="00036B71"/>
    <w:rsid w:val="00040BC0"/>
    <w:rsid w:val="00041BD2"/>
    <w:rsid w:val="00041BD9"/>
    <w:rsid w:val="000440D6"/>
    <w:rsid w:val="00044419"/>
    <w:rsid w:val="000453B6"/>
    <w:rsid w:val="000478E8"/>
    <w:rsid w:val="00050EBB"/>
    <w:rsid w:val="00051394"/>
    <w:rsid w:val="000524EE"/>
    <w:rsid w:val="00054822"/>
    <w:rsid w:val="00055DD6"/>
    <w:rsid w:val="000561D6"/>
    <w:rsid w:val="000570A7"/>
    <w:rsid w:val="00057900"/>
    <w:rsid w:val="00060146"/>
    <w:rsid w:val="000606ED"/>
    <w:rsid w:val="00061B05"/>
    <w:rsid w:val="000632D0"/>
    <w:rsid w:val="00063B17"/>
    <w:rsid w:val="000642D5"/>
    <w:rsid w:val="00064CB0"/>
    <w:rsid w:val="0006572A"/>
    <w:rsid w:val="0006587F"/>
    <w:rsid w:val="00065F2D"/>
    <w:rsid w:val="00066510"/>
    <w:rsid w:val="000679F4"/>
    <w:rsid w:val="00070316"/>
    <w:rsid w:val="00070FE6"/>
    <w:rsid w:val="00073BBD"/>
    <w:rsid w:val="00073F1F"/>
    <w:rsid w:val="00074367"/>
    <w:rsid w:val="00074776"/>
    <w:rsid w:val="0007569F"/>
    <w:rsid w:val="0007590A"/>
    <w:rsid w:val="00075D7D"/>
    <w:rsid w:val="00076409"/>
    <w:rsid w:val="000804D1"/>
    <w:rsid w:val="00080D1A"/>
    <w:rsid w:val="00082819"/>
    <w:rsid w:val="00083B01"/>
    <w:rsid w:val="0008415A"/>
    <w:rsid w:val="00084857"/>
    <w:rsid w:val="00086549"/>
    <w:rsid w:val="00090AB8"/>
    <w:rsid w:val="00091881"/>
    <w:rsid w:val="00092365"/>
    <w:rsid w:val="000927AE"/>
    <w:rsid w:val="00092FFB"/>
    <w:rsid w:val="0009314F"/>
    <w:rsid w:val="000941E5"/>
    <w:rsid w:val="00094739"/>
    <w:rsid w:val="00094EBD"/>
    <w:rsid w:val="00097176"/>
    <w:rsid w:val="000A010D"/>
    <w:rsid w:val="000A03A8"/>
    <w:rsid w:val="000A108F"/>
    <w:rsid w:val="000A3EF9"/>
    <w:rsid w:val="000A5FBE"/>
    <w:rsid w:val="000B022C"/>
    <w:rsid w:val="000B02D1"/>
    <w:rsid w:val="000B0E21"/>
    <w:rsid w:val="000B11C2"/>
    <w:rsid w:val="000B2FB1"/>
    <w:rsid w:val="000B4D3A"/>
    <w:rsid w:val="000B5538"/>
    <w:rsid w:val="000B6AC9"/>
    <w:rsid w:val="000C1580"/>
    <w:rsid w:val="000C2FD5"/>
    <w:rsid w:val="000C3FB7"/>
    <w:rsid w:val="000C56CE"/>
    <w:rsid w:val="000C5A89"/>
    <w:rsid w:val="000C6B7E"/>
    <w:rsid w:val="000C7CD0"/>
    <w:rsid w:val="000D0073"/>
    <w:rsid w:val="000D01A6"/>
    <w:rsid w:val="000D06EF"/>
    <w:rsid w:val="000D0BF3"/>
    <w:rsid w:val="000D1073"/>
    <w:rsid w:val="000D13F8"/>
    <w:rsid w:val="000D14B3"/>
    <w:rsid w:val="000D1863"/>
    <w:rsid w:val="000D1B7E"/>
    <w:rsid w:val="000D22D2"/>
    <w:rsid w:val="000D4206"/>
    <w:rsid w:val="000D4704"/>
    <w:rsid w:val="000D515B"/>
    <w:rsid w:val="000D5280"/>
    <w:rsid w:val="000D5B62"/>
    <w:rsid w:val="000D73CE"/>
    <w:rsid w:val="000E30A6"/>
    <w:rsid w:val="000E3637"/>
    <w:rsid w:val="000E39A1"/>
    <w:rsid w:val="000E4B8F"/>
    <w:rsid w:val="000E52BF"/>
    <w:rsid w:val="000E61D3"/>
    <w:rsid w:val="000E74D5"/>
    <w:rsid w:val="000F0369"/>
    <w:rsid w:val="000F245F"/>
    <w:rsid w:val="000F3D64"/>
    <w:rsid w:val="000F4375"/>
    <w:rsid w:val="000F485D"/>
    <w:rsid w:val="000F6053"/>
    <w:rsid w:val="000F7CB5"/>
    <w:rsid w:val="001022A3"/>
    <w:rsid w:val="0010260D"/>
    <w:rsid w:val="001027FA"/>
    <w:rsid w:val="001028CD"/>
    <w:rsid w:val="00102F19"/>
    <w:rsid w:val="001067F4"/>
    <w:rsid w:val="00107DB2"/>
    <w:rsid w:val="00110D7F"/>
    <w:rsid w:val="00110FC9"/>
    <w:rsid w:val="00110FCE"/>
    <w:rsid w:val="00111FA1"/>
    <w:rsid w:val="001125DD"/>
    <w:rsid w:val="00114200"/>
    <w:rsid w:val="00114678"/>
    <w:rsid w:val="001153CD"/>
    <w:rsid w:val="00115DBD"/>
    <w:rsid w:val="00115E39"/>
    <w:rsid w:val="00117743"/>
    <w:rsid w:val="00122948"/>
    <w:rsid w:val="00123C5F"/>
    <w:rsid w:val="001245C1"/>
    <w:rsid w:val="0012484D"/>
    <w:rsid w:val="0012509D"/>
    <w:rsid w:val="00125666"/>
    <w:rsid w:val="00125C5F"/>
    <w:rsid w:val="001268DA"/>
    <w:rsid w:val="00127210"/>
    <w:rsid w:val="00127543"/>
    <w:rsid w:val="001301FE"/>
    <w:rsid w:val="00133698"/>
    <w:rsid w:val="00135C9C"/>
    <w:rsid w:val="00136EA5"/>
    <w:rsid w:val="00140DD6"/>
    <w:rsid w:val="00141A88"/>
    <w:rsid w:val="001421E8"/>
    <w:rsid w:val="00143197"/>
    <w:rsid w:val="00144755"/>
    <w:rsid w:val="001449C5"/>
    <w:rsid w:val="0014796A"/>
    <w:rsid w:val="001511A4"/>
    <w:rsid w:val="00151366"/>
    <w:rsid w:val="0015417C"/>
    <w:rsid w:val="00156260"/>
    <w:rsid w:val="001616FB"/>
    <w:rsid w:val="00162157"/>
    <w:rsid w:val="001678CC"/>
    <w:rsid w:val="001703AE"/>
    <w:rsid w:val="001704CE"/>
    <w:rsid w:val="00171117"/>
    <w:rsid w:val="00171C9B"/>
    <w:rsid w:val="001723A6"/>
    <w:rsid w:val="00173214"/>
    <w:rsid w:val="001750A2"/>
    <w:rsid w:val="001763C8"/>
    <w:rsid w:val="00176D95"/>
    <w:rsid w:val="00177926"/>
    <w:rsid w:val="0018010C"/>
    <w:rsid w:val="00180783"/>
    <w:rsid w:val="00181700"/>
    <w:rsid w:val="001821C4"/>
    <w:rsid w:val="00182D35"/>
    <w:rsid w:val="0018336F"/>
    <w:rsid w:val="001834BE"/>
    <w:rsid w:val="00183C7E"/>
    <w:rsid w:val="00183FE0"/>
    <w:rsid w:val="00186299"/>
    <w:rsid w:val="0018746D"/>
    <w:rsid w:val="00191C8E"/>
    <w:rsid w:val="00194405"/>
    <w:rsid w:val="00194E15"/>
    <w:rsid w:val="00195F97"/>
    <w:rsid w:val="00196278"/>
    <w:rsid w:val="00196719"/>
    <w:rsid w:val="00196CBB"/>
    <w:rsid w:val="001A02CC"/>
    <w:rsid w:val="001A0AA4"/>
    <w:rsid w:val="001A0C7C"/>
    <w:rsid w:val="001A128D"/>
    <w:rsid w:val="001A1A05"/>
    <w:rsid w:val="001A1F5A"/>
    <w:rsid w:val="001A20C4"/>
    <w:rsid w:val="001A277D"/>
    <w:rsid w:val="001A28BA"/>
    <w:rsid w:val="001A75E0"/>
    <w:rsid w:val="001A7F55"/>
    <w:rsid w:val="001B1396"/>
    <w:rsid w:val="001B16E4"/>
    <w:rsid w:val="001B1FB4"/>
    <w:rsid w:val="001B2CB9"/>
    <w:rsid w:val="001B31E7"/>
    <w:rsid w:val="001B3DCF"/>
    <w:rsid w:val="001B40CB"/>
    <w:rsid w:val="001B4EBE"/>
    <w:rsid w:val="001B6364"/>
    <w:rsid w:val="001C05D9"/>
    <w:rsid w:val="001C2E2E"/>
    <w:rsid w:val="001C3F1A"/>
    <w:rsid w:val="001C593E"/>
    <w:rsid w:val="001D1068"/>
    <w:rsid w:val="001D1E28"/>
    <w:rsid w:val="001D3317"/>
    <w:rsid w:val="001D4536"/>
    <w:rsid w:val="001D63BA"/>
    <w:rsid w:val="001D693B"/>
    <w:rsid w:val="001E2AC4"/>
    <w:rsid w:val="001E33AC"/>
    <w:rsid w:val="001E5563"/>
    <w:rsid w:val="001E64E1"/>
    <w:rsid w:val="001F1897"/>
    <w:rsid w:val="001F50D6"/>
    <w:rsid w:val="001F660B"/>
    <w:rsid w:val="0020067E"/>
    <w:rsid w:val="00200CAA"/>
    <w:rsid w:val="002010BC"/>
    <w:rsid w:val="0020270F"/>
    <w:rsid w:val="002027AE"/>
    <w:rsid w:val="002035AB"/>
    <w:rsid w:val="00205C58"/>
    <w:rsid w:val="002078C4"/>
    <w:rsid w:val="00210132"/>
    <w:rsid w:val="0021076F"/>
    <w:rsid w:val="00210D98"/>
    <w:rsid w:val="00213B83"/>
    <w:rsid w:val="00214477"/>
    <w:rsid w:val="002205A8"/>
    <w:rsid w:val="00220904"/>
    <w:rsid w:val="0022150E"/>
    <w:rsid w:val="002223AC"/>
    <w:rsid w:val="00222445"/>
    <w:rsid w:val="0022470C"/>
    <w:rsid w:val="00224AAF"/>
    <w:rsid w:val="00224BB5"/>
    <w:rsid w:val="00226605"/>
    <w:rsid w:val="0022705C"/>
    <w:rsid w:val="00231138"/>
    <w:rsid w:val="00231922"/>
    <w:rsid w:val="00231986"/>
    <w:rsid w:val="0023390A"/>
    <w:rsid w:val="002357CF"/>
    <w:rsid w:val="0024051A"/>
    <w:rsid w:val="00242C16"/>
    <w:rsid w:val="00242FC2"/>
    <w:rsid w:val="00243231"/>
    <w:rsid w:val="00243262"/>
    <w:rsid w:val="00245D6B"/>
    <w:rsid w:val="00247DFB"/>
    <w:rsid w:val="002501C6"/>
    <w:rsid w:val="00254307"/>
    <w:rsid w:val="00254C19"/>
    <w:rsid w:val="00254C5A"/>
    <w:rsid w:val="00254EA2"/>
    <w:rsid w:val="00255EF0"/>
    <w:rsid w:val="00256422"/>
    <w:rsid w:val="00256493"/>
    <w:rsid w:val="002568B2"/>
    <w:rsid w:val="00257952"/>
    <w:rsid w:val="00257D33"/>
    <w:rsid w:val="00260178"/>
    <w:rsid w:val="00260B18"/>
    <w:rsid w:val="00260EBD"/>
    <w:rsid w:val="0026223E"/>
    <w:rsid w:val="002636D8"/>
    <w:rsid w:val="0026375E"/>
    <w:rsid w:val="002642F1"/>
    <w:rsid w:val="00264BFE"/>
    <w:rsid w:val="00266247"/>
    <w:rsid w:val="00270303"/>
    <w:rsid w:val="00271A7B"/>
    <w:rsid w:val="00271C49"/>
    <w:rsid w:val="00272788"/>
    <w:rsid w:val="002735AC"/>
    <w:rsid w:val="00273771"/>
    <w:rsid w:val="00273DE3"/>
    <w:rsid w:val="00274406"/>
    <w:rsid w:val="0027577E"/>
    <w:rsid w:val="00275C1A"/>
    <w:rsid w:val="00276545"/>
    <w:rsid w:val="00276BD0"/>
    <w:rsid w:val="00277877"/>
    <w:rsid w:val="00277A6C"/>
    <w:rsid w:val="00277F7F"/>
    <w:rsid w:val="00283550"/>
    <w:rsid w:val="002853B0"/>
    <w:rsid w:val="00286088"/>
    <w:rsid w:val="002860BD"/>
    <w:rsid w:val="002865E5"/>
    <w:rsid w:val="002868CE"/>
    <w:rsid w:val="00286ADD"/>
    <w:rsid w:val="00286F34"/>
    <w:rsid w:val="002873E6"/>
    <w:rsid w:val="0029759D"/>
    <w:rsid w:val="00297B1B"/>
    <w:rsid w:val="002A1500"/>
    <w:rsid w:val="002A1ED9"/>
    <w:rsid w:val="002A22E6"/>
    <w:rsid w:val="002A6C5B"/>
    <w:rsid w:val="002B0B35"/>
    <w:rsid w:val="002B0CAF"/>
    <w:rsid w:val="002B1A6E"/>
    <w:rsid w:val="002B28F2"/>
    <w:rsid w:val="002B6740"/>
    <w:rsid w:val="002B6FBE"/>
    <w:rsid w:val="002C0902"/>
    <w:rsid w:val="002C0AB0"/>
    <w:rsid w:val="002C1FD3"/>
    <w:rsid w:val="002C32B2"/>
    <w:rsid w:val="002C64E2"/>
    <w:rsid w:val="002C68F2"/>
    <w:rsid w:val="002C6BBB"/>
    <w:rsid w:val="002C7A7E"/>
    <w:rsid w:val="002D142A"/>
    <w:rsid w:val="002D37AD"/>
    <w:rsid w:val="002D3A46"/>
    <w:rsid w:val="002D41DA"/>
    <w:rsid w:val="002D5600"/>
    <w:rsid w:val="002D64CD"/>
    <w:rsid w:val="002E0851"/>
    <w:rsid w:val="002E28B2"/>
    <w:rsid w:val="002E29F4"/>
    <w:rsid w:val="002E3209"/>
    <w:rsid w:val="002E372E"/>
    <w:rsid w:val="002E445B"/>
    <w:rsid w:val="002E5F15"/>
    <w:rsid w:val="002E60B2"/>
    <w:rsid w:val="002E7419"/>
    <w:rsid w:val="002F17C7"/>
    <w:rsid w:val="002F5077"/>
    <w:rsid w:val="002F5E2B"/>
    <w:rsid w:val="002F65DA"/>
    <w:rsid w:val="002F7BBB"/>
    <w:rsid w:val="002F7EC1"/>
    <w:rsid w:val="0030178B"/>
    <w:rsid w:val="00304103"/>
    <w:rsid w:val="00304672"/>
    <w:rsid w:val="003049AA"/>
    <w:rsid w:val="0030541D"/>
    <w:rsid w:val="00307B65"/>
    <w:rsid w:val="00310E6A"/>
    <w:rsid w:val="003110FD"/>
    <w:rsid w:val="00312ACD"/>
    <w:rsid w:val="00312BBF"/>
    <w:rsid w:val="00312E24"/>
    <w:rsid w:val="00313956"/>
    <w:rsid w:val="00315776"/>
    <w:rsid w:val="003160BB"/>
    <w:rsid w:val="00321EC7"/>
    <w:rsid w:val="00322526"/>
    <w:rsid w:val="00322712"/>
    <w:rsid w:val="00323FD2"/>
    <w:rsid w:val="00325415"/>
    <w:rsid w:val="00325D08"/>
    <w:rsid w:val="00325E61"/>
    <w:rsid w:val="00326BD0"/>
    <w:rsid w:val="0032747A"/>
    <w:rsid w:val="003275AE"/>
    <w:rsid w:val="00327F70"/>
    <w:rsid w:val="003336BE"/>
    <w:rsid w:val="00335E39"/>
    <w:rsid w:val="0034010C"/>
    <w:rsid w:val="0034039B"/>
    <w:rsid w:val="003405C0"/>
    <w:rsid w:val="00340CF0"/>
    <w:rsid w:val="0034106C"/>
    <w:rsid w:val="00342346"/>
    <w:rsid w:val="00344B3C"/>
    <w:rsid w:val="00344C87"/>
    <w:rsid w:val="003459C9"/>
    <w:rsid w:val="00345BA2"/>
    <w:rsid w:val="003474AF"/>
    <w:rsid w:val="0034781B"/>
    <w:rsid w:val="003511CA"/>
    <w:rsid w:val="00351E39"/>
    <w:rsid w:val="00354A6D"/>
    <w:rsid w:val="003552F1"/>
    <w:rsid w:val="003567AA"/>
    <w:rsid w:val="00357340"/>
    <w:rsid w:val="003573B7"/>
    <w:rsid w:val="00360C72"/>
    <w:rsid w:val="00362883"/>
    <w:rsid w:val="00362A11"/>
    <w:rsid w:val="00362EBE"/>
    <w:rsid w:val="0036413B"/>
    <w:rsid w:val="00364AC6"/>
    <w:rsid w:val="00364C75"/>
    <w:rsid w:val="003654C1"/>
    <w:rsid w:val="00365C77"/>
    <w:rsid w:val="00365F85"/>
    <w:rsid w:val="003660B0"/>
    <w:rsid w:val="003660FB"/>
    <w:rsid w:val="00370C3F"/>
    <w:rsid w:val="0037100D"/>
    <w:rsid w:val="003730E5"/>
    <w:rsid w:val="003742CE"/>
    <w:rsid w:val="00374B3C"/>
    <w:rsid w:val="0037518F"/>
    <w:rsid w:val="003765B1"/>
    <w:rsid w:val="003772FB"/>
    <w:rsid w:val="00377B13"/>
    <w:rsid w:val="003835FE"/>
    <w:rsid w:val="003845EF"/>
    <w:rsid w:val="003845F6"/>
    <w:rsid w:val="00384CCE"/>
    <w:rsid w:val="003855F0"/>
    <w:rsid w:val="003862CD"/>
    <w:rsid w:val="0038661C"/>
    <w:rsid w:val="003912FB"/>
    <w:rsid w:val="00391763"/>
    <w:rsid w:val="00392D14"/>
    <w:rsid w:val="003931A7"/>
    <w:rsid w:val="003936F3"/>
    <w:rsid w:val="003938AE"/>
    <w:rsid w:val="00393BE2"/>
    <w:rsid w:val="003944BE"/>
    <w:rsid w:val="00395215"/>
    <w:rsid w:val="00395F3A"/>
    <w:rsid w:val="00395F6E"/>
    <w:rsid w:val="0039620F"/>
    <w:rsid w:val="0039632F"/>
    <w:rsid w:val="0039663A"/>
    <w:rsid w:val="00396D10"/>
    <w:rsid w:val="00397245"/>
    <w:rsid w:val="003A097E"/>
    <w:rsid w:val="003A1093"/>
    <w:rsid w:val="003A1D8B"/>
    <w:rsid w:val="003A205E"/>
    <w:rsid w:val="003A3B5D"/>
    <w:rsid w:val="003B0B3C"/>
    <w:rsid w:val="003B176F"/>
    <w:rsid w:val="003B180C"/>
    <w:rsid w:val="003B19C0"/>
    <w:rsid w:val="003B43E6"/>
    <w:rsid w:val="003B4F34"/>
    <w:rsid w:val="003B589F"/>
    <w:rsid w:val="003C0164"/>
    <w:rsid w:val="003C0AE4"/>
    <w:rsid w:val="003C0E6A"/>
    <w:rsid w:val="003C1338"/>
    <w:rsid w:val="003C1427"/>
    <w:rsid w:val="003C226E"/>
    <w:rsid w:val="003C3040"/>
    <w:rsid w:val="003C350E"/>
    <w:rsid w:val="003C49AA"/>
    <w:rsid w:val="003C7BB1"/>
    <w:rsid w:val="003C7BFC"/>
    <w:rsid w:val="003D0B45"/>
    <w:rsid w:val="003D145C"/>
    <w:rsid w:val="003D1950"/>
    <w:rsid w:val="003D19CB"/>
    <w:rsid w:val="003D1B10"/>
    <w:rsid w:val="003D1E2B"/>
    <w:rsid w:val="003D2A40"/>
    <w:rsid w:val="003D420E"/>
    <w:rsid w:val="003D4510"/>
    <w:rsid w:val="003D49EF"/>
    <w:rsid w:val="003D4A2C"/>
    <w:rsid w:val="003D4F11"/>
    <w:rsid w:val="003E03CF"/>
    <w:rsid w:val="003E0AD2"/>
    <w:rsid w:val="003E0FA6"/>
    <w:rsid w:val="003E17E5"/>
    <w:rsid w:val="003E1F45"/>
    <w:rsid w:val="003E323C"/>
    <w:rsid w:val="003E3306"/>
    <w:rsid w:val="003E3481"/>
    <w:rsid w:val="003E3586"/>
    <w:rsid w:val="003E3A07"/>
    <w:rsid w:val="003E6A11"/>
    <w:rsid w:val="003F0048"/>
    <w:rsid w:val="003F41B0"/>
    <w:rsid w:val="003F48C6"/>
    <w:rsid w:val="003F4D55"/>
    <w:rsid w:val="003F6C38"/>
    <w:rsid w:val="003F7EFA"/>
    <w:rsid w:val="003F7F9C"/>
    <w:rsid w:val="00400F5A"/>
    <w:rsid w:val="0040114D"/>
    <w:rsid w:val="00401DFD"/>
    <w:rsid w:val="004022DB"/>
    <w:rsid w:val="00403DF8"/>
    <w:rsid w:val="00404031"/>
    <w:rsid w:val="0040411F"/>
    <w:rsid w:val="004042B7"/>
    <w:rsid w:val="00405AA6"/>
    <w:rsid w:val="00405F60"/>
    <w:rsid w:val="00407180"/>
    <w:rsid w:val="00407939"/>
    <w:rsid w:val="004128D3"/>
    <w:rsid w:val="00416939"/>
    <w:rsid w:val="004213E0"/>
    <w:rsid w:val="004219CF"/>
    <w:rsid w:val="004221F2"/>
    <w:rsid w:val="004248EE"/>
    <w:rsid w:val="004250AE"/>
    <w:rsid w:val="004302B2"/>
    <w:rsid w:val="0043251D"/>
    <w:rsid w:val="0043259B"/>
    <w:rsid w:val="00432DA0"/>
    <w:rsid w:val="00433401"/>
    <w:rsid w:val="00433708"/>
    <w:rsid w:val="00434548"/>
    <w:rsid w:val="00436BDC"/>
    <w:rsid w:val="00440B18"/>
    <w:rsid w:val="00441F6C"/>
    <w:rsid w:val="00442562"/>
    <w:rsid w:val="00444690"/>
    <w:rsid w:val="00444F3F"/>
    <w:rsid w:val="00445291"/>
    <w:rsid w:val="00445FBB"/>
    <w:rsid w:val="004463C3"/>
    <w:rsid w:val="004471C4"/>
    <w:rsid w:val="00451613"/>
    <w:rsid w:val="0045173C"/>
    <w:rsid w:val="004522E7"/>
    <w:rsid w:val="00452573"/>
    <w:rsid w:val="004547C7"/>
    <w:rsid w:val="004570E3"/>
    <w:rsid w:val="00457277"/>
    <w:rsid w:val="004573A9"/>
    <w:rsid w:val="0045759B"/>
    <w:rsid w:val="00461B68"/>
    <w:rsid w:val="00464DBB"/>
    <w:rsid w:val="004655A1"/>
    <w:rsid w:val="00466040"/>
    <w:rsid w:val="00470154"/>
    <w:rsid w:val="00471177"/>
    <w:rsid w:val="00472CAA"/>
    <w:rsid w:val="004733C1"/>
    <w:rsid w:val="00474473"/>
    <w:rsid w:val="00480E8D"/>
    <w:rsid w:val="004812BB"/>
    <w:rsid w:val="004850B4"/>
    <w:rsid w:val="00485583"/>
    <w:rsid w:val="00491490"/>
    <w:rsid w:val="00491E89"/>
    <w:rsid w:val="00492630"/>
    <w:rsid w:val="00492709"/>
    <w:rsid w:val="004934B5"/>
    <w:rsid w:val="00493F76"/>
    <w:rsid w:val="00494682"/>
    <w:rsid w:val="004958C8"/>
    <w:rsid w:val="00495CB7"/>
    <w:rsid w:val="004975B7"/>
    <w:rsid w:val="00497698"/>
    <w:rsid w:val="004A0F87"/>
    <w:rsid w:val="004A1CA8"/>
    <w:rsid w:val="004A2447"/>
    <w:rsid w:val="004A33E9"/>
    <w:rsid w:val="004A432C"/>
    <w:rsid w:val="004A43EE"/>
    <w:rsid w:val="004A4499"/>
    <w:rsid w:val="004A4D96"/>
    <w:rsid w:val="004A53BF"/>
    <w:rsid w:val="004B438C"/>
    <w:rsid w:val="004B572A"/>
    <w:rsid w:val="004B6173"/>
    <w:rsid w:val="004B668B"/>
    <w:rsid w:val="004C1B81"/>
    <w:rsid w:val="004C29C2"/>
    <w:rsid w:val="004C7C2D"/>
    <w:rsid w:val="004D39DF"/>
    <w:rsid w:val="004D4D52"/>
    <w:rsid w:val="004D5430"/>
    <w:rsid w:val="004D5BB0"/>
    <w:rsid w:val="004D625D"/>
    <w:rsid w:val="004E0083"/>
    <w:rsid w:val="004E02FB"/>
    <w:rsid w:val="004E2A45"/>
    <w:rsid w:val="004E2D3C"/>
    <w:rsid w:val="004E3705"/>
    <w:rsid w:val="004E3A3F"/>
    <w:rsid w:val="004E4954"/>
    <w:rsid w:val="004E6228"/>
    <w:rsid w:val="004E63C1"/>
    <w:rsid w:val="004E6A08"/>
    <w:rsid w:val="004E718B"/>
    <w:rsid w:val="004E76FA"/>
    <w:rsid w:val="004F0260"/>
    <w:rsid w:val="004F092F"/>
    <w:rsid w:val="004F15FC"/>
    <w:rsid w:val="004F1F2C"/>
    <w:rsid w:val="004F3769"/>
    <w:rsid w:val="004F3A89"/>
    <w:rsid w:val="004F4669"/>
    <w:rsid w:val="004F46A5"/>
    <w:rsid w:val="004F4E79"/>
    <w:rsid w:val="004F52EE"/>
    <w:rsid w:val="004F56A4"/>
    <w:rsid w:val="004F5E30"/>
    <w:rsid w:val="004F77AA"/>
    <w:rsid w:val="00501C7B"/>
    <w:rsid w:val="00501D5E"/>
    <w:rsid w:val="00502397"/>
    <w:rsid w:val="005044F5"/>
    <w:rsid w:val="0050488C"/>
    <w:rsid w:val="00507B0A"/>
    <w:rsid w:val="0051186A"/>
    <w:rsid w:val="00513C13"/>
    <w:rsid w:val="00514C8C"/>
    <w:rsid w:val="00515006"/>
    <w:rsid w:val="00516493"/>
    <w:rsid w:val="005200D8"/>
    <w:rsid w:val="00520319"/>
    <w:rsid w:val="00522101"/>
    <w:rsid w:val="00522403"/>
    <w:rsid w:val="00527343"/>
    <w:rsid w:val="00527A3A"/>
    <w:rsid w:val="00527B8E"/>
    <w:rsid w:val="00531396"/>
    <w:rsid w:val="005320D8"/>
    <w:rsid w:val="005322A9"/>
    <w:rsid w:val="00532917"/>
    <w:rsid w:val="00534833"/>
    <w:rsid w:val="00536579"/>
    <w:rsid w:val="005412B5"/>
    <w:rsid w:val="0054131B"/>
    <w:rsid w:val="005428F7"/>
    <w:rsid w:val="00542AF4"/>
    <w:rsid w:val="005435CD"/>
    <w:rsid w:val="005437D6"/>
    <w:rsid w:val="00543B47"/>
    <w:rsid w:val="00543CA4"/>
    <w:rsid w:val="00544ED5"/>
    <w:rsid w:val="0054528C"/>
    <w:rsid w:val="00545AB4"/>
    <w:rsid w:val="00550109"/>
    <w:rsid w:val="00552A4A"/>
    <w:rsid w:val="00552F3A"/>
    <w:rsid w:val="0055316D"/>
    <w:rsid w:val="0055482D"/>
    <w:rsid w:val="00554B94"/>
    <w:rsid w:val="0055797D"/>
    <w:rsid w:val="00560ECE"/>
    <w:rsid w:val="00561E42"/>
    <w:rsid w:val="005625B0"/>
    <w:rsid w:val="00564ADC"/>
    <w:rsid w:val="005650FB"/>
    <w:rsid w:val="00566C7C"/>
    <w:rsid w:val="005676B1"/>
    <w:rsid w:val="00567D97"/>
    <w:rsid w:val="005716E2"/>
    <w:rsid w:val="00571B1B"/>
    <w:rsid w:val="00571EF3"/>
    <w:rsid w:val="005732E4"/>
    <w:rsid w:val="00573470"/>
    <w:rsid w:val="005741C5"/>
    <w:rsid w:val="00574E5C"/>
    <w:rsid w:val="005754C9"/>
    <w:rsid w:val="00576637"/>
    <w:rsid w:val="0058134E"/>
    <w:rsid w:val="005824C2"/>
    <w:rsid w:val="00582A69"/>
    <w:rsid w:val="00584A1B"/>
    <w:rsid w:val="005853AA"/>
    <w:rsid w:val="005864C6"/>
    <w:rsid w:val="00586BEA"/>
    <w:rsid w:val="00587CC9"/>
    <w:rsid w:val="0059052E"/>
    <w:rsid w:val="00592A5F"/>
    <w:rsid w:val="00593BB9"/>
    <w:rsid w:val="0059459F"/>
    <w:rsid w:val="00595772"/>
    <w:rsid w:val="005960B7"/>
    <w:rsid w:val="00596935"/>
    <w:rsid w:val="00597412"/>
    <w:rsid w:val="005976F1"/>
    <w:rsid w:val="005978C6"/>
    <w:rsid w:val="00597E64"/>
    <w:rsid w:val="005A0A87"/>
    <w:rsid w:val="005A0D90"/>
    <w:rsid w:val="005A1218"/>
    <w:rsid w:val="005A1301"/>
    <w:rsid w:val="005A2294"/>
    <w:rsid w:val="005A31B1"/>
    <w:rsid w:val="005A6DB0"/>
    <w:rsid w:val="005A6E74"/>
    <w:rsid w:val="005A6F45"/>
    <w:rsid w:val="005B0262"/>
    <w:rsid w:val="005B3683"/>
    <w:rsid w:val="005B5450"/>
    <w:rsid w:val="005B5E84"/>
    <w:rsid w:val="005B7A9D"/>
    <w:rsid w:val="005C037F"/>
    <w:rsid w:val="005C26B4"/>
    <w:rsid w:val="005C3916"/>
    <w:rsid w:val="005C3E74"/>
    <w:rsid w:val="005C4899"/>
    <w:rsid w:val="005C49A7"/>
    <w:rsid w:val="005C4E34"/>
    <w:rsid w:val="005C61B5"/>
    <w:rsid w:val="005C6890"/>
    <w:rsid w:val="005C68A1"/>
    <w:rsid w:val="005C6F08"/>
    <w:rsid w:val="005D0B5F"/>
    <w:rsid w:val="005D14E1"/>
    <w:rsid w:val="005D1C6D"/>
    <w:rsid w:val="005D2C91"/>
    <w:rsid w:val="005D33B4"/>
    <w:rsid w:val="005D3401"/>
    <w:rsid w:val="005D3914"/>
    <w:rsid w:val="005D39D9"/>
    <w:rsid w:val="005D6D0C"/>
    <w:rsid w:val="005D73AB"/>
    <w:rsid w:val="005D74FC"/>
    <w:rsid w:val="005E09E2"/>
    <w:rsid w:val="005E16DC"/>
    <w:rsid w:val="005E195E"/>
    <w:rsid w:val="005E1D1A"/>
    <w:rsid w:val="005E28B1"/>
    <w:rsid w:val="005E2D5B"/>
    <w:rsid w:val="005E55F5"/>
    <w:rsid w:val="005E56F3"/>
    <w:rsid w:val="005E5834"/>
    <w:rsid w:val="005E5B10"/>
    <w:rsid w:val="005E5FCC"/>
    <w:rsid w:val="005E68C7"/>
    <w:rsid w:val="005F0B31"/>
    <w:rsid w:val="005F245C"/>
    <w:rsid w:val="005F4C20"/>
    <w:rsid w:val="005F5208"/>
    <w:rsid w:val="005F6FA9"/>
    <w:rsid w:val="00600284"/>
    <w:rsid w:val="006016A2"/>
    <w:rsid w:val="00601999"/>
    <w:rsid w:val="00603B48"/>
    <w:rsid w:val="00605406"/>
    <w:rsid w:val="006055DF"/>
    <w:rsid w:val="00606596"/>
    <w:rsid w:val="00606B6A"/>
    <w:rsid w:val="00612D44"/>
    <w:rsid w:val="00613F52"/>
    <w:rsid w:val="0061456B"/>
    <w:rsid w:val="00614D1A"/>
    <w:rsid w:val="00614F5C"/>
    <w:rsid w:val="006151A8"/>
    <w:rsid w:val="006159F4"/>
    <w:rsid w:val="00615B2D"/>
    <w:rsid w:val="00615E92"/>
    <w:rsid w:val="006177CA"/>
    <w:rsid w:val="006179C7"/>
    <w:rsid w:val="00620D67"/>
    <w:rsid w:val="00620DE7"/>
    <w:rsid w:val="006228A4"/>
    <w:rsid w:val="0062299F"/>
    <w:rsid w:val="0062579B"/>
    <w:rsid w:val="0062606D"/>
    <w:rsid w:val="00627C41"/>
    <w:rsid w:val="006300EE"/>
    <w:rsid w:val="0063036C"/>
    <w:rsid w:val="00631492"/>
    <w:rsid w:val="006324EE"/>
    <w:rsid w:val="006327BE"/>
    <w:rsid w:val="006327DA"/>
    <w:rsid w:val="006331BD"/>
    <w:rsid w:val="00633D83"/>
    <w:rsid w:val="0063408A"/>
    <w:rsid w:val="00634AFD"/>
    <w:rsid w:val="00635BD7"/>
    <w:rsid w:val="0063604D"/>
    <w:rsid w:val="00640ACB"/>
    <w:rsid w:val="00641400"/>
    <w:rsid w:val="00643646"/>
    <w:rsid w:val="00643FB6"/>
    <w:rsid w:val="00645AF8"/>
    <w:rsid w:val="00650461"/>
    <w:rsid w:val="006512E4"/>
    <w:rsid w:val="00651838"/>
    <w:rsid w:val="006526FB"/>
    <w:rsid w:val="00654F2C"/>
    <w:rsid w:val="00655D4C"/>
    <w:rsid w:val="00656CA3"/>
    <w:rsid w:val="006613C2"/>
    <w:rsid w:val="00661A48"/>
    <w:rsid w:val="006627CA"/>
    <w:rsid w:val="006636D5"/>
    <w:rsid w:val="00663FE1"/>
    <w:rsid w:val="006649FE"/>
    <w:rsid w:val="00664AB3"/>
    <w:rsid w:val="00665146"/>
    <w:rsid w:val="00665205"/>
    <w:rsid w:val="00665675"/>
    <w:rsid w:val="00670ECE"/>
    <w:rsid w:val="006710E8"/>
    <w:rsid w:val="006734E0"/>
    <w:rsid w:val="006736DA"/>
    <w:rsid w:val="00673BF2"/>
    <w:rsid w:val="00676662"/>
    <w:rsid w:val="006772C8"/>
    <w:rsid w:val="006806FF"/>
    <w:rsid w:val="006814E7"/>
    <w:rsid w:val="006840DB"/>
    <w:rsid w:val="0068424B"/>
    <w:rsid w:val="006845BF"/>
    <w:rsid w:val="00685417"/>
    <w:rsid w:val="00686E8F"/>
    <w:rsid w:val="00686FB2"/>
    <w:rsid w:val="006873A9"/>
    <w:rsid w:val="00690422"/>
    <w:rsid w:val="00692831"/>
    <w:rsid w:val="00693655"/>
    <w:rsid w:val="00693A0E"/>
    <w:rsid w:val="00693FD9"/>
    <w:rsid w:val="00695639"/>
    <w:rsid w:val="00696390"/>
    <w:rsid w:val="00697CB8"/>
    <w:rsid w:val="006A554C"/>
    <w:rsid w:val="006A5DE6"/>
    <w:rsid w:val="006B0A31"/>
    <w:rsid w:val="006B339F"/>
    <w:rsid w:val="006B3B2B"/>
    <w:rsid w:val="006B5B71"/>
    <w:rsid w:val="006B6829"/>
    <w:rsid w:val="006B6D2A"/>
    <w:rsid w:val="006B7641"/>
    <w:rsid w:val="006C2ADB"/>
    <w:rsid w:val="006C3D4F"/>
    <w:rsid w:val="006C5F79"/>
    <w:rsid w:val="006C6E38"/>
    <w:rsid w:val="006C7ED2"/>
    <w:rsid w:val="006D13BA"/>
    <w:rsid w:val="006D34D1"/>
    <w:rsid w:val="006D3898"/>
    <w:rsid w:val="006D3B89"/>
    <w:rsid w:val="006D466F"/>
    <w:rsid w:val="006D5EB5"/>
    <w:rsid w:val="006D674D"/>
    <w:rsid w:val="006D6BAC"/>
    <w:rsid w:val="006D7639"/>
    <w:rsid w:val="006E1C14"/>
    <w:rsid w:val="006E4B0E"/>
    <w:rsid w:val="006E58B5"/>
    <w:rsid w:val="006E5C1D"/>
    <w:rsid w:val="006E64C8"/>
    <w:rsid w:val="006E75CD"/>
    <w:rsid w:val="006E7637"/>
    <w:rsid w:val="006E795A"/>
    <w:rsid w:val="006F007C"/>
    <w:rsid w:val="006F0F97"/>
    <w:rsid w:val="006F13DB"/>
    <w:rsid w:val="006F1746"/>
    <w:rsid w:val="006F1AE7"/>
    <w:rsid w:val="006F374A"/>
    <w:rsid w:val="006F3888"/>
    <w:rsid w:val="006F4FE1"/>
    <w:rsid w:val="006F5F49"/>
    <w:rsid w:val="00700391"/>
    <w:rsid w:val="0070231C"/>
    <w:rsid w:val="00705E3F"/>
    <w:rsid w:val="0070786B"/>
    <w:rsid w:val="00710133"/>
    <w:rsid w:val="00710406"/>
    <w:rsid w:val="007116CF"/>
    <w:rsid w:val="00711DED"/>
    <w:rsid w:val="007120C6"/>
    <w:rsid w:val="00712CC0"/>
    <w:rsid w:val="00713634"/>
    <w:rsid w:val="00713DFF"/>
    <w:rsid w:val="00714658"/>
    <w:rsid w:val="0071475A"/>
    <w:rsid w:val="00714B7A"/>
    <w:rsid w:val="00717380"/>
    <w:rsid w:val="00717B41"/>
    <w:rsid w:val="00720A0A"/>
    <w:rsid w:val="00723038"/>
    <w:rsid w:val="00723A7F"/>
    <w:rsid w:val="00723C37"/>
    <w:rsid w:val="00724124"/>
    <w:rsid w:val="0072472A"/>
    <w:rsid w:val="0073096E"/>
    <w:rsid w:val="007325E7"/>
    <w:rsid w:val="007326EA"/>
    <w:rsid w:val="007340A5"/>
    <w:rsid w:val="00734532"/>
    <w:rsid w:val="0073513E"/>
    <w:rsid w:val="007366B9"/>
    <w:rsid w:val="007369E2"/>
    <w:rsid w:val="00737D53"/>
    <w:rsid w:val="00740254"/>
    <w:rsid w:val="00742EA5"/>
    <w:rsid w:val="00743FC8"/>
    <w:rsid w:val="007446E6"/>
    <w:rsid w:val="00750097"/>
    <w:rsid w:val="0075229F"/>
    <w:rsid w:val="00752C0B"/>
    <w:rsid w:val="00754FEF"/>
    <w:rsid w:val="00755921"/>
    <w:rsid w:val="00755E2F"/>
    <w:rsid w:val="0075604D"/>
    <w:rsid w:val="007605F5"/>
    <w:rsid w:val="00763F5B"/>
    <w:rsid w:val="007654F7"/>
    <w:rsid w:val="00773353"/>
    <w:rsid w:val="00773CB5"/>
    <w:rsid w:val="00776235"/>
    <w:rsid w:val="00776621"/>
    <w:rsid w:val="007769F6"/>
    <w:rsid w:val="00776CF3"/>
    <w:rsid w:val="00777BEC"/>
    <w:rsid w:val="00777C91"/>
    <w:rsid w:val="0078165A"/>
    <w:rsid w:val="00782F5F"/>
    <w:rsid w:val="007867CC"/>
    <w:rsid w:val="00787069"/>
    <w:rsid w:val="00787498"/>
    <w:rsid w:val="007911C9"/>
    <w:rsid w:val="00791A07"/>
    <w:rsid w:val="00794512"/>
    <w:rsid w:val="00795A1A"/>
    <w:rsid w:val="00795D25"/>
    <w:rsid w:val="00795E38"/>
    <w:rsid w:val="00796013"/>
    <w:rsid w:val="00796D85"/>
    <w:rsid w:val="007A0BA4"/>
    <w:rsid w:val="007A18FE"/>
    <w:rsid w:val="007A288B"/>
    <w:rsid w:val="007A459A"/>
    <w:rsid w:val="007A4E79"/>
    <w:rsid w:val="007A5955"/>
    <w:rsid w:val="007A657B"/>
    <w:rsid w:val="007A65E3"/>
    <w:rsid w:val="007A66D4"/>
    <w:rsid w:val="007A7CEE"/>
    <w:rsid w:val="007B263A"/>
    <w:rsid w:val="007B2718"/>
    <w:rsid w:val="007B2D91"/>
    <w:rsid w:val="007B3B40"/>
    <w:rsid w:val="007B3CDC"/>
    <w:rsid w:val="007B53FA"/>
    <w:rsid w:val="007B5CAC"/>
    <w:rsid w:val="007B7220"/>
    <w:rsid w:val="007B7EB8"/>
    <w:rsid w:val="007B7FA6"/>
    <w:rsid w:val="007C1291"/>
    <w:rsid w:val="007C3397"/>
    <w:rsid w:val="007C33AC"/>
    <w:rsid w:val="007C35E8"/>
    <w:rsid w:val="007C3CA3"/>
    <w:rsid w:val="007C4676"/>
    <w:rsid w:val="007C5F5A"/>
    <w:rsid w:val="007C67E4"/>
    <w:rsid w:val="007D04D9"/>
    <w:rsid w:val="007D08BB"/>
    <w:rsid w:val="007D120D"/>
    <w:rsid w:val="007D20DA"/>
    <w:rsid w:val="007D38FD"/>
    <w:rsid w:val="007D3E51"/>
    <w:rsid w:val="007D4FE6"/>
    <w:rsid w:val="007D7386"/>
    <w:rsid w:val="007D7945"/>
    <w:rsid w:val="007E20F9"/>
    <w:rsid w:val="007E39CC"/>
    <w:rsid w:val="007E64A9"/>
    <w:rsid w:val="007E76AA"/>
    <w:rsid w:val="007E772D"/>
    <w:rsid w:val="007F40C9"/>
    <w:rsid w:val="007F45D5"/>
    <w:rsid w:val="007F491E"/>
    <w:rsid w:val="007F6A28"/>
    <w:rsid w:val="007F779F"/>
    <w:rsid w:val="007F77F1"/>
    <w:rsid w:val="007F7941"/>
    <w:rsid w:val="008021B4"/>
    <w:rsid w:val="00802937"/>
    <w:rsid w:val="0080363E"/>
    <w:rsid w:val="00803A80"/>
    <w:rsid w:val="00805230"/>
    <w:rsid w:val="00810916"/>
    <w:rsid w:val="00810BB9"/>
    <w:rsid w:val="008138CF"/>
    <w:rsid w:val="00814685"/>
    <w:rsid w:val="008146A0"/>
    <w:rsid w:val="008146ED"/>
    <w:rsid w:val="00816CCB"/>
    <w:rsid w:val="00817474"/>
    <w:rsid w:val="0081769E"/>
    <w:rsid w:val="00820F5F"/>
    <w:rsid w:val="008213AB"/>
    <w:rsid w:val="0082173B"/>
    <w:rsid w:val="00825A13"/>
    <w:rsid w:val="0082697C"/>
    <w:rsid w:val="008302DE"/>
    <w:rsid w:val="00830755"/>
    <w:rsid w:val="008320B0"/>
    <w:rsid w:val="00832684"/>
    <w:rsid w:val="0083571E"/>
    <w:rsid w:val="00835EF0"/>
    <w:rsid w:val="00836D32"/>
    <w:rsid w:val="00837519"/>
    <w:rsid w:val="00837555"/>
    <w:rsid w:val="008401A3"/>
    <w:rsid w:val="008402B2"/>
    <w:rsid w:val="008402F3"/>
    <w:rsid w:val="0084127F"/>
    <w:rsid w:val="0084197F"/>
    <w:rsid w:val="00843F1D"/>
    <w:rsid w:val="00844156"/>
    <w:rsid w:val="00844389"/>
    <w:rsid w:val="00844B96"/>
    <w:rsid w:val="0084553F"/>
    <w:rsid w:val="0084588C"/>
    <w:rsid w:val="00845AD9"/>
    <w:rsid w:val="00846686"/>
    <w:rsid w:val="00850F2E"/>
    <w:rsid w:val="0085309B"/>
    <w:rsid w:val="00854054"/>
    <w:rsid w:val="008544CD"/>
    <w:rsid w:val="00854703"/>
    <w:rsid w:val="00856CF0"/>
    <w:rsid w:val="00856FFD"/>
    <w:rsid w:val="00857945"/>
    <w:rsid w:val="00861808"/>
    <w:rsid w:val="008619BF"/>
    <w:rsid w:val="00863F2A"/>
    <w:rsid w:val="00864A51"/>
    <w:rsid w:val="008708AF"/>
    <w:rsid w:val="00870BBE"/>
    <w:rsid w:val="00871D24"/>
    <w:rsid w:val="00872A94"/>
    <w:rsid w:val="00873435"/>
    <w:rsid w:val="0087376B"/>
    <w:rsid w:val="0087519F"/>
    <w:rsid w:val="0087774E"/>
    <w:rsid w:val="008802F0"/>
    <w:rsid w:val="008806DD"/>
    <w:rsid w:val="00884787"/>
    <w:rsid w:val="00884C2D"/>
    <w:rsid w:val="00886133"/>
    <w:rsid w:val="00886617"/>
    <w:rsid w:val="00892BDD"/>
    <w:rsid w:val="008933A7"/>
    <w:rsid w:val="0089471B"/>
    <w:rsid w:val="008A01E9"/>
    <w:rsid w:val="008A09D3"/>
    <w:rsid w:val="008A1483"/>
    <w:rsid w:val="008A2241"/>
    <w:rsid w:val="008A490C"/>
    <w:rsid w:val="008A5A3F"/>
    <w:rsid w:val="008A606D"/>
    <w:rsid w:val="008B00CA"/>
    <w:rsid w:val="008B2040"/>
    <w:rsid w:val="008B209D"/>
    <w:rsid w:val="008B461D"/>
    <w:rsid w:val="008C449B"/>
    <w:rsid w:val="008C5A79"/>
    <w:rsid w:val="008C6BA8"/>
    <w:rsid w:val="008D0A96"/>
    <w:rsid w:val="008D6140"/>
    <w:rsid w:val="008E3E23"/>
    <w:rsid w:val="008E714D"/>
    <w:rsid w:val="008E7F64"/>
    <w:rsid w:val="008F01B8"/>
    <w:rsid w:val="008F3A07"/>
    <w:rsid w:val="008F50F8"/>
    <w:rsid w:val="008F57DD"/>
    <w:rsid w:val="008F60AD"/>
    <w:rsid w:val="008F6977"/>
    <w:rsid w:val="008F7934"/>
    <w:rsid w:val="0090020C"/>
    <w:rsid w:val="009008C8"/>
    <w:rsid w:val="0090251F"/>
    <w:rsid w:val="00902F99"/>
    <w:rsid w:val="00904DB2"/>
    <w:rsid w:val="00905898"/>
    <w:rsid w:val="00905973"/>
    <w:rsid w:val="0090623A"/>
    <w:rsid w:val="00907F6C"/>
    <w:rsid w:val="0091240A"/>
    <w:rsid w:val="00912B4F"/>
    <w:rsid w:val="0091403C"/>
    <w:rsid w:val="00914447"/>
    <w:rsid w:val="00914C1A"/>
    <w:rsid w:val="00917F99"/>
    <w:rsid w:val="009228F0"/>
    <w:rsid w:val="00924483"/>
    <w:rsid w:val="009250B9"/>
    <w:rsid w:val="00926397"/>
    <w:rsid w:val="00930116"/>
    <w:rsid w:val="00933273"/>
    <w:rsid w:val="009336E4"/>
    <w:rsid w:val="009403A7"/>
    <w:rsid w:val="009412C6"/>
    <w:rsid w:val="0094169C"/>
    <w:rsid w:val="00941B50"/>
    <w:rsid w:val="00941C83"/>
    <w:rsid w:val="0094242F"/>
    <w:rsid w:val="0094252E"/>
    <w:rsid w:val="0094328F"/>
    <w:rsid w:val="0094344E"/>
    <w:rsid w:val="00943C27"/>
    <w:rsid w:val="00945292"/>
    <w:rsid w:val="00945944"/>
    <w:rsid w:val="00946103"/>
    <w:rsid w:val="009505A7"/>
    <w:rsid w:val="0095084C"/>
    <w:rsid w:val="009514AC"/>
    <w:rsid w:val="00951723"/>
    <w:rsid w:val="00951DB8"/>
    <w:rsid w:val="009544CE"/>
    <w:rsid w:val="00954765"/>
    <w:rsid w:val="00954974"/>
    <w:rsid w:val="00962496"/>
    <w:rsid w:val="00964E46"/>
    <w:rsid w:val="00965C35"/>
    <w:rsid w:val="00966E22"/>
    <w:rsid w:val="00967BE7"/>
    <w:rsid w:val="00972A41"/>
    <w:rsid w:val="009737C5"/>
    <w:rsid w:val="00973FD7"/>
    <w:rsid w:val="00974CBD"/>
    <w:rsid w:val="0097615A"/>
    <w:rsid w:val="009772F3"/>
    <w:rsid w:val="009779BE"/>
    <w:rsid w:val="00980AD6"/>
    <w:rsid w:val="009843B6"/>
    <w:rsid w:val="0098448A"/>
    <w:rsid w:val="00984669"/>
    <w:rsid w:val="009872E3"/>
    <w:rsid w:val="0098779D"/>
    <w:rsid w:val="00987A58"/>
    <w:rsid w:val="009900A2"/>
    <w:rsid w:val="009906CA"/>
    <w:rsid w:val="00991DDB"/>
    <w:rsid w:val="0099351E"/>
    <w:rsid w:val="00995C6E"/>
    <w:rsid w:val="0099673A"/>
    <w:rsid w:val="00997391"/>
    <w:rsid w:val="009A00F8"/>
    <w:rsid w:val="009A1E1E"/>
    <w:rsid w:val="009A28CD"/>
    <w:rsid w:val="009A2EE5"/>
    <w:rsid w:val="009A352A"/>
    <w:rsid w:val="009A4A2D"/>
    <w:rsid w:val="009A4CCA"/>
    <w:rsid w:val="009A6069"/>
    <w:rsid w:val="009A7DFD"/>
    <w:rsid w:val="009B023A"/>
    <w:rsid w:val="009B0816"/>
    <w:rsid w:val="009B169B"/>
    <w:rsid w:val="009B1DCA"/>
    <w:rsid w:val="009B1E15"/>
    <w:rsid w:val="009B4E1A"/>
    <w:rsid w:val="009B657D"/>
    <w:rsid w:val="009B7CDA"/>
    <w:rsid w:val="009C290D"/>
    <w:rsid w:val="009C2E10"/>
    <w:rsid w:val="009C67B9"/>
    <w:rsid w:val="009C77B1"/>
    <w:rsid w:val="009D021C"/>
    <w:rsid w:val="009D35DE"/>
    <w:rsid w:val="009D39C6"/>
    <w:rsid w:val="009D415B"/>
    <w:rsid w:val="009D4D15"/>
    <w:rsid w:val="009D53B8"/>
    <w:rsid w:val="009D55BC"/>
    <w:rsid w:val="009D5AF1"/>
    <w:rsid w:val="009D72F7"/>
    <w:rsid w:val="009E1E66"/>
    <w:rsid w:val="009E2329"/>
    <w:rsid w:val="009E2EFA"/>
    <w:rsid w:val="009E468F"/>
    <w:rsid w:val="009E4BCB"/>
    <w:rsid w:val="009E4E7F"/>
    <w:rsid w:val="009F001E"/>
    <w:rsid w:val="009F0B7C"/>
    <w:rsid w:val="009F1A80"/>
    <w:rsid w:val="009F23F0"/>
    <w:rsid w:val="009F4246"/>
    <w:rsid w:val="009F46FC"/>
    <w:rsid w:val="009F4D74"/>
    <w:rsid w:val="009F5178"/>
    <w:rsid w:val="009F589A"/>
    <w:rsid w:val="009F5D46"/>
    <w:rsid w:val="009F72A4"/>
    <w:rsid w:val="00A00789"/>
    <w:rsid w:val="00A0136A"/>
    <w:rsid w:val="00A01E0A"/>
    <w:rsid w:val="00A02553"/>
    <w:rsid w:val="00A026A9"/>
    <w:rsid w:val="00A03AE0"/>
    <w:rsid w:val="00A04C44"/>
    <w:rsid w:val="00A07042"/>
    <w:rsid w:val="00A07886"/>
    <w:rsid w:val="00A11740"/>
    <w:rsid w:val="00A126B4"/>
    <w:rsid w:val="00A127A2"/>
    <w:rsid w:val="00A12FE4"/>
    <w:rsid w:val="00A13861"/>
    <w:rsid w:val="00A1387E"/>
    <w:rsid w:val="00A15C6D"/>
    <w:rsid w:val="00A17B49"/>
    <w:rsid w:val="00A20729"/>
    <w:rsid w:val="00A20DD7"/>
    <w:rsid w:val="00A21B31"/>
    <w:rsid w:val="00A21B8F"/>
    <w:rsid w:val="00A23FA2"/>
    <w:rsid w:val="00A271D4"/>
    <w:rsid w:val="00A3229E"/>
    <w:rsid w:val="00A325D3"/>
    <w:rsid w:val="00A3309A"/>
    <w:rsid w:val="00A34418"/>
    <w:rsid w:val="00A349F6"/>
    <w:rsid w:val="00A35AAB"/>
    <w:rsid w:val="00A3687F"/>
    <w:rsid w:val="00A36F25"/>
    <w:rsid w:val="00A3749E"/>
    <w:rsid w:val="00A40C0E"/>
    <w:rsid w:val="00A4234F"/>
    <w:rsid w:val="00A445E4"/>
    <w:rsid w:val="00A44AEF"/>
    <w:rsid w:val="00A53061"/>
    <w:rsid w:val="00A5358B"/>
    <w:rsid w:val="00A536D8"/>
    <w:rsid w:val="00A55322"/>
    <w:rsid w:val="00A55602"/>
    <w:rsid w:val="00A55850"/>
    <w:rsid w:val="00A5688A"/>
    <w:rsid w:val="00A56F14"/>
    <w:rsid w:val="00A6175E"/>
    <w:rsid w:val="00A62E4A"/>
    <w:rsid w:val="00A63F8E"/>
    <w:rsid w:val="00A64803"/>
    <w:rsid w:val="00A64C73"/>
    <w:rsid w:val="00A65369"/>
    <w:rsid w:val="00A66028"/>
    <w:rsid w:val="00A6603B"/>
    <w:rsid w:val="00A660E0"/>
    <w:rsid w:val="00A708D7"/>
    <w:rsid w:val="00A71704"/>
    <w:rsid w:val="00A72881"/>
    <w:rsid w:val="00A743A5"/>
    <w:rsid w:val="00A748A4"/>
    <w:rsid w:val="00A75EEA"/>
    <w:rsid w:val="00A7635E"/>
    <w:rsid w:val="00A81114"/>
    <w:rsid w:val="00A811CE"/>
    <w:rsid w:val="00A84EA2"/>
    <w:rsid w:val="00A85B80"/>
    <w:rsid w:val="00A86115"/>
    <w:rsid w:val="00A86520"/>
    <w:rsid w:val="00A86EB6"/>
    <w:rsid w:val="00A90B66"/>
    <w:rsid w:val="00A919F5"/>
    <w:rsid w:val="00A927B3"/>
    <w:rsid w:val="00A93E88"/>
    <w:rsid w:val="00A9665A"/>
    <w:rsid w:val="00AA0124"/>
    <w:rsid w:val="00AA19F2"/>
    <w:rsid w:val="00AA3A46"/>
    <w:rsid w:val="00AA46EA"/>
    <w:rsid w:val="00AA53F7"/>
    <w:rsid w:val="00AA552D"/>
    <w:rsid w:val="00AA572C"/>
    <w:rsid w:val="00AA7450"/>
    <w:rsid w:val="00AB0D61"/>
    <w:rsid w:val="00AB1F30"/>
    <w:rsid w:val="00AB4DCE"/>
    <w:rsid w:val="00AB62FD"/>
    <w:rsid w:val="00AB6E9F"/>
    <w:rsid w:val="00AB7EA4"/>
    <w:rsid w:val="00AC2379"/>
    <w:rsid w:val="00AC2DEC"/>
    <w:rsid w:val="00AC3912"/>
    <w:rsid w:val="00AC3B49"/>
    <w:rsid w:val="00AC5B00"/>
    <w:rsid w:val="00AC61CE"/>
    <w:rsid w:val="00AC64CF"/>
    <w:rsid w:val="00AC7894"/>
    <w:rsid w:val="00AC7B25"/>
    <w:rsid w:val="00AD21A6"/>
    <w:rsid w:val="00AD3E8E"/>
    <w:rsid w:val="00AD50D8"/>
    <w:rsid w:val="00AD5241"/>
    <w:rsid w:val="00AD5298"/>
    <w:rsid w:val="00AD59A4"/>
    <w:rsid w:val="00AD767A"/>
    <w:rsid w:val="00AD7BFB"/>
    <w:rsid w:val="00AE108D"/>
    <w:rsid w:val="00AE135B"/>
    <w:rsid w:val="00AE190C"/>
    <w:rsid w:val="00AE3472"/>
    <w:rsid w:val="00AE3CDB"/>
    <w:rsid w:val="00AE46B3"/>
    <w:rsid w:val="00AE7824"/>
    <w:rsid w:val="00AE7B6A"/>
    <w:rsid w:val="00AE7B76"/>
    <w:rsid w:val="00AF117A"/>
    <w:rsid w:val="00AF2057"/>
    <w:rsid w:val="00AF2D0B"/>
    <w:rsid w:val="00AF36C3"/>
    <w:rsid w:val="00AF4515"/>
    <w:rsid w:val="00AF5886"/>
    <w:rsid w:val="00B0078B"/>
    <w:rsid w:val="00B01223"/>
    <w:rsid w:val="00B01C7D"/>
    <w:rsid w:val="00B0209F"/>
    <w:rsid w:val="00B02CED"/>
    <w:rsid w:val="00B036C6"/>
    <w:rsid w:val="00B04366"/>
    <w:rsid w:val="00B05EA4"/>
    <w:rsid w:val="00B07379"/>
    <w:rsid w:val="00B1042A"/>
    <w:rsid w:val="00B11561"/>
    <w:rsid w:val="00B12136"/>
    <w:rsid w:val="00B14494"/>
    <w:rsid w:val="00B1471F"/>
    <w:rsid w:val="00B14752"/>
    <w:rsid w:val="00B15C9E"/>
    <w:rsid w:val="00B16370"/>
    <w:rsid w:val="00B1709D"/>
    <w:rsid w:val="00B204D1"/>
    <w:rsid w:val="00B213B7"/>
    <w:rsid w:val="00B21F43"/>
    <w:rsid w:val="00B23839"/>
    <w:rsid w:val="00B24465"/>
    <w:rsid w:val="00B251F7"/>
    <w:rsid w:val="00B30047"/>
    <w:rsid w:val="00B30E8D"/>
    <w:rsid w:val="00B31DB5"/>
    <w:rsid w:val="00B34D2F"/>
    <w:rsid w:val="00B364FA"/>
    <w:rsid w:val="00B36CFE"/>
    <w:rsid w:val="00B36E04"/>
    <w:rsid w:val="00B40D01"/>
    <w:rsid w:val="00B43B7C"/>
    <w:rsid w:val="00B45D97"/>
    <w:rsid w:val="00B4666C"/>
    <w:rsid w:val="00B47090"/>
    <w:rsid w:val="00B50A4A"/>
    <w:rsid w:val="00B50D35"/>
    <w:rsid w:val="00B5126D"/>
    <w:rsid w:val="00B5135E"/>
    <w:rsid w:val="00B51383"/>
    <w:rsid w:val="00B51D9B"/>
    <w:rsid w:val="00B53188"/>
    <w:rsid w:val="00B5343D"/>
    <w:rsid w:val="00B56EE0"/>
    <w:rsid w:val="00B60431"/>
    <w:rsid w:val="00B60C01"/>
    <w:rsid w:val="00B612AF"/>
    <w:rsid w:val="00B61CC3"/>
    <w:rsid w:val="00B636A6"/>
    <w:rsid w:val="00B63F5A"/>
    <w:rsid w:val="00B668BE"/>
    <w:rsid w:val="00B6749F"/>
    <w:rsid w:val="00B67D0A"/>
    <w:rsid w:val="00B67F0E"/>
    <w:rsid w:val="00B7042E"/>
    <w:rsid w:val="00B70A28"/>
    <w:rsid w:val="00B70C30"/>
    <w:rsid w:val="00B70FBA"/>
    <w:rsid w:val="00B73C66"/>
    <w:rsid w:val="00B74C09"/>
    <w:rsid w:val="00B755E3"/>
    <w:rsid w:val="00B75F10"/>
    <w:rsid w:val="00B76908"/>
    <w:rsid w:val="00B77585"/>
    <w:rsid w:val="00B77A77"/>
    <w:rsid w:val="00B80BCB"/>
    <w:rsid w:val="00B8244C"/>
    <w:rsid w:val="00B834F8"/>
    <w:rsid w:val="00B839F7"/>
    <w:rsid w:val="00B84B6D"/>
    <w:rsid w:val="00B84DCD"/>
    <w:rsid w:val="00B858CB"/>
    <w:rsid w:val="00B90993"/>
    <w:rsid w:val="00B93FFD"/>
    <w:rsid w:val="00B9447C"/>
    <w:rsid w:val="00B95499"/>
    <w:rsid w:val="00B96B7B"/>
    <w:rsid w:val="00B96B8D"/>
    <w:rsid w:val="00BA0C20"/>
    <w:rsid w:val="00BA2AC5"/>
    <w:rsid w:val="00BA3138"/>
    <w:rsid w:val="00BA329A"/>
    <w:rsid w:val="00BA410C"/>
    <w:rsid w:val="00BB2C80"/>
    <w:rsid w:val="00BC3654"/>
    <w:rsid w:val="00BC38C5"/>
    <w:rsid w:val="00BC3CE1"/>
    <w:rsid w:val="00BC5A3D"/>
    <w:rsid w:val="00BC6FEF"/>
    <w:rsid w:val="00BC7E72"/>
    <w:rsid w:val="00BD094E"/>
    <w:rsid w:val="00BD33A1"/>
    <w:rsid w:val="00BD40C3"/>
    <w:rsid w:val="00BD41D6"/>
    <w:rsid w:val="00BD4893"/>
    <w:rsid w:val="00BD49FD"/>
    <w:rsid w:val="00BD4A2E"/>
    <w:rsid w:val="00BD6661"/>
    <w:rsid w:val="00BD6714"/>
    <w:rsid w:val="00BD6729"/>
    <w:rsid w:val="00BE04BC"/>
    <w:rsid w:val="00BE2346"/>
    <w:rsid w:val="00BE5DD3"/>
    <w:rsid w:val="00BE5F4B"/>
    <w:rsid w:val="00BE71B9"/>
    <w:rsid w:val="00BF00E2"/>
    <w:rsid w:val="00BF0603"/>
    <w:rsid w:val="00BF1B8E"/>
    <w:rsid w:val="00BF3610"/>
    <w:rsid w:val="00BF3D35"/>
    <w:rsid w:val="00BF3EB2"/>
    <w:rsid w:val="00BF437C"/>
    <w:rsid w:val="00BF450B"/>
    <w:rsid w:val="00BF4CBD"/>
    <w:rsid w:val="00BF598D"/>
    <w:rsid w:val="00BF7F33"/>
    <w:rsid w:val="00C00D89"/>
    <w:rsid w:val="00C011C0"/>
    <w:rsid w:val="00C0153D"/>
    <w:rsid w:val="00C0286D"/>
    <w:rsid w:val="00C032B4"/>
    <w:rsid w:val="00C04163"/>
    <w:rsid w:val="00C04B81"/>
    <w:rsid w:val="00C11FB8"/>
    <w:rsid w:val="00C133DC"/>
    <w:rsid w:val="00C141FA"/>
    <w:rsid w:val="00C144C9"/>
    <w:rsid w:val="00C15A7F"/>
    <w:rsid w:val="00C16894"/>
    <w:rsid w:val="00C16D6E"/>
    <w:rsid w:val="00C176CC"/>
    <w:rsid w:val="00C21715"/>
    <w:rsid w:val="00C217E8"/>
    <w:rsid w:val="00C21B37"/>
    <w:rsid w:val="00C227D2"/>
    <w:rsid w:val="00C24201"/>
    <w:rsid w:val="00C26613"/>
    <w:rsid w:val="00C27B9F"/>
    <w:rsid w:val="00C27D87"/>
    <w:rsid w:val="00C30869"/>
    <w:rsid w:val="00C329EF"/>
    <w:rsid w:val="00C33205"/>
    <w:rsid w:val="00C33BB6"/>
    <w:rsid w:val="00C375CC"/>
    <w:rsid w:val="00C414B7"/>
    <w:rsid w:val="00C43310"/>
    <w:rsid w:val="00C43C7D"/>
    <w:rsid w:val="00C449A0"/>
    <w:rsid w:val="00C44AC4"/>
    <w:rsid w:val="00C45C35"/>
    <w:rsid w:val="00C47DE7"/>
    <w:rsid w:val="00C50F02"/>
    <w:rsid w:val="00C51417"/>
    <w:rsid w:val="00C534DE"/>
    <w:rsid w:val="00C561E5"/>
    <w:rsid w:val="00C568A6"/>
    <w:rsid w:val="00C56D9C"/>
    <w:rsid w:val="00C57754"/>
    <w:rsid w:val="00C61049"/>
    <w:rsid w:val="00C67694"/>
    <w:rsid w:val="00C67BA0"/>
    <w:rsid w:val="00C70DAF"/>
    <w:rsid w:val="00C70DD8"/>
    <w:rsid w:val="00C71DD9"/>
    <w:rsid w:val="00C71EF9"/>
    <w:rsid w:val="00C72A33"/>
    <w:rsid w:val="00C73AE0"/>
    <w:rsid w:val="00C74AC5"/>
    <w:rsid w:val="00C74F0F"/>
    <w:rsid w:val="00C801FE"/>
    <w:rsid w:val="00C80235"/>
    <w:rsid w:val="00C80606"/>
    <w:rsid w:val="00C8096A"/>
    <w:rsid w:val="00C81013"/>
    <w:rsid w:val="00C82DEC"/>
    <w:rsid w:val="00C82F29"/>
    <w:rsid w:val="00C84946"/>
    <w:rsid w:val="00C8510C"/>
    <w:rsid w:val="00C85E66"/>
    <w:rsid w:val="00C8673E"/>
    <w:rsid w:val="00C90D40"/>
    <w:rsid w:val="00C92F7E"/>
    <w:rsid w:val="00C95289"/>
    <w:rsid w:val="00C95FC0"/>
    <w:rsid w:val="00C96A9E"/>
    <w:rsid w:val="00CA0021"/>
    <w:rsid w:val="00CA002C"/>
    <w:rsid w:val="00CA3E8E"/>
    <w:rsid w:val="00CA5C17"/>
    <w:rsid w:val="00CA5D7E"/>
    <w:rsid w:val="00CA6CE6"/>
    <w:rsid w:val="00CA6FFC"/>
    <w:rsid w:val="00CA7A60"/>
    <w:rsid w:val="00CB0572"/>
    <w:rsid w:val="00CB0647"/>
    <w:rsid w:val="00CB0EF3"/>
    <w:rsid w:val="00CB1F37"/>
    <w:rsid w:val="00CB2724"/>
    <w:rsid w:val="00CB2850"/>
    <w:rsid w:val="00CB2878"/>
    <w:rsid w:val="00CB29AA"/>
    <w:rsid w:val="00CB3251"/>
    <w:rsid w:val="00CB3D9B"/>
    <w:rsid w:val="00CB409E"/>
    <w:rsid w:val="00CB4EF5"/>
    <w:rsid w:val="00CB56BA"/>
    <w:rsid w:val="00CB5793"/>
    <w:rsid w:val="00CB5D4A"/>
    <w:rsid w:val="00CB62EF"/>
    <w:rsid w:val="00CB6C2D"/>
    <w:rsid w:val="00CB7900"/>
    <w:rsid w:val="00CC06E1"/>
    <w:rsid w:val="00CC09AB"/>
    <w:rsid w:val="00CC1985"/>
    <w:rsid w:val="00CC1D3F"/>
    <w:rsid w:val="00CC2A06"/>
    <w:rsid w:val="00CC3083"/>
    <w:rsid w:val="00CC6A3B"/>
    <w:rsid w:val="00CC6BB9"/>
    <w:rsid w:val="00CD09D6"/>
    <w:rsid w:val="00CD2775"/>
    <w:rsid w:val="00CD2A72"/>
    <w:rsid w:val="00CD345B"/>
    <w:rsid w:val="00CD3C2F"/>
    <w:rsid w:val="00CD3F2A"/>
    <w:rsid w:val="00CE05B7"/>
    <w:rsid w:val="00CE14EE"/>
    <w:rsid w:val="00CE1C10"/>
    <w:rsid w:val="00CE2FCC"/>
    <w:rsid w:val="00CE4B67"/>
    <w:rsid w:val="00CE5AC0"/>
    <w:rsid w:val="00CE6208"/>
    <w:rsid w:val="00CE6BC6"/>
    <w:rsid w:val="00CF128B"/>
    <w:rsid w:val="00CF1CE4"/>
    <w:rsid w:val="00CF2CAD"/>
    <w:rsid w:val="00CF3140"/>
    <w:rsid w:val="00CF32BE"/>
    <w:rsid w:val="00CF5638"/>
    <w:rsid w:val="00CF5F9B"/>
    <w:rsid w:val="00CF69D5"/>
    <w:rsid w:val="00CF79A7"/>
    <w:rsid w:val="00CF7FC8"/>
    <w:rsid w:val="00D03AB2"/>
    <w:rsid w:val="00D05369"/>
    <w:rsid w:val="00D05424"/>
    <w:rsid w:val="00D102B3"/>
    <w:rsid w:val="00D103DF"/>
    <w:rsid w:val="00D119AF"/>
    <w:rsid w:val="00D11B66"/>
    <w:rsid w:val="00D12916"/>
    <w:rsid w:val="00D16A2E"/>
    <w:rsid w:val="00D16B29"/>
    <w:rsid w:val="00D1724A"/>
    <w:rsid w:val="00D2029E"/>
    <w:rsid w:val="00D2278D"/>
    <w:rsid w:val="00D22C3D"/>
    <w:rsid w:val="00D23048"/>
    <w:rsid w:val="00D239DC"/>
    <w:rsid w:val="00D23E52"/>
    <w:rsid w:val="00D25277"/>
    <w:rsid w:val="00D2630E"/>
    <w:rsid w:val="00D264E5"/>
    <w:rsid w:val="00D2705F"/>
    <w:rsid w:val="00D320EC"/>
    <w:rsid w:val="00D32903"/>
    <w:rsid w:val="00D334BE"/>
    <w:rsid w:val="00D33569"/>
    <w:rsid w:val="00D3544C"/>
    <w:rsid w:val="00D3565C"/>
    <w:rsid w:val="00D37202"/>
    <w:rsid w:val="00D37B11"/>
    <w:rsid w:val="00D37B80"/>
    <w:rsid w:val="00D40552"/>
    <w:rsid w:val="00D4155A"/>
    <w:rsid w:val="00D42756"/>
    <w:rsid w:val="00D441D6"/>
    <w:rsid w:val="00D45938"/>
    <w:rsid w:val="00D47C65"/>
    <w:rsid w:val="00D5257E"/>
    <w:rsid w:val="00D52A24"/>
    <w:rsid w:val="00D557F1"/>
    <w:rsid w:val="00D55B7E"/>
    <w:rsid w:val="00D601D3"/>
    <w:rsid w:val="00D6110A"/>
    <w:rsid w:val="00D620C1"/>
    <w:rsid w:val="00D6216A"/>
    <w:rsid w:val="00D62BF0"/>
    <w:rsid w:val="00D6464F"/>
    <w:rsid w:val="00D662C1"/>
    <w:rsid w:val="00D67AA3"/>
    <w:rsid w:val="00D73438"/>
    <w:rsid w:val="00D759F5"/>
    <w:rsid w:val="00D75EEE"/>
    <w:rsid w:val="00D760D1"/>
    <w:rsid w:val="00D77844"/>
    <w:rsid w:val="00D77BC3"/>
    <w:rsid w:val="00D77FCE"/>
    <w:rsid w:val="00D80579"/>
    <w:rsid w:val="00D8148B"/>
    <w:rsid w:val="00D82053"/>
    <w:rsid w:val="00D833F3"/>
    <w:rsid w:val="00D84398"/>
    <w:rsid w:val="00D84C34"/>
    <w:rsid w:val="00D8560C"/>
    <w:rsid w:val="00D866E4"/>
    <w:rsid w:val="00D875B0"/>
    <w:rsid w:val="00D90AD5"/>
    <w:rsid w:val="00D917EE"/>
    <w:rsid w:val="00D92149"/>
    <w:rsid w:val="00D9618E"/>
    <w:rsid w:val="00D96BF4"/>
    <w:rsid w:val="00D97768"/>
    <w:rsid w:val="00D97C62"/>
    <w:rsid w:val="00DA08DB"/>
    <w:rsid w:val="00DA0A37"/>
    <w:rsid w:val="00DA1324"/>
    <w:rsid w:val="00DA1ADC"/>
    <w:rsid w:val="00DA2164"/>
    <w:rsid w:val="00DA4349"/>
    <w:rsid w:val="00DA4CBC"/>
    <w:rsid w:val="00DA6A0C"/>
    <w:rsid w:val="00DB03E9"/>
    <w:rsid w:val="00DB0B35"/>
    <w:rsid w:val="00DB11ED"/>
    <w:rsid w:val="00DB39E4"/>
    <w:rsid w:val="00DB4E69"/>
    <w:rsid w:val="00DB582B"/>
    <w:rsid w:val="00DB7636"/>
    <w:rsid w:val="00DC0295"/>
    <w:rsid w:val="00DC033E"/>
    <w:rsid w:val="00DC2D13"/>
    <w:rsid w:val="00DC3A95"/>
    <w:rsid w:val="00DC4D49"/>
    <w:rsid w:val="00DC760A"/>
    <w:rsid w:val="00DC7B19"/>
    <w:rsid w:val="00DD0C3E"/>
    <w:rsid w:val="00DD10CA"/>
    <w:rsid w:val="00DD5352"/>
    <w:rsid w:val="00DD58D9"/>
    <w:rsid w:val="00DD6B59"/>
    <w:rsid w:val="00DD6E9D"/>
    <w:rsid w:val="00DD7F85"/>
    <w:rsid w:val="00DE08BA"/>
    <w:rsid w:val="00DE2454"/>
    <w:rsid w:val="00DE4A29"/>
    <w:rsid w:val="00DE6861"/>
    <w:rsid w:val="00DE6ACA"/>
    <w:rsid w:val="00DF02DC"/>
    <w:rsid w:val="00DF0FA1"/>
    <w:rsid w:val="00DF2DB5"/>
    <w:rsid w:val="00DF51A6"/>
    <w:rsid w:val="00DF54BF"/>
    <w:rsid w:val="00DF7452"/>
    <w:rsid w:val="00DF7DD7"/>
    <w:rsid w:val="00E00E94"/>
    <w:rsid w:val="00E0159E"/>
    <w:rsid w:val="00E03477"/>
    <w:rsid w:val="00E06C8D"/>
    <w:rsid w:val="00E07E5D"/>
    <w:rsid w:val="00E1265F"/>
    <w:rsid w:val="00E13220"/>
    <w:rsid w:val="00E13CB0"/>
    <w:rsid w:val="00E14237"/>
    <w:rsid w:val="00E14D1F"/>
    <w:rsid w:val="00E16FB3"/>
    <w:rsid w:val="00E17FD4"/>
    <w:rsid w:val="00E22807"/>
    <w:rsid w:val="00E23A08"/>
    <w:rsid w:val="00E23A7D"/>
    <w:rsid w:val="00E24254"/>
    <w:rsid w:val="00E24C77"/>
    <w:rsid w:val="00E25C03"/>
    <w:rsid w:val="00E2634D"/>
    <w:rsid w:val="00E26AE6"/>
    <w:rsid w:val="00E26C43"/>
    <w:rsid w:val="00E26C85"/>
    <w:rsid w:val="00E26D5F"/>
    <w:rsid w:val="00E27465"/>
    <w:rsid w:val="00E301D0"/>
    <w:rsid w:val="00E30632"/>
    <w:rsid w:val="00E32B7B"/>
    <w:rsid w:val="00E33EF9"/>
    <w:rsid w:val="00E35D2C"/>
    <w:rsid w:val="00E3785A"/>
    <w:rsid w:val="00E4055D"/>
    <w:rsid w:val="00E4076C"/>
    <w:rsid w:val="00E41F5C"/>
    <w:rsid w:val="00E46D3C"/>
    <w:rsid w:val="00E5037F"/>
    <w:rsid w:val="00E50643"/>
    <w:rsid w:val="00E510DA"/>
    <w:rsid w:val="00E51682"/>
    <w:rsid w:val="00E52ED3"/>
    <w:rsid w:val="00E535FA"/>
    <w:rsid w:val="00E54A3F"/>
    <w:rsid w:val="00E54BC0"/>
    <w:rsid w:val="00E563F1"/>
    <w:rsid w:val="00E61F82"/>
    <w:rsid w:val="00E63972"/>
    <w:rsid w:val="00E63D29"/>
    <w:rsid w:val="00E64608"/>
    <w:rsid w:val="00E64F48"/>
    <w:rsid w:val="00E65571"/>
    <w:rsid w:val="00E66FFD"/>
    <w:rsid w:val="00E67476"/>
    <w:rsid w:val="00E674A3"/>
    <w:rsid w:val="00E67A60"/>
    <w:rsid w:val="00E70DA7"/>
    <w:rsid w:val="00E71425"/>
    <w:rsid w:val="00E71BF0"/>
    <w:rsid w:val="00E71ED2"/>
    <w:rsid w:val="00E7225A"/>
    <w:rsid w:val="00E72FF3"/>
    <w:rsid w:val="00E74224"/>
    <w:rsid w:val="00E74574"/>
    <w:rsid w:val="00E803CD"/>
    <w:rsid w:val="00E829DC"/>
    <w:rsid w:val="00E82FA5"/>
    <w:rsid w:val="00E84373"/>
    <w:rsid w:val="00E84739"/>
    <w:rsid w:val="00E8526A"/>
    <w:rsid w:val="00E8526B"/>
    <w:rsid w:val="00E85CA6"/>
    <w:rsid w:val="00E85CAD"/>
    <w:rsid w:val="00E86EEE"/>
    <w:rsid w:val="00E90D99"/>
    <w:rsid w:val="00E9134B"/>
    <w:rsid w:val="00E91D7D"/>
    <w:rsid w:val="00E926CB"/>
    <w:rsid w:val="00E94397"/>
    <w:rsid w:val="00E94931"/>
    <w:rsid w:val="00E94A5C"/>
    <w:rsid w:val="00E955B0"/>
    <w:rsid w:val="00E96D1C"/>
    <w:rsid w:val="00E9770C"/>
    <w:rsid w:val="00EA22B1"/>
    <w:rsid w:val="00EA35EB"/>
    <w:rsid w:val="00EA439A"/>
    <w:rsid w:val="00EA68F2"/>
    <w:rsid w:val="00EA7A6E"/>
    <w:rsid w:val="00EB12EA"/>
    <w:rsid w:val="00EB1914"/>
    <w:rsid w:val="00EB2E20"/>
    <w:rsid w:val="00EB38E8"/>
    <w:rsid w:val="00EB3D3E"/>
    <w:rsid w:val="00EB556B"/>
    <w:rsid w:val="00EB5F20"/>
    <w:rsid w:val="00EB6C6B"/>
    <w:rsid w:val="00EB7BFF"/>
    <w:rsid w:val="00EC1CC4"/>
    <w:rsid w:val="00EC1F85"/>
    <w:rsid w:val="00EC29F9"/>
    <w:rsid w:val="00EC596F"/>
    <w:rsid w:val="00EC674B"/>
    <w:rsid w:val="00EC7205"/>
    <w:rsid w:val="00EC7601"/>
    <w:rsid w:val="00ED1062"/>
    <w:rsid w:val="00ED2F8A"/>
    <w:rsid w:val="00ED41BB"/>
    <w:rsid w:val="00ED4B77"/>
    <w:rsid w:val="00ED5690"/>
    <w:rsid w:val="00ED7B80"/>
    <w:rsid w:val="00EE0AA9"/>
    <w:rsid w:val="00EE1623"/>
    <w:rsid w:val="00EE20FC"/>
    <w:rsid w:val="00EE24E7"/>
    <w:rsid w:val="00EE5B03"/>
    <w:rsid w:val="00EE5E53"/>
    <w:rsid w:val="00EE7FC3"/>
    <w:rsid w:val="00EF2388"/>
    <w:rsid w:val="00EF3984"/>
    <w:rsid w:val="00EF3FEC"/>
    <w:rsid w:val="00EF54E3"/>
    <w:rsid w:val="00EF610D"/>
    <w:rsid w:val="00EF6B23"/>
    <w:rsid w:val="00F018E3"/>
    <w:rsid w:val="00F01B93"/>
    <w:rsid w:val="00F044EF"/>
    <w:rsid w:val="00F05AC7"/>
    <w:rsid w:val="00F066D4"/>
    <w:rsid w:val="00F06AB9"/>
    <w:rsid w:val="00F06E78"/>
    <w:rsid w:val="00F103C9"/>
    <w:rsid w:val="00F126EA"/>
    <w:rsid w:val="00F14DE3"/>
    <w:rsid w:val="00F158C2"/>
    <w:rsid w:val="00F1649E"/>
    <w:rsid w:val="00F21BC2"/>
    <w:rsid w:val="00F229EE"/>
    <w:rsid w:val="00F22E2C"/>
    <w:rsid w:val="00F24888"/>
    <w:rsid w:val="00F2558F"/>
    <w:rsid w:val="00F26672"/>
    <w:rsid w:val="00F26EC0"/>
    <w:rsid w:val="00F27175"/>
    <w:rsid w:val="00F30C1C"/>
    <w:rsid w:val="00F3173F"/>
    <w:rsid w:val="00F31CE5"/>
    <w:rsid w:val="00F33656"/>
    <w:rsid w:val="00F338B7"/>
    <w:rsid w:val="00F33F65"/>
    <w:rsid w:val="00F36A42"/>
    <w:rsid w:val="00F40976"/>
    <w:rsid w:val="00F4134F"/>
    <w:rsid w:val="00F439F4"/>
    <w:rsid w:val="00F45AFB"/>
    <w:rsid w:val="00F52085"/>
    <w:rsid w:val="00F54FAF"/>
    <w:rsid w:val="00F56595"/>
    <w:rsid w:val="00F568C6"/>
    <w:rsid w:val="00F56E5C"/>
    <w:rsid w:val="00F607B7"/>
    <w:rsid w:val="00F60D13"/>
    <w:rsid w:val="00F610E3"/>
    <w:rsid w:val="00F61E4A"/>
    <w:rsid w:val="00F626AF"/>
    <w:rsid w:val="00F6429C"/>
    <w:rsid w:val="00F655CB"/>
    <w:rsid w:val="00F65F13"/>
    <w:rsid w:val="00F663A8"/>
    <w:rsid w:val="00F664DD"/>
    <w:rsid w:val="00F673C5"/>
    <w:rsid w:val="00F6771E"/>
    <w:rsid w:val="00F6780B"/>
    <w:rsid w:val="00F67E3A"/>
    <w:rsid w:val="00F67F70"/>
    <w:rsid w:val="00F701EA"/>
    <w:rsid w:val="00F70CFF"/>
    <w:rsid w:val="00F71770"/>
    <w:rsid w:val="00F722AA"/>
    <w:rsid w:val="00F72FDF"/>
    <w:rsid w:val="00F73FA9"/>
    <w:rsid w:val="00F7414A"/>
    <w:rsid w:val="00F75874"/>
    <w:rsid w:val="00F836D7"/>
    <w:rsid w:val="00F843B6"/>
    <w:rsid w:val="00F849E4"/>
    <w:rsid w:val="00F853B0"/>
    <w:rsid w:val="00F86103"/>
    <w:rsid w:val="00F87382"/>
    <w:rsid w:val="00F875C4"/>
    <w:rsid w:val="00F90F2F"/>
    <w:rsid w:val="00F92BDB"/>
    <w:rsid w:val="00F9387A"/>
    <w:rsid w:val="00F9407B"/>
    <w:rsid w:val="00F94EF5"/>
    <w:rsid w:val="00FA072F"/>
    <w:rsid w:val="00FA159C"/>
    <w:rsid w:val="00FA21AB"/>
    <w:rsid w:val="00FA48F1"/>
    <w:rsid w:val="00FA7B11"/>
    <w:rsid w:val="00FB05FE"/>
    <w:rsid w:val="00FB14E7"/>
    <w:rsid w:val="00FB2C88"/>
    <w:rsid w:val="00FB46F7"/>
    <w:rsid w:val="00FB6A7B"/>
    <w:rsid w:val="00FB7006"/>
    <w:rsid w:val="00FB7DDA"/>
    <w:rsid w:val="00FC009C"/>
    <w:rsid w:val="00FC0E46"/>
    <w:rsid w:val="00FC19C9"/>
    <w:rsid w:val="00FC3DA4"/>
    <w:rsid w:val="00FC3DBF"/>
    <w:rsid w:val="00FC6B48"/>
    <w:rsid w:val="00FD04F6"/>
    <w:rsid w:val="00FD15B5"/>
    <w:rsid w:val="00FD212D"/>
    <w:rsid w:val="00FD391E"/>
    <w:rsid w:val="00FD4AB2"/>
    <w:rsid w:val="00FD4CFD"/>
    <w:rsid w:val="00FD525D"/>
    <w:rsid w:val="00FD62A9"/>
    <w:rsid w:val="00FE2C38"/>
    <w:rsid w:val="00FE3456"/>
    <w:rsid w:val="00FE4613"/>
    <w:rsid w:val="00FE53A3"/>
    <w:rsid w:val="00FE6433"/>
    <w:rsid w:val="00FE6D76"/>
    <w:rsid w:val="00FE7EAB"/>
    <w:rsid w:val="00FF1AA5"/>
    <w:rsid w:val="00FF24CA"/>
    <w:rsid w:val="00FF3418"/>
    <w:rsid w:val="00FF36EA"/>
    <w:rsid w:val="00FF47C9"/>
    <w:rsid w:val="00FF48D5"/>
    <w:rsid w:val="00FF513E"/>
    <w:rsid w:val="00FF558A"/>
    <w:rsid w:val="00FF5DCC"/>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customStyle="1" w:styleId="UnresolvedMention1">
    <w:name w:val="Unresolved Mention1"/>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 w:type="character" w:styleId="UnresolvedMention">
    <w:name w:val="Unresolved Mention"/>
    <w:basedOn w:val="DefaultParagraphFont"/>
    <w:uiPriority w:val="99"/>
    <w:rsid w:val="0036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61804690">
      <w:bodyDiv w:val="1"/>
      <w:marLeft w:val="0"/>
      <w:marRight w:val="0"/>
      <w:marTop w:val="0"/>
      <w:marBottom w:val="0"/>
      <w:divBdr>
        <w:top w:val="none" w:sz="0" w:space="0" w:color="auto"/>
        <w:left w:val="none" w:sz="0" w:space="0" w:color="auto"/>
        <w:bottom w:val="none" w:sz="0" w:space="0" w:color="auto"/>
        <w:right w:val="none" w:sz="0" w:space="0" w:color="auto"/>
      </w:divBdr>
      <w:divsChild>
        <w:div w:id="1183860928">
          <w:marLeft w:val="0"/>
          <w:marRight w:val="0"/>
          <w:marTop w:val="0"/>
          <w:marBottom w:val="0"/>
          <w:divBdr>
            <w:top w:val="none" w:sz="0" w:space="0" w:color="auto"/>
            <w:left w:val="none" w:sz="0" w:space="0" w:color="auto"/>
            <w:bottom w:val="none" w:sz="0" w:space="0" w:color="auto"/>
            <w:right w:val="none" w:sz="0" w:space="0" w:color="auto"/>
          </w:divBdr>
          <w:divsChild>
            <w:div w:id="1995991850">
              <w:marLeft w:val="0"/>
              <w:marRight w:val="0"/>
              <w:marTop w:val="0"/>
              <w:marBottom w:val="0"/>
              <w:divBdr>
                <w:top w:val="none" w:sz="0" w:space="0" w:color="auto"/>
                <w:left w:val="none" w:sz="0" w:space="0" w:color="auto"/>
                <w:bottom w:val="none" w:sz="0" w:space="0" w:color="auto"/>
                <w:right w:val="none" w:sz="0" w:space="0" w:color="auto"/>
              </w:divBdr>
              <w:divsChild>
                <w:div w:id="920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45975362">
      <w:bodyDiv w:val="1"/>
      <w:marLeft w:val="0"/>
      <w:marRight w:val="0"/>
      <w:marTop w:val="0"/>
      <w:marBottom w:val="0"/>
      <w:divBdr>
        <w:top w:val="none" w:sz="0" w:space="0" w:color="auto"/>
        <w:left w:val="none" w:sz="0" w:space="0" w:color="auto"/>
        <w:bottom w:val="none" w:sz="0" w:space="0" w:color="auto"/>
        <w:right w:val="none" w:sz="0" w:space="0" w:color="auto"/>
      </w:divBdr>
      <w:divsChild>
        <w:div w:id="1387804145">
          <w:marLeft w:val="0"/>
          <w:marRight w:val="0"/>
          <w:marTop w:val="0"/>
          <w:marBottom w:val="0"/>
          <w:divBdr>
            <w:top w:val="none" w:sz="0" w:space="0" w:color="auto"/>
            <w:left w:val="none" w:sz="0" w:space="0" w:color="auto"/>
            <w:bottom w:val="none" w:sz="0" w:space="0" w:color="auto"/>
            <w:right w:val="none" w:sz="0" w:space="0" w:color="auto"/>
          </w:divBdr>
          <w:divsChild>
            <w:div w:id="109011920">
              <w:marLeft w:val="0"/>
              <w:marRight w:val="0"/>
              <w:marTop w:val="0"/>
              <w:marBottom w:val="0"/>
              <w:divBdr>
                <w:top w:val="none" w:sz="0" w:space="0" w:color="auto"/>
                <w:left w:val="none" w:sz="0" w:space="0" w:color="auto"/>
                <w:bottom w:val="none" w:sz="0" w:space="0" w:color="auto"/>
                <w:right w:val="none" w:sz="0" w:space="0" w:color="auto"/>
              </w:divBdr>
              <w:divsChild>
                <w:div w:id="21143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11">
      <w:bodyDiv w:val="1"/>
      <w:marLeft w:val="0"/>
      <w:marRight w:val="0"/>
      <w:marTop w:val="0"/>
      <w:marBottom w:val="0"/>
      <w:divBdr>
        <w:top w:val="none" w:sz="0" w:space="0" w:color="auto"/>
        <w:left w:val="none" w:sz="0" w:space="0" w:color="auto"/>
        <w:bottom w:val="none" w:sz="0" w:space="0" w:color="auto"/>
        <w:right w:val="none" w:sz="0" w:space="0" w:color="auto"/>
      </w:divBdr>
      <w:divsChild>
        <w:div w:id="1913391899">
          <w:marLeft w:val="0"/>
          <w:marRight w:val="0"/>
          <w:marTop w:val="0"/>
          <w:marBottom w:val="0"/>
          <w:divBdr>
            <w:top w:val="none" w:sz="0" w:space="0" w:color="auto"/>
            <w:left w:val="none" w:sz="0" w:space="0" w:color="auto"/>
            <w:bottom w:val="none" w:sz="0" w:space="0" w:color="auto"/>
            <w:right w:val="none" w:sz="0" w:space="0" w:color="auto"/>
          </w:divBdr>
          <w:divsChild>
            <w:div w:id="1237478571">
              <w:marLeft w:val="0"/>
              <w:marRight w:val="0"/>
              <w:marTop w:val="0"/>
              <w:marBottom w:val="0"/>
              <w:divBdr>
                <w:top w:val="none" w:sz="0" w:space="0" w:color="auto"/>
                <w:left w:val="none" w:sz="0" w:space="0" w:color="auto"/>
                <w:bottom w:val="none" w:sz="0" w:space="0" w:color="auto"/>
                <w:right w:val="none" w:sz="0" w:space="0" w:color="auto"/>
              </w:divBdr>
              <w:divsChild>
                <w:div w:id="800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29">
      <w:bodyDiv w:val="1"/>
      <w:marLeft w:val="0"/>
      <w:marRight w:val="0"/>
      <w:marTop w:val="0"/>
      <w:marBottom w:val="0"/>
      <w:divBdr>
        <w:top w:val="none" w:sz="0" w:space="0" w:color="auto"/>
        <w:left w:val="none" w:sz="0" w:space="0" w:color="auto"/>
        <w:bottom w:val="none" w:sz="0" w:space="0" w:color="auto"/>
        <w:right w:val="none" w:sz="0" w:space="0" w:color="auto"/>
      </w:divBdr>
      <w:divsChild>
        <w:div w:id="1646155001">
          <w:marLeft w:val="0"/>
          <w:marRight w:val="0"/>
          <w:marTop w:val="0"/>
          <w:marBottom w:val="0"/>
          <w:divBdr>
            <w:top w:val="none" w:sz="0" w:space="0" w:color="auto"/>
            <w:left w:val="none" w:sz="0" w:space="0" w:color="auto"/>
            <w:bottom w:val="none" w:sz="0" w:space="0" w:color="auto"/>
            <w:right w:val="none" w:sz="0" w:space="0" w:color="auto"/>
          </w:divBdr>
          <w:divsChild>
            <w:div w:id="1681153717">
              <w:marLeft w:val="0"/>
              <w:marRight w:val="0"/>
              <w:marTop w:val="0"/>
              <w:marBottom w:val="0"/>
              <w:divBdr>
                <w:top w:val="none" w:sz="0" w:space="0" w:color="auto"/>
                <w:left w:val="none" w:sz="0" w:space="0" w:color="auto"/>
                <w:bottom w:val="none" w:sz="0" w:space="0" w:color="auto"/>
                <w:right w:val="none" w:sz="0" w:space="0" w:color="auto"/>
              </w:divBdr>
              <w:divsChild>
                <w:div w:id="41171621">
                  <w:marLeft w:val="0"/>
                  <w:marRight w:val="0"/>
                  <w:marTop w:val="0"/>
                  <w:marBottom w:val="0"/>
                  <w:divBdr>
                    <w:top w:val="none" w:sz="0" w:space="0" w:color="auto"/>
                    <w:left w:val="none" w:sz="0" w:space="0" w:color="auto"/>
                    <w:bottom w:val="none" w:sz="0" w:space="0" w:color="auto"/>
                    <w:right w:val="none" w:sz="0" w:space="0" w:color="auto"/>
                  </w:divBdr>
                  <w:divsChild>
                    <w:div w:id="14106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724216187">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ethink.ca/Melissa/ECONOMIC%20DIMENSIONS%20of%20PACIFIC%20SALMON%20FINAL%20REPORT%20Counterpoint%202014%2006%2027.pdf" TargetMode="External"/><Relationship Id="rId1" Type="http://schemas.openxmlformats.org/officeDocument/2006/relationships/hyperlink" Target="http://www.gofishbc.com/docs/default-source/economic-analysis/2013_bc_freshwater_sport_fishing_economic_impact_report.pdf?sfvrsn=2"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timeanddate.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36A9A10C39AF4B8595858AF44D528A" ma:contentTypeVersion="11" ma:contentTypeDescription="Create a new document." ma:contentTypeScope="" ma:versionID="a7ff544800c05e50cc1822284c0a36c9">
  <xsd:schema xmlns:xsd="http://www.w3.org/2001/XMLSchema" xmlns:xs="http://www.w3.org/2001/XMLSchema" xmlns:p="http://schemas.microsoft.com/office/2006/metadata/properties" xmlns:ns3="62c18249-bc31-4768-a067-568646d80d3f" targetNamespace="http://schemas.microsoft.com/office/2006/metadata/properties" ma:root="true" ma:fieldsID="0ca4e306f0b2dcab41f065e0eb158cf4" ns3:_="">
    <xsd:import namespace="62c18249-bc31-4768-a067-568646d80d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18249-bc31-4768-a067-568646d80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585A3-3833-4730-A9FB-5834156656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35CDD7-4652-4E09-9D31-D34EA5DFA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18249-bc31-4768-a067-568646d80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514D62-1CF9-484E-9322-62A2064548B2}">
  <ds:schemaRefs>
    <ds:schemaRef ds:uri="http://schemas.microsoft.com/sharepoint/v3/contenttype/forms"/>
  </ds:schemaRefs>
</ds:datastoreItem>
</file>

<file path=customXml/itemProps4.xml><?xml version="1.0" encoding="utf-8"?>
<ds:datastoreItem xmlns:ds="http://schemas.openxmlformats.org/officeDocument/2006/customXml" ds:itemID="{8C791FED-F77F-4A7B-9A33-D66A2B7F8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22</Pages>
  <Words>25742</Words>
  <Characters>146730</Characters>
  <Application>Microsoft Office Word</Application>
  <DocSecurity>0</DocSecurity>
  <Lines>1222</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Matt Cheng</cp:lastModifiedBy>
  <cp:revision>278</cp:revision>
  <dcterms:created xsi:type="dcterms:W3CDTF">2022-03-15T18:45:00Z</dcterms:created>
  <dcterms:modified xsi:type="dcterms:W3CDTF">2022-04-04T00:11:00Z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zotero-version="6.0.1"&gt;&lt;session id="BverboGa"/&gt;&lt;style id="http://www.zotero.org/styles/american-fisheries-society" hasBibliography="1" bibliographyStyleHasBeenSet="1"/&gt;&lt;prefs&gt;&lt;pref name="fieldType" value="Field"/&gt;&lt;/prefs&gt;&lt;/data&gt;</vt:lpwstr>
  </property>
  <property fmtid="{D5CDD505-2E9C-101B-9397-08002B2CF9AE}" pid="3" name="ContentTypeId">
    <vt:lpwstr>0x010100B436A9A10C39AF4B8595858AF44D528A</vt:lpwstr>
  </property>
</Properties>
</file>